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019" w:rsidRPr="00FE78BB" w:rsidRDefault="000B7019" w:rsidP="000B7019">
      <w:pPr>
        <w:jc w:val="center"/>
        <w:rPr>
          <w:rFonts w:ascii="Verdana" w:hAnsi="Verdana"/>
          <w:b/>
          <w:sz w:val="32"/>
          <w:szCs w:val="32"/>
          <w:shd w:val="clear" w:color="auto" w:fill="FFFFFF"/>
        </w:rPr>
      </w:pPr>
      <w:r w:rsidRPr="00FE78BB">
        <w:rPr>
          <w:rFonts w:ascii="Verdana" w:hAnsi="Verdana"/>
          <w:b/>
          <w:sz w:val="32"/>
          <w:szCs w:val="32"/>
          <w:shd w:val="clear" w:color="auto" w:fill="FFFFFF"/>
        </w:rPr>
        <w:t>Software Engineering Process</w:t>
      </w:r>
    </w:p>
    <w:p w:rsidR="000B7019" w:rsidRPr="00FE78BB" w:rsidRDefault="000B7019">
      <w:pPr>
        <w:rPr>
          <w:rFonts w:ascii="Verdana" w:hAnsi="Verdana"/>
          <w:shd w:val="clear" w:color="auto" w:fill="FFFFFF"/>
        </w:rPr>
      </w:pPr>
    </w:p>
    <w:p w:rsidR="000B7019" w:rsidRPr="00FE78BB" w:rsidRDefault="000B7019">
      <w:pPr>
        <w:rPr>
          <w:rFonts w:ascii="Verdana" w:hAnsi="Verdana"/>
          <w:shd w:val="clear" w:color="auto" w:fill="FFFFFF"/>
        </w:rPr>
      </w:pPr>
    </w:p>
    <w:p w:rsidR="000B7019" w:rsidRPr="00FE78BB" w:rsidRDefault="000B7019" w:rsidP="000B7019">
      <w:pPr>
        <w:jc w:val="center"/>
        <w:rPr>
          <w:rFonts w:ascii="Verdana" w:hAnsi="Verdana"/>
          <w:b/>
          <w:sz w:val="28"/>
          <w:szCs w:val="28"/>
          <w:shd w:val="clear" w:color="auto" w:fill="FFFFFF"/>
        </w:rPr>
      </w:pPr>
      <w:r w:rsidRPr="00FE78BB">
        <w:rPr>
          <w:rFonts w:ascii="Verdana" w:hAnsi="Verdana"/>
          <w:b/>
          <w:sz w:val="28"/>
          <w:szCs w:val="28"/>
          <w:shd w:val="clear" w:color="auto" w:fill="FFFFFF"/>
        </w:rPr>
        <w:t>Software Requirements Document</w:t>
      </w:r>
    </w:p>
    <w:p w:rsidR="000B7019" w:rsidRPr="00FE78BB" w:rsidRDefault="000B7019" w:rsidP="000B7019">
      <w:pPr>
        <w:jc w:val="center"/>
        <w:rPr>
          <w:rFonts w:ascii="Verdana" w:hAnsi="Verdana"/>
          <w:sz w:val="18"/>
          <w:szCs w:val="18"/>
          <w:shd w:val="clear" w:color="auto" w:fill="FFFFFF"/>
        </w:rPr>
      </w:pPr>
      <w:r w:rsidRPr="00FE78BB">
        <w:rPr>
          <w:rFonts w:ascii="Verdana" w:hAnsi="Verdana"/>
          <w:sz w:val="18"/>
          <w:szCs w:val="18"/>
          <w:shd w:val="clear" w:color="auto" w:fill="FFFFFF"/>
        </w:rPr>
        <w:t xml:space="preserve">Version </w:t>
      </w:r>
      <w:r w:rsidR="001E5DC2" w:rsidRPr="00FE78BB">
        <w:rPr>
          <w:rFonts w:ascii="Verdana" w:hAnsi="Verdana"/>
          <w:sz w:val="18"/>
          <w:szCs w:val="18"/>
          <w:shd w:val="clear" w:color="auto" w:fill="FFFFFF"/>
        </w:rPr>
        <w:t>0.1</w:t>
      </w:r>
      <w:r w:rsidRPr="00FE78BB">
        <w:rPr>
          <w:rFonts w:ascii="Verdana" w:hAnsi="Verdana"/>
          <w:sz w:val="18"/>
          <w:szCs w:val="18"/>
          <w:shd w:val="clear" w:color="auto" w:fill="FFFFFF"/>
        </w:rPr>
        <w:t xml:space="preserve"> (draft), September 12, 2012</w:t>
      </w:r>
    </w:p>
    <w:p w:rsidR="000B7019" w:rsidRPr="00FE78BB" w:rsidRDefault="000B7019">
      <w:pPr>
        <w:rPr>
          <w:rFonts w:ascii="Verdana" w:hAnsi="Verdana"/>
        </w:rPr>
      </w:pPr>
    </w:p>
    <w:p w:rsidR="000B7019" w:rsidRPr="00FE78BB" w:rsidRDefault="000B7019">
      <w:pPr>
        <w:rPr>
          <w:rFonts w:ascii="Verdana" w:hAnsi="Verdana"/>
        </w:rPr>
      </w:pPr>
    </w:p>
    <w:p w:rsidR="000B7019" w:rsidRPr="00FE78BB" w:rsidRDefault="000B7019">
      <w:pPr>
        <w:rPr>
          <w:rFonts w:ascii="Verdana" w:hAnsi="Verdana"/>
        </w:rPr>
      </w:pPr>
    </w:p>
    <w:p w:rsidR="000B7019" w:rsidRPr="00FE78BB" w:rsidRDefault="000B7019">
      <w:pPr>
        <w:rPr>
          <w:rFonts w:ascii="Verdana" w:hAnsi="Verdana"/>
        </w:rPr>
      </w:pPr>
    </w:p>
    <w:p w:rsidR="000B7019" w:rsidRPr="00FE78BB" w:rsidRDefault="000B7019">
      <w:pPr>
        <w:rPr>
          <w:rFonts w:ascii="Verdana" w:hAnsi="Verdana"/>
        </w:rPr>
      </w:pPr>
    </w:p>
    <w:p w:rsidR="000B7019" w:rsidRPr="00FE78BB" w:rsidRDefault="000B7019">
      <w:pPr>
        <w:rPr>
          <w:rFonts w:ascii="Verdana" w:hAnsi="Verdana"/>
        </w:rPr>
      </w:pPr>
    </w:p>
    <w:p w:rsidR="000B7019" w:rsidRPr="00FE78BB" w:rsidRDefault="000B7019">
      <w:pPr>
        <w:rPr>
          <w:rFonts w:ascii="Verdana" w:hAnsi="Verdana"/>
        </w:rPr>
      </w:pPr>
      <w:r w:rsidRPr="00FE78BB">
        <w:rPr>
          <w:rFonts w:ascii="Verdana" w:hAnsi="Verdana"/>
        </w:rPr>
        <w:tab/>
      </w:r>
    </w:p>
    <w:p w:rsidR="000B7019" w:rsidRPr="00FE78BB" w:rsidRDefault="000B7019">
      <w:pPr>
        <w:rPr>
          <w:rFonts w:ascii="Verdana" w:hAnsi="Verdana"/>
          <w:b/>
          <w:bCs/>
          <w:sz w:val="36"/>
          <w:szCs w:val="36"/>
        </w:rPr>
      </w:pPr>
    </w:p>
    <w:p w:rsidR="000B7019" w:rsidRPr="00FE78BB" w:rsidRDefault="000B7019" w:rsidP="000B7019">
      <w:pPr>
        <w:jc w:val="center"/>
        <w:rPr>
          <w:rFonts w:ascii="Verdana" w:hAnsi="Verdana"/>
          <w:b/>
          <w:bCs/>
          <w:sz w:val="36"/>
          <w:szCs w:val="36"/>
        </w:rPr>
      </w:pPr>
      <w:r w:rsidRPr="00FE78BB">
        <w:rPr>
          <w:rFonts w:ascii="Verdana" w:hAnsi="Verdana"/>
          <w:b/>
          <w:bCs/>
          <w:sz w:val="36"/>
          <w:szCs w:val="36"/>
        </w:rPr>
        <w:t>{Put LOGO instead of text}</w:t>
      </w:r>
    </w:p>
    <w:p w:rsidR="000B7019" w:rsidRPr="00FE78BB" w:rsidRDefault="000B7019">
      <w:pPr>
        <w:rPr>
          <w:rFonts w:ascii="Verdana" w:hAnsi="Verdana"/>
          <w:b/>
          <w:bCs/>
          <w:sz w:val="36"/>
          <w:szCs w:val="36"/>
        </w:rPr>
      </w:pPr>
    </w:p>
    <w:p w:rsidR="000B7019" w:rsidRPr="00FE78BB" w:rsidRDefault="000B7019">
      <w:pPr>
        <w:rPr>
          <w:rFonts w:ascii="Verdana" w:hAnsi="Verdana"/>
          <w:b/>
          <w:bCs/>
          <w:sz w:val="36"/>
          <w:szCs w:val="36"/>
        </w:rPr>
      </w:pPr>
    </w:p>
    <w:p w:rsidR="000B7019" w:rsidRDefault="000B7019">
      <w:pPr>
        <w:rPr>
          <w:rFonts w:ascii="Verdana" w:hAnsi="Verdana"/>
          <w:b/>
          <w:bCs/>
          <w:sz w:val="36"/>
          <w:szCs w:val="36"/>
        </w:rPr>
      </w:pPr>
    </w:p>
    <w:p w:rsidR="00FE78BB" w:rsidRDefault="00FE78BB">
      <w:pPr>
        <w:rPr>
          <w:rFonts w:ascii="Verdana" w:hAnsi="Verdana"/>
          <w:b/>
          <w:bCs/>
          <w:sz w:val="36"/>
          <w:szCs w:val="36"/>
        </w:rPr>
      </w:pPr>
    </w:p>
    <w:p w:rsidR="00FE78BB" w:rsidRDefault="00FE78BB">
      <w:pPr>
        <w:rPr>
          <w:rFonts w:ascii="Verdana" w:hAnsi="Verdana"/>
          <w:b/>
          <w:bCs/>
          <w:sz w:val="36"/>
          <w:szCs w:val="36"/>
        </w:rPr>
      </w:pPr>
    </w:p>
    <w:p w:rsidR="00FE78BB" w:rsidRPr="00FE78BB" w:rsidRDefault="00FE78BB">
      <w:pPr>
        <w:rPr>
          <w:rFonts w:ascii="Verdana" w:hAnsi="Verdana"/>
          <w:b/>
          <w:bCs/>
          <w:sz w:val="36"/>
          <w:szCs w:val="36"/>
        </w:rPr>
      </w:pPr>
    </w:p>
    <w:p w:rsidR="000B7019" w:rsidRPr="00FE78BB" w:rsidRDefault="000B7019">
      <w:pPr>
        <w:rPr>
          <w:rFonts w:ascii="Verdana" w:hAnsi="Verdana"/>
          <w:b/>
          <w:bCs/>
          <w:sz w:val="36"/>
          <w:szCs w:val="36"/>
        </w:rPr>
      </w:pPr>
    </w:p>
    <w:p w:rsidR="000B7019" w:rsidRPr="00FE78BB" w:rsidRDefault="000B7019">
      <w:pPr>
        <w:rPr>
          <w:rFonts w:ascii="Verdana" w:hAnsi="Verdana"/>
          <w:b/>
          <w:bCs/>
          <w:sz w:val="36"/>
          <w:szCs w:val="36"/>
        </w:rPr>
      </w:pPr>
    </w:p>
    <w:tbl>
      <w:tblPr>
        <w:tblW w:w="0" w:type="auto"/>
        <w:tblLook w:val="04A0"/>
      </w:tblPr>
      <w:tblGrid>
        <w:gridCol w:w="2628"/>
        <w:gridCol w:w="3870"/>
        <w:gridCol w:w="2430"/>
      </w:tblGrid>
      <w:tr w:rsidR="000B7019" w:rsidRPr="00FE78BB" w:rsidTr="00FE78BB">
        <w:tc>
          <w:tcPr>
            <w:tcW w:w="2628" w:type="dxa"/>
            <w:shd w:val="clear" w:color="auto" w:fill="auto"/>
          </w:tcPr>
          <w:p w:rsidR="000B7019" w:rsidRPr="00FE78BB" w:rsidRDefault="000B7019" w:rsidP="00712511">
            <w:pPr>
              <w:spacing w:line="240" w:lineRule="auto"/>
              <w:rPr>
                <w:rFonts w:ascii="Verdana" w:hAnsi="Verdana"/>
                <w:b/>
                <w:bCs/>
                <w:sz w:val="20"/>
                <w:szCs w:val="20"/>
              </w:rPr>
            </w:pPr>
            <w:r w:rsidRPr="00FE78BB">
              <w:rPr>
                <w:rFonts w:ascii="Verdana" w:hAnsi="Verdana"/>
                <w:b/>
                <w:bCs/>
                <w:sz w:val="20"/>
                <w:szCs w:val="20"/>
              </w:rPr>
              <w:t>Project Team</w:t>
            </w:r>
            <w:r w:rsidR="001E5DC2" w:rsidRPr="00FE78BB">
              <w:rPr>
                <w:rFonts w:ascii="Verdana" w:hAnsi="Verdana"/>
                <w:b/>
                <w:bCs/>
                <w:sz w:val="20"/>
                <w:szCs w:val="20"/>
              </w:rPr>
              <w:t>:</w:t>
            </w:r>
          </w:p>
        </w:tc>
        <w:tc>
          <w:tcPr>
            <w:tcW w:w="3870" w:type="dxa"/>
            <w:shd w:val="clear" w:color="auto" w:fill="auto"/>
          </w:tcPr>
          <w:p w:rsidR="000B7019" w:rsidRPr="00FE78BB" w:rsidRDefault="00FE78BB" w:rsidP="00712511">
            <w:pPr>
              <w:spacing w:line="240" w:lineRule="auto"/>
              <w:rPr>
                <w:rFonts w:ascii="Verdana" w:hAnsi="Verdana"/>
                <w:bCs/>
                <w:sz w:val="20"/>
                <w:szCs w:val="20"/>
              </w:rPr>
            </w:pPr>
            <w:r w:rsidRPr="00FE78BB">
              <w:rPr>
                <w:rFonts w:ascii="Verdana" w:hAnsi="Verdana"/>
                <w:bCs/>
                <w:sz w:val="20"/>
                <w:szCs w:val="20"/>
              </w:rPr>
              <w:t>Marco Antonio Ramirez Balbuena</w:t>
            </w:r>
          </w:p>
        </w:tc>
        <w:tc>
          <w:tcPr>
            <w:tcW w:w="2430" w:type="dxa"/>
            <w:shd w:val="clear" w:color="auto" w:fill="auto"/>
          </w:tcPr>
          <w:p w:rsidR="000B7019" w:rsidRPr="00FE78BB" w:rsidRDefault="00FE78BB" w:rsidP="00712511">
            <w:pPr>
              <w:spacing w:line="240" w:lineRule="auto"/>
              <w:rPr>
                <w:rFonts w:ascii="Verdana" w:hAnsi="Verdana"/>
                <w:bCs/>
                <w:sz w:val="20"/>
                <w:szCs w:val="20"/>
              </w:rPr>
            </w:pPr>
            <w:r>
              <w:rPr>
                <w:rFonts w:ascii="Verdana" w:hAnsi="Verdana"/>
                <w:bCs/>
                <w:sz w:val="20"/>
                <w:szCs w:val="20"/>
              </w:rPr>
              <w:t>14452</w:t>
            </w:r>
          </w:p>
        </w:tc>
      </w:tr>
      <w:tr w:rsidR="000B7019" w:rsidRPr="00FE78BB" w:rsidTr="00FE78BB">
        <w:tc>
          <w:tcPr>
            <w:tcW w:w="2628" w:type="dxa"/>
            <w:shd w:val="clear" w:color="auto" w:fill="auto"/>
          </w:tcPr>
          <w:p w:rsidR="000B7019" w:rsidRPr="00FE78BB" w:rsidRDefault="000B7019" w:rsidP="00712511">
            <w:pPr>
              <w:spacing w:line="240" w:lineRule="auto"/>
              <w:rPr>
                <w:rFonts w:ascii="Verdana" w:hAnsi="Verdana"/>
                <w:b/>
                <w:bCs/>
                <w:sz w:val="20"/>
                <w:szCs w:val="20"/>
              </w:rPr>
            </w:pPr>
          </w:p>
        </w:tc>
        <w:tc>
          <w:tcPr>
            <w:tcW w:w="3870" w:type="dxa"/>
            <w:shd w:val="clear" w:color="auto" w:fill="auto"/>
          </w:tcPr>
          <w:p w:rsidR="000B7019" w:rsidRPr="00FE78BB" w:rsidRDefault="00FE78BB" w:rsidP="00712511">
            <w:pPr>
              <w:spacing w:line="240" w:lineRule="auto"/>
              <w:rPr>
                <w:rFonts w:ascii="Verdana" w:hAnsi="Verdana"/>
                <w:bCs/>
                <w:sz w:val="20"/>
                <w:szCs w:val="20"/>
              </w:rPr>
            </w:pPr>
            <w:r>
              <w:rPr>
                <w:rFonts w:ascii="Verdana" w:hAnsi="Verdana"/>
                <w:bCs/>
                <w:sz w:val="20"/>
                <w:szCs w:val="20"/>
              </w:rPr>
              <w:t>Beatriz Medina Rodriguez</w:t>
            </w:r>
          </w:p>
        </w:tc>
        <w:tc>
          <w:tcPr>
            <w:tcW w:w="2430" w:type="dxa"/>
            <w:shd w:val="clear" w:color="auto" w:fill="auto"/>
          </w:tcPr>
          <w:p w:rsidR="000B7019" w:rsidRPr="00FE78BB" w:rsidRDefault="00FE78BB" w:rsidP="00712511">
            <w:pPr>
              <w:spacing w:line="240" w:lineRule="auto"/>
              <w:rPr>
                <w:rFonts w:ascii="Verdana" w:hAnsi="Verdana"/>
                <w:bCs/>
                <w:sz w:val="20"/>
                <w:szCs w:val="20"/>
              </w:rPr>
            </w:pPr>
            <w:r>
              <w:rPr>
                <w:rFonts w:ascii="Verdana" w:hAnsi="Verdana"/>
                <w:bCs/>
                <w:sz w:val="20"/>
                <w:szCs w:val="20"/>
              </w:rPr>
              <w:t>17049</w:t>
            </w:r>
          </w:p>
        </w:tc>
      </w:tr>
      <w:tr w:rsidR="000B7019" w:rsidRPr="00FE78BB" w:rsidTr="00FE78BB">
        <w:tc>
          <w:tcPr>
            <w:tcW w:w="2628" w:type="dxa"/>
            <w:shd w:val="clear" w:color="auto" w:fill="auto"/>
          </w:tcPr>
          <w:p w:rsidR="000B7019" w:rsidRPr="00FE78BB" w:rsidRDefault="000B7019" w:rsidP="00712511">
            <w:pPr>
              <w:spacing w:line="240" w:lineRule="auto"/>
              <w:rPr>
                <w:rFonts w:ascii="Verdana" w:hAnsi="Verdana"/>
                <w:b/>
                <w:bCs/>
                <w:sz w:val="20"/>
                <w:szCs w:val="20"/>
              </w:rPr>
            </w:pPr>
          </w:p>
        </w:tc>
        <w:tc>
          <w:tcPr>
            <w:tcW w:w="3870" w:type="dxa"/>
            <w:shd w:val="clear" w:color="auto" w:fill="auto"/>
          </w:tcPr>
          <w:p w:rsidR="000B7019" w:rsidRPr="00FE78BB" w:rsidRDefault="00FE78BB" w:rsidP="00712511">
            <w:pPr>
              <w:spacing w:line="240" w:lineRule="auto"/>
              <w:rPr>
                <w:rFonts w:ascii="Verdana" w:hAnsi="Verdana"/>
                <w:bCs/>
                <w:sz w:val="20"/>
                <w:szCs w:val="20"/>
              </w:rPr>
            </w:pPr>
            <w:r>
              <w:rPr>
                <w:rFonts w:ascii="Verdana" w:hAnsi="Verdana"/>
                <w:bCs/>
                <w:sz w:val="20"/>
                <w:szCs w:val="20"/>
              </w:rPr>
              <w:t>Christian A. Thierry Garcia</w:t>
            </w:r>
          </w:p>
        </w:tc>
        <w:tc>
          <w:tcPr>
            <w:tcW w:w="2430" w:type="dxa"/>
            <w:shd w:val="clear" w:color="auto" w:fill="auto"/>
          </w:tcPr>
          <w:p w:rsidR="000B7019" w:rsidRPr="00FE78BB" w:rsidRDefault="00FE78BB" w:rsidP="00712511">
            <w:pPr>
              <w:spacing w:line="240" w:lineRule="auto"/>
              <w:rPr>
                <w:rFonts w:ascii="Verdana" w:hAnsi="Verdana"/>
                <w:bCs/>
                <w:sz w:val="20"/>
                <w:szCs w:val="20"/>
              </w:rPr>
            </w:pPr>
            <w:r>
              <w:rPr>
                <w:rFonts w:ascii="Verdana" w:hAnsi="Verdana"/>
                <w:bCs/>
                <w:sz w:val="20"/>
                <w:szCs w:val="20"/>
              </w:rPr>
              <w:t>17055</w:t>
            </w:r>
          </w:p>
        </w:tc>
      </w:tr>
      <w:tr w:rsidR="000B7019" w:rsidRPr="00FE78BB" w:rsidTr="00FE78BB">
        <w:tc>
          <w:tcPr>
            <w:tcW w:w="2628" w:type="dxa"/>
            <w:shd w:val="clear" w:color="auto" w:fill="auto"/>
          </w:tcPr>
          <w:p w:rsidR="000B7019" w:rsidRPr="00FE78BB" w:rsidRDefault="000B7019" w:rsidP="00712511">
            <w:pPr>
              <w:spacing w:line="240" w:lineRule="auto"/>
              <w:rPr>
                <w:rFonts w:ascii="Verdana" w:hAnsi="Verdana"/>
                <w:b/>
                <w:bCs/>
                <w:sz w:val="20"/>
                <w:szCs w:val="20"/>
              </w:rPr>
            </w:pPr>
          </w:p>
        </w:tc>
        <w:tc>
          <w:tcPr>
            <w:tcW w:w="3870" w:type="dxa"/>
            <w:shd w:val="clear" w:color="auto" w:fill="auto"/>
          </w:tcPr>
          <w:p w:rsidR="000B7019" w:rsidRPr="00FE78BB" w:rsidRDefault="00FE78BB" w:rsidP="00712511">
            <w:pPr>
              <w:spacing w:line="240" w:lineRule="auto"/>
              <w:rPr>
                <w:rFonts w:ascii="Verdana" w:hAnsi="Verdana"/>
                <w:bCs/>
                <w:sz w:val="20"/>
                <w:szCs w:val="20"/>
              </w:rPr>
            </w:pPr>
            <w:r>
              <w:rPr>
                <w:rFonts w:ascii="Verdana" w:hAnsi="Verdana"/>
                <w:bCs/>
                <w:sz w:val="20"/>
                <w:szCs w:val="20"/>
              </w:rPr>
              <w:t xml:space="preserve">Gilberto M. </w:t>
            </w:r>
            <w:proofErr w:type="spellStart"/>
            <w:r>
              <w:rPr>
                <w:rFonts w:ascii="Verdana" w:hAnsi="Verdana"/>
                <w:bCs/>
                <w:sz w:val="20"/>
                <w:szCs w:val="20"/>
              </w:rPr>
              <w:t>Langarica</w:t>
            </w:r>
            <w:proofErr w:type="spellEnd"/>
            <w:r>
              <w:rPr>
                <w:rFonts w:ascii="Verdana" w:hAnsi="Verdana"/>
                <w:bCs/>
                <w:sz w:val="20"/>
                <w:szCs w:val="20"/>
              </w:rPr>
              <w:t xml:space="preserve"> Quintero</w:t>
            </w:r>
          </w:p>
        </w:tc>
        <w:tc>
          <w:tcPr>
            <w:tcW w:w="2430" w:type="dxa"/>
            <w:shd w:val="clear" w:color="auto" w:fill="auto"/>
          </w:tcPr>
          <w:p w:rsidR="000B7019" w:rsidRPr="00FE78BB" w:rsidRDefault="00FE78BB" w:rsidP="00712511">
            <w:pPr>
              <w:spacing w:line="240" w:lineRule="auto"/>
              <w:rPr>
                <w:rFonts w:ascii="Verdana" w:hAnsi="Verdana"/>
                <w:bCs/>
                <w:sz w:val="20"/>
                <w:szCs w:val="20"/>
              </w:rPr>
            </w:pPr>
            <w:r>
              <w:rPr>
                <w:rFonts w:ascii="Verdana" w:hAnsi="Verdana"/>
                <w:bCs/>
                <w:sz w:val="20"/>
                <w:szCs w:val="20"/>
              </w:rPr>
              <w:t>16927</w:t>
            </w:r>
          </w:p>
        </w:tc>
      </w:tr>
      <w:tr w:rsidR="000B7019" w:rsidRPr="00FE78BB" w:rsidTr="00FE78BB">
        <w:tc>
          <w:tcPr>
            <w:tcW w:w="2628" w:type="dxa"/>
            <w:shd w:val="clear" w:color="auto" w:fill="auto"/>
          </w:tcPr>
          <w:p w:rsidR="000B7019" w:rsidRPr="00FE78BB" w:rsidRDefault="000B7019" w:rsidP="00712511">
            <w:pPr>
              <w:spacing w:line="240" w:lineRule="auto"/>
              <w:rPr>
                <w:rFonts w:ascii="Verdana" w:hAnsi="Verdana"/>
                <w:b/>
                <w:bCs/>
                <w:sz w:val="20"/>
                <w:szCs w:val="20"/>
              </w:rPr>
            </w:pPr>
          </w:p>
        </w:tc>
        <w:tc>
          <w:tcPr>
            <w:tcW w:w="3870" w:type="dxa"/>
            <w:shd w:val="clear" w:color="auto" w:fill="auto"/>
          </w:tcPr>
          <w:p w:rsidR="000B7019" w:rsidRPr="00FE78BB" w:rsidRDefault="00FE78BB" w:rsidP="00712511">
            <w:pPr>
              <w:spacing w:line="240" w:lineRule="auto"/>
              <w:rPr>
                <w:rFonts w:ascii="Verdana" w:hAnsi="Verdana"/>
                <w:bCs/>
                <w:sz w:val="20"/>
                <w:szCs w:val="20"/>
              </w:rPr>
            </w:pPr>
            <w:proofErr w:type="spellStart"/>
            <w:r>
              <w:rPr>
                <w:rFonts w:ascii="Verdana" w:hAnsi="Verdana"/>
                <w:bCs/>
                <w:sz w:val="20"/>
                <w:szCs w:val="20"/>
              </w:rPr>
              <w:t>Cintya</w:t>
            </w:r>
            <w:proofErr w:type="spellEnd"/>
            <w:r>
              <w:rPr>
                <w:rFonts w:ascii="Verdana" w:hAnsi="Verdana"/>
                <w:bCs/>
                <w:sz w:val="20"/>
                <w:szCs w:val="20"/>
              </w:rPr>
              <w:t xml:space="preserve"> G. Landa </w:t>
            </w:r>
            <w:proofErr w:type="spellStart"/>
            <w:r>
              <w:rPr>
                <w:rFonts w:ascii="Verdana" w:hAnsi="Verdana"/>
                <w:bCs/>
                <w:sz w:val="20"/>
                <w:szCs w:val="20"/>
              </w:rPr>
              <w:t>Lagunas</w:t>
            </w:r>
            <w:proofErr w:type="spellEnd"/>
          </w:p>
        </w:tc>
        <w:tc>
          <w:tcPr>
            <w:tcW w:w="2430" w:type="dxa"/>
            <w:shd w:val="clear" w:color="auto" w:fill="auto"/>
          </w:tcPr>
          <w:p w:rsidR="000B7019" w:rsidRPr="00FE78BB" w:rsidRDefault="00FE78BB" w:rsidP="00712511">
            <w:pPr>
              <w:spacing w:line="240" w:lineRule="auto"/>
              <w:rPr>
                <w:rFonts w:ascii="Verdana" w:hAnsi="Verdana"/>
                <w:bCs/>
                <w:sz w:val="20"/>
                <w:szCs w:val="20"/>
              </w:rPr>
            </w:pPr>
            <w:r>
              <w:rPr>
                <w:rFonts w:ascii="Verdana" w:hAnsi="Verdana"/>
                <w:bCs/>
                <w:sz w:val="20"/>
                <w:szCs w:val="20"/>
              </w:rPr>
              <w:t>16958</w:t>
            </w:r>
          </w:p>
        </w:tc>
      </w:tr>
      <w:tr w:rsidR="000B7019" w:rsidRPr="00FE78BB" w:rsidTr="00FE78BB">
        <w:tc>
          <w:tcPr>
            <w:tcW w:w="2628" w:type="dxa"/>
            <w:shd w:val="clear" w:color="auto" w:fill="auto"/>
          </w:tcPr>
          <w:p w:rsidR="000B7019" w:rsidRPr="00FE78BB" w:rsidRDefault="000B7019" w:rsidP="00712511">
            <w:pPr>
              <w:spacing w:line="240" w:lineRule="auto"/>
              <w:rPr>
                <w:rFonts w:ascii="Verdana" w:hAnsi="Verdana"/>
                <w:b/>
                <w:bCs/>
                <w:sz w:val="20"/>
                <w:szCs w:val="20"/>
              </w:rPr>
            </w:pPr>
          </w:p>
        </w:tc>
        <w:tc>
          <w:tcPr>
            <w:tcW w:w="3870" w:type="dxa"/>
            <w:shd w:val="clear" w:color="auto" w:fill="auto"/>
          </w:tcPr>
          <w:p w:rsidR="000B7019" w:rsidRPr="00FE78BB" w:rsidRDefault="00FE78BB" w:rsidP="00712511">
            <w:pPr>
              <w:spacing w:line="240" w:lineRule="auto"/>
              <w:rPr>
                <w:rFonts w:ascii="Verdana" w:hAnsi="Verdana"/>
                <w:bCs/>
                <w:sz w:val="20"/>
                <w:szCs w:val="20"/>
              </w:rPr>
            </w:pPr>
            <w:r>
              <w:rPr>
                <w:rFonts w:ascii="Verdana" w:hAnsi="Verdana"/>
                <w:bCs/>
                <w:sz w:val="20"/>
                <w:szCs w:val="20"/>
              </w:rPr>
              <w:t>Rodolfo A. Contreras Ramirez</w:t>
            </w:r>
          </w:p>
        </w:tc>
        <w:tc>
          <w:tcPr>
            <w:tcW w:w="2430" w:type="dxa"/>
            <w:shd w:val="clear" w:color="auto" w:fill="auto"/>
          </w:tcPr>
          <w:p w:rsidR="000B7019" w:rsidRPr="00FE78BB" w:rsidRDefault="00FE78BB" w:rsidP="00712511">
            <w:pPr>
              <w:spacing w:line="240" w:lineRule="auto"/>
              <w:rPr>
                <w:rFonts w:ascii="Verdana" w:hAnsi="Verdana"/>
                <w:bCs/>
                <w:sz w:val="20"/>
                <w:szCs w:val="20"/>
              </w:rPr>
            </w:pPr>
            <w:r>
              <w:rPr>
                <w:rFonts w:ascii="Verdana" w:hAnsi="Verdana"/>
                <w:bCs/>
                <w:sz w:val="20"/>
                <w:szCs w:val="20"/>
              </w:rPr>
              <w:t>17079</w:t>
            </w:r>
          </w:p>
        </w:tc>
      </w:tr>
      <w:tr w:rsidR="00FE78BB" w:rsidRPr="00FE78BB" w:rsidTr="00FE78BB">
        <w:tc>
          <w:tcPr>
            <w:tcW w:w="2628" w:type="dxa"/>
            <w:shd w:val="clear" w:color="auto" w:fill="auto"/>
          </w:tcPr>
          <w:p w:rsidR="00FE78BB" w:rsidRPr="00FE78BB" w:rsidRDefault="00FE78BB" w:rsidP="00712511">
            <w:pPr>
              <w:spacing w:line="240" w:lineRule="auto"/>
              <w:rPr>
                <w:rFonts w:ascii="Verdana" w:hAnsi="Verdana"/>
                <w:b/>
                <w:bCs/>
                <w:sz w:val="20"/>
                <w:szCs w:val="20"/>
              </w:rPr>
            </w:pPr>
          </w:p>
        </w:tc>
        <w:tc>
          <w:tcPr>
            <w:tcW w:w="3870" w:type="dxa"/>
            <w:shd w:val="clear" w:color="auto" w:fill="auto"/>
          </w:tcPr>
          <w:p w:rsidR="00FE78BB" w:rsidRPr="00FE78BB" w:rsidRDefault="00FE78BB" w:rsidP="00712511">
            <w:pPr>
              <w:spacing w:line="240" w:lineRule="auto"/>
              <w:rPr>
                <w:rFonts w:ascii="Verdana" w:hAnsi="Verdana"/>
                <w:bCs/>
                <w:sz w:val="20"/>
                <w:szCs w:val="20"/>
                <w:lang w:val="es-ES"/>
              </w:rPr>
            </w:pPr>
            <w:r w:rsidRPr="00FE78BB">
              <w:rPr>
                <w:rFonts w:ascii="Verdana" w:hAnsi="Verdana"/>
                <w:bCs/>
                <w:sz w:val="20"/>
                <w:szCs w:val="20"/>
                <w:lang w:val="es-ES"/>
              </w:rPr>
              <w:t>Miguel Alejandro Velez del Callejo</w:t>
            </w:r>
          </w:p>
        </w:tc>
        <w:tc>
          <w:tcPr>
            <w:tcW w:w="2430" w:type="dxa"/>
            <w:shd w:val="clear" w:color="auto" w:fill="auto"/>
          </w:tcPr>
          <w:p w:rsidR="00FE78BB" w:rsidRPr="00FE78BB" w:rsidRDefault="00FE78BB" w:rsidP="00712511">
            <w:pPr>
              <w:spacing w:line="240" w:lineRule="auto"/>
              <w:rPr>
                <w:rFonts w:ascii="Verdana" w:hAnsi="Verdana"/>
                <w:bCs/>
                <w:sz w:val="20"/>
                <w:szCs w:val="20"/>
                <w:lang w:val="es-ES"/>
              </w:rPr>
            </w:pPr>
            <w:r>
              <w:rPr>
                <w:rFonts w:ascii="Verdana" w:hAnsi="Verdana"/>
                <w:bCs/>
                <w:sz w:val="20"/>
                <w:szCs w:val="20"/>
                <w:lang w:val="es-ES"/>
              </w:rPr>
              <w:t>17031</w:t>
            </w:r>
          </w:p>
        </w:tc>
      </w:tr>
      <w:tr w:rsidR="000B7019" w:rsidRPr="00FE78BB" w:rsidTr="00FE78BB">
        <w:tc>
          <w:tcPr>
            <w:tcW w:w="2628" w:type="dxa"/>
            <w:shd w:val="clear" w:color="auto" w:fill="auto"/>
          </w:tcPr>
          <w:p w:rsidR="000B7019" w:rsidRPr="00FE78BB" w:rsidRDefault="000B7019" w:rsidP="00712511">
            <w:pPr>
              <w:spacing w:line="240" w:lineRule="auto"/>
              <w:rPr>
                <w:rFonts w:ascii="Verdana" w:hAnsi="Verdana"/>
                <w:b/>
                <w:bCs/>
                <w:sz w:val="20"/>
                <w:szCs w:val="20"/>
              </w:rPr>
            </w:pPr>
            <w:r w:rsidRPr="00FE78BB">
              <w:rPr>
                <w:rFonts w:ascii="Verdana" w:hAnsi="Verdana"/>
                <w:b/>
                <w:bCs/>
                <w:sz w:val="20"/>
                <w:szCs w:val="20"/>
              </w:rPr>
              <w:t>Project Manager</w:t>
            </w:r>
            <w:r w:rsidR="001E5DC2" w:rsidRPr="00FE78BB">
              <w:rPr>
                <w:rFonts w:ascii="Verdana" w:hAnsi="Verdana"/>
                <w:b/>
                <w:bCs/>
                <w:sz w:val="20"/>
                <w:szCs w:val="20"/>
              </w:rPr>
              <w:t>:</w:t>
            </w:r>
          </w:p>
        </w:tc>
        <w:tc>
          <w:tcPr>
            <w:tcW w:w="3870" w:type="dxa"/>
            <w:shd w:val="clear" w:color="auto" w:fill="auto"/>
          </w:tcPr>
          <w:p w:rsidR="000B7019" w:rsidRPr="00FE78BB" w:rsidRDefault="00FE78BB" w:rsidP="00712511">
            <w:pPr>
              <w:spacing w:line="240" w:lineRule="auto"/>
              <w:rPr>
                <w:rFonts w:ascii="Verdana" w:hAnsi="Verdana"/>
                <w:bCs/>
                <w:sz w:val="20"/>
                <w:szCs w:val="20"/>
              </w:rPr>
            </w:pPr>
            <w:r w:rsidRPr="00FE78BB">
              <w:rPr>
                <w:rFonts w:ascii="Verdana" w:hAnsi="Verdana"/>
                <w:bCs/>
                <w:sz w:val="20"/>
                <w:szCs w:val="20"/>
              </w:rPr>
              <w:t>Arlin Grijalba Gomez</w:t>
            </w:r>
          </w:p>
        </w:tc>
        <w:tc>
          <w:tcPr>
            <w:tcW w:w="2430" w:type="dxa"/>
            <w:shd w:val="clear" w:color="auto" w:fill="auto"/>
          </w:tcPr>
          <w:p w:rsidR="000B7019" w:rsidRPr="00FE78BB" w:rsidRDefault="00FE78BB" w:rsidP="00712511">
            <w:pPr>
              <w:spacing w:line="240" w:lineRule="auto"/>
              <w:rPr>
                <w:rFonts w:ascii="Verdana" w:hAnsi="Verdana"/>
                <w:bCs/>
                <w:sz w:val="20"/>
                <w:szCs w:val="20"/>
              </w:rPr>
            </w:pPr>
            <w:r>
              <w:rPr>
                <w:rFonts w:ascii="Verdana" w:hAnsi="Verdana"/>
                <w:bCs/>
                <w:sz w:val="20"/>
                <w:szCs w:val="20"/>
              </w:rPr>
              <w:t>17330</w:t>
            </w:r>
          </w:p>
        </w:tc>
      </w:tr>
      <w:tr w:rsidR="000B7019" w:rsidRPr="00FE78BB" w:rsidTr="00FE78BB">
        <w:tc>
          <w:tcPr>
            <w:tcW w:w="2628" w:type="dxa"/>
            <w:shd w:val="clear" w:color="auto" w:fill="auto"/>
          </w:tcPr>
          <w:p w:rsidR="000B7019" w:rsidRPr="00FE78BB" w:rsidRDefault="000B7019" w:rsidP="00712511">
            <w:pPr>
              <w:spacing w:line="240" w:lineRule="auto"/>
              <w:rPr>
                <w:rFonts w:ascii="Verdana" w:hAnsi="Verdana"/>
                <w:b/>
                <w:bCs/>
                <w:sz w:val="20"/>
                <w:szCs w:val="20"/>
              </w:rPr>
            </w:pPr>
            <w:r w:rsidRPr="00FE78BB">
              <w:rPr>
                <w:rFonts w:ascii="Verdana" w:hAnsi="Verdana"/>
                <w:b/>
                <w:bCs/>
                <w:sz w:val="20"/>
                <w:szCs w:val="20"/>
              </w:rPr>
              <w:t>Advisor</w:t>
            </w:r>
            <w:r w:rsidR="001E5DC2" w:rsidRPr="00FE78BB">
              <w:rPr>
                <w:rFonts w:ascii="Verdana" w:hAnsi="Verdana"/>
                <w:b/>
                <w:bCs/>
                <w:sz w:val="20"/>
                <w:szCs w:val="20"/>
              </w:rPr>
              <w:t>:</w:t>
            </w:r>
          </w:p>
        </w:tc>
        <w:tc>
          <w:tcPr>
            <w:tcW w:w="3870" w:type="dxa"/>
            <w:shd w:val="clear" w:color="auto" w:fill="auto"/>
          </w:tcPr>
          <w:p w:rsidR="000B7019" w:rsidRPr="00FE78BB" w:rsidRDefault="000B7019" w:rsidP="00712511">
            <w:pPr>
              <w:spacing w:line="240" w:lineRule="auto"/>
              <w:rPr>
                <w:rFonts w:ascii="Verdana" w:hAnsi="Verdana"/>
                <w:bCs/>
                <w:sz w:val="20"/>
                <w:szCs w:val="20"/>
              </w:rPr>
            </w:pPr>
            <w:r w:rsidRPr="00FE78BB">
              <w:rPr>
                <w:rFonts w:ascii="Verdana" w:hAnsi="Verdana"/>
                <w:bCs/>
                <w:sz w:val="20"/>
                <w:szCs w:val="20"/>
              </w:rPr>
              <w:t xml:space="preserve">Dr. </w:t>
            </w:r>
            <w:proofErr w:type="spellStart"/>
            <w:r w:rsidRPr="00FE78BB">
              <w:rPr>
                <w:rFonts w:ascii="Verdana" w:hAnsi="Verdana"/>
                <w:bCs/>
                <w:sz w:val="20"/>
                <w:szCs w:val="20"/>
              </w:rPr>
              <w:t>Adán</w:t>
            </w:r>
            <w:proofErr w:type="spellEnd"/>
            <w:r w:rsidRPr="00FE78BB">
              <w:rPr>
                <w:rFonts w:ascii="Verdana" w:hAnsi="Verdana"/>
                <w:bCs/>
                <w:sz w:val="20"/>
                <w:szCs w:val="20"/>
              </w:rPr>
              <w:t xml:space="preserve"> Hirales </w:t>
            </w:r>
            <w:proofErr w:type="spellStart"/>
            <w:r w:rsidRPr="00FE78BB">
              <w:rPr>
                <w:rFonts w:ascii="Verdana" w:hAnsi="Verdana"/>
                <w:bCs/>
                <w:sz w:val="20"/>
                <w:szCs w:val="20"/>
              </w:rPr>
              <w:t>Carbajal</w:t>
            </w:r>
            <w:proofErr w:type="spellEnd"/>
          </w:p>
        </w:tc>
        <w:tc>
          <w:tcPr>
            <w:tcW w:w="2430" w:type="dxa"/>
            <w:shd w:val="clear" w:color="auto" w:fill="auto"/>
          </w:tcPr>
          <w:p w:rsidR="000B7019" w:rsidRPr="00FE78BB" w:rsidRDefault="000B7019" w:rsidP="00712511">
            <w:pPr>
              <w:spacing w:line="240" w:lineRule="auto"/>
              <w:rPr>
                <w:rFonts w:ascii="Verdana" w:hAnsi="Verdana"/>
                <w:bCs/>
                <w:sz w:val="20"/>
                <w:szCs w:val="20"/>
              </w:rPr>
            </w:pPr>
            <w:r w:rsidRPr="00FE78BB">
              <w:rPr>
                <w:rFonts w:ascii="Verdana" w:hAnsi="Verdana"/>
                <w:bCs/>
                <w:sz w:val="20"/>
                <w:szCs w:val="20"/>
              </w:rPr>
              <w:t>CETYS University</w:t>
            </w:r>
          </w:p>
        </w:tc>
      </w:tr>
      <w:tr w:rsidR="000B7019" w:rsidRPr="00FE78BB" w:rsidTr="00FE78BB">
        <w:tc>
          <w:tcPr>
            <w:tcW w:w="2628" w:type="dxa"/>
            <w:shd w:val="clear" w:color="auto" w:fill="auto"/>
          </w:tcPr>
          <w:p w:rsidR="000B7019" w:rsidRPr="00FE78BB" w:rsidRDefault="000B7019" w:rsidP="00712511">
            <w:pPr>
              <w:spacing w:line="240" w:lineRule="auto"/>
              <w:rPr>
                <w:rFonts w:ascii="Verdana" w:hAnsi="Verdana"/>
                <w:b/>
                <w:bCs/>
                <w:sz w:val="20"/>
                <w:szCs w:val="20"/>
              </w:rPr>
            </w:pPr>
            <w:r w:rsidRPr="00FE78BB">
              <w:rPr>
                <w:rFonts w:ascii="Verdana" w:hAnsi="Verdana"/>
                <w:b/>
                <w:bCs/>
                <w:sz w:val="20"/>
                <w:szCs w:val="20"/>
              </w:rPr>
              <w:t>Co-advisor</w:t>
            </w:r>
            <w:r w:rsidR="001E5DC2" w:rsidRPr="00FE78BB">
              <w:rPr>
                <w:rFonts w:ascii="Verdana" w:hAnsi="Verdana"/>
                <w:b/>
                <w:bCs/>
                <w:sz w:val="20"/>
                <w:szCs w:val="20"/>
              </w:rPr>
              <w:t>:</w:t>
            </w:r>
          </w:p>
        </w:tc>
        <w:tc>
          <w:tcPr>
            <w:tcW w:w="3870" w:type="dxa"/>
            <w:shd w:val="clear" w:color="auto" w:fill="auto"/>
          </w:tcPr>
          <w:p w:rsidR="000B7019" w:rsidRPr="00FE78BB" w:rsidRDefault="000B7019" w:rsidP="00712511">
            <w:pPr>
              <w:spacing w:line="240" w:lineRule="auto"/>
              <w:rPr>
                <w:rFonts w:ascii="Verdana" w:hAnsi="Verdana"/>
                <w:bCs/>
                <w:sz w:val="20"/>
                <w:szCs w:val="20"/>
              </w:rPr>
            </w:pPr>
            <w:r w:rsidRPr="00FE78BB">
              <w:rPr>
                <w:rFonts w:ascii="Verdana" w:hAnsi="Verdana"/>
                <w:bCs/>
                <w:sz w:val="20"/>
                <w:szCs w:val="20"/>
              </w:rPr>
              <w:t>LCC Cristal Dena Flores</w:t>
            </w:r>
          </w:p>
        </w:tc>
        <w:tc>
          <w:tcPr>
            <w:tcW w:w="2430" w:type="dxa"/>
            <w:shd w:val="clear" w:color="auto" w:fill="auto"/>
          </w:tcPr>
          <w:p w:rsidR="000B7019" w:rsidRPr="00FE78BB" w:rsidRDefault="000B7019" w:rsidP="00712511">
            <w:pPr>
              <w:spacing w:line="240" w:lineRule="auto"/>
              <w:rPr>
                <w:rFonts w:ascii="Verdana" w:hAnsi="Verdana"/>
                <w:bCs/>
                <w:sz w:val="20"/>
                <w:szCs w:val="20"/>
              </w:rPr>
            </w:pPr>
            <w:r w:rsidRPr="00FE78BB">
              <w:rPr>
                <w:rFonts w:ascii="Verdana" w:hAnsi="Verdana"/>
                <w:bCs/>
                <w:sz w:val="20"/>
                <w:szCs w:val="20"/>
              </w:rPr>
              <w:t>MTIC-UABC</w:t>
            </w:r>
          </w:p>
        </w:tc>
      </w:tr>
      <w:tr w:rsidR="000B7019" w:rsidRPr="00FE78BB" w:rsidTr="00FE78BB">
        <w:tc>
          <w:tcPr>
            <w:tcW w:w="2628" w:type="dxa"/>
            <w:shd w:val="clear" w:color="auto" w:fill="auto"/>
          </w:tcPr>
          <w:p w:rsidR="000B7019" w:rsidRPr="00FE78BB" w:rsidRDefault="000B7019" w:rsidP="00712511">
            <w:pPr>
              <w:spacing w:line="240" w:lineRule="auto"/>
              <w:rPr>
                <w:rFonts w:ascii="Verdana" w:hAnsi="Verdana"/>
                <w:b/>
                <w:bCs/>
                <w:sz w:val="20"/>
                <w:szCs w:val="20"/>
              </w:rPr>
            </w:pPr>
          </w:p>
        </w:tc>
        <w:tc>
          <w:tcPr>
            <w:tcW w:w="3870" w:type="dxa"/>
            <w:shd w:val="clear" w:color="auto" w:fill="auto"/>
          </w:tcPr>
          <w:p w:rsidR="000B7019" w:rsidRPr="00FE78BB" w:rsidRDefault="000B7019" w:rsidP="00712511">
            <w:pPr>
              <w:spacing w:line="240" w:lineRule="auto"/>
              <w:rPr>
                <w:rFonts w:ascii="Verdana" w:hAnsi="Verdana"/>
                <w:bCs/>
                <w:sz w:val="20"/>
                <w:szCs w:val="20"/>
              </w:rPr>
            </w:pPr>
          </w:p>
        </w:tc>
        <w:tc>
          <w:tcPr>
            <w:tcW w:w="2430" w:type="dxa"/>
            <w:shd w:val="clear" w:color="auto" w:fill="auto"/>
          </w:tcPr>
          <w:p w:rsidR="000B7019" w:rsidRPr="00FE78BB" w:rsidRDefault="000B7019" w:rsidP="00712511">
            <w:pPr>
              <w:spacing w:line="240" w:lineRule="auto"/>
              <w:rPr>
                <w:rFonts w:ascii="Verdana" w:hAnsi="Verdana"/>
                <w:bCs/>
                <w:sz w:val="20"/>
                <w:szCs w:val="20"/>
              </w:rPr>
            </w:pPr>
          </w:p>
        </w:tc>
      </w:tr>
      <w:tr w:rsidR="000B7019" w:rsidRPr="00FE78BB" w:rsidTr="00FE78BB">
        <w:tc>
          <w:tcPr>
            <w:tcW w:w="2628" w:type="dxa"/>
            <w:shd w:val="clear" w:color="auto" w:fill="auto"/>
          </w:tcPr>
          <w:p w:rsidR="000B7019" w:rsidRPr="00FE78BB" w:rsidRDefault="000B7019" w:rsidP="00712511">
            <w:pPr>
              <w:spacing w:line="240" w:lineRule="auto"/>
              <w:rPr>
                <w:rFonts w:ascii="Verdana" w:hAnsi="Verdana"/>
                <w:b/>
                <w:bCs/>
                <w:sz w:val="20"/>
                <w:szCs w:val="20"/>
              </w:rPr>
            </w:pPr>
            <w:r w:rsidRPr="00FE78BB">
              <w:rPr>
                <w:rFonts w:ascii="Verdana" w:hAnsi="Verdana"/>
                <w:b/>
                <w:bCs/>
                <w:sz w:val="20"/>
                <w:szCs w:val="20"/>
              </w:rPr>
              <w:t>Customer</w:t>
            </w:r>
            <w:r w:rsidR="001E5DC2" w:rsidRPr="00FE78BB">
              <w:rPr>
                <w:rFonts w:ascii="Verdana" w:hAnsi="Verdana"/>
                <w:b/>
                <w:bCs/>
                <w:sz w:val="20"/>
                <w:szCs w:val="20"/>
              </w:rPr>
              <w:t>:</w:t>
            </w:r>
          </w:p>
        </w:tc>
        <w:tc>
          <w:tcPr>
            <w:tcW w:w="3870" w:type="dxa"/>
            <w:shd w:val="clear" w:color="auto" w:fill="auto"/>
          </w:tcPr>
          <w:p w:rsidR="000B7019" w:rsidRPr="00FE78BB" w:rsidRDefault="000B7019" w:rsidP="00712511">
            <w:pPr>
              <w:spacing w:line="240" w:lineRule="auto"/>
              <w:rPr>
                <w:rFonts w:ascii="Verdana" w:hAnsi="Verdana"/>
                <w:bCs/>
                <w:sz w:val="20"/>
                <w:szCs w:val="20"/>
              </w:rPr>
            </w:pPr>
            <w:r w:rsidRPr="00FE78BB">
              <w:rPr>
                <w:rFonts w:ascii="Verdana" w:hAnsi="Verdana"/>
                <w:bCs/>
                <w:sz w:val="20"/>
                <w:szCs w:val="20"/>
              </w:rPr>
              <w:t xml:space="preserve">Dr. </w:t>
            </w:r>
            <w:proofErr w:type="spellStart"/>
            <w:r w:rsidRPr="00FE78BB">
              <w:rPr>
                <w:rFonts w:ascii="Verdana" w:hAnsi="Verdana"/>
                <w:bCs/>
                <w:sz w:val="20"/>
                <w:szCs w:val="20"/>
              </w:rPr>
              <w:t>Adán</w:t>
            </w:r>
            <w:proofErr w:type="spellEnd"/>
            <w:r w:rsidRPr="00FE78BB">
              <w:rPr>
                <w:rFonts w:ascii="Verdana" w:hAnsi="Verdana"/>
                <w:bCs/>
                <w:sz w:val="20"/>
                <w:szCs w:val="20"/>
              </w:rPr>
              <w:t xml:space="preserve"> Hirales </w:t>
            </w:r>
            <w:proofErr w:type="spellStart"/>
            <w:r w:rsidRPr="00FE78BB">
              <w:rPr>
                <w:rFonts w:ascii="Verdana" w:hAnsi="Verdana"/>
                <w:bCs/>
                <w:sz w:val="20"/>
                <w:szCs w:val="20"/>
              </w:rPr>
              <w:t>Carbajal</w:t>
            </w:r>
            <w:proofErr w:type="spellEnd"/>
          </w:p>
        </w:tc>
        <w:tc>
          <w:tcPr>
            <w:tcW w:w="2430" w:type="dxa"/>
            <w:shd w:val="clear" w:color="auto" w:fill="auto"/>
          </w:tcPr>
          <w:p w:rsidR="000B7019" w:rsidRPr="00FE78BB" w:rsidRDefault="00AA251B" w:rsidP="00712511">
            <w:pPr>
              <w:spacing w:line="240" w:lineRule="auto"/>
              <w:rPr>
                <w:rFonts w:ascii="Verdana" w:hAnsi="Verdana"/>
                <w:bCs/>
                <w:sz w:val="20"/>
                <w:szCs w:val="20"/>
              </w:rPr>
            </w:pPr>
            <w:r>
              <w:rPr>
                <w:rFonts w:ascii="Verdana" w:hAnsi="Verdana"/>
                <w:bCs/>
                <w:sz w:val="20"/>
                <w:szCs w:val="20"/>
              </w:rPr>
              <w:t>CETYS University</w:t>
            </w:r>
          </w:p>
        </w:tc>
      </w:tr>
    </w:tbl>
    <w:p w:rsidR="000B7019" w:rsidRPr="00FE78BB" w:rsidRDefault="000B7019">
      <w:pPr>
        <w:rPr>
          <w:rFonts w:ascii="Verdana" w:hAnsi="Verdana"/>
          <w:bCs/>
          <w:sz w:val="24"/>
          <w:szCs w:val="24"/>
        </w:rPr>
      </w:pPr>
    </w:p>
    <w:p w:rsidR="000B7019" w:rsidRPr="00FE78BB" w:rsidRDefault="000B7019">
      <w:pPr>
        <w:rPr>
          <w:rFonts w:ascii="Verdana" w:hAnsi="Verdana"/>
          <w:bCs/>
          <w:sz w:val="24"/>
          <w:szCs w:val="24"/>
        </w:rPr>
      </w:pPr>
      <w:r w:rsidRPr="00FE78BB">
        <w:rPr>
          <w:rFonts w:ascii="Verdana" w:hAnsi="Verdana"/>
          <w:bCs/>
          <w:sz w:val="24"/>
          <w:szCs w:val="24"/>
        </w:rPr>
        <w:t>ICC, CETYS University</w:t>
      </w:r>
    </w:p>
    <w:p w:rsidR="000B7019" w:rsidRPr="00FE78BB" w:rsidRDefault="000B7019">
      <w:pPr>
        <w:rPr>
          <w:rFonts w:ascii="Verdana" w:hAnsi="Verdana"/>
          <w:sz w:val="32"/>
          <w:szCs w:val="32"/>
        </w:rPr>
      </w:pPr>
      <w:r w:rsidRPr="00FE78BB">
        <w:rPr>
          <w:rFonts w:ascii="Verdana" w:hAnsi="Verdana"/>
          <w:bCs/>
          <w:sz w:val="24"/>
          <w:szCs w:val="24"/>
        </w:rPr>
        <w:br w:type="page"/>
      </w:r>
      <w:r w:rsidRPr="00FE78BB">
        <w:rPr>
          <w:rFonts w:ascii="Verdana" w:hAnsi="Verdana"/>
          <w:sz w:val="32"/>
          <w:szCs w:val="32"/>
        </w:rPr>
        <w:lastRenderedPageBreak/>
        <w:t>Abstract</w:t>
      </w:r>
    </w:p>
    <w:p w:rsidR="000B7019" w:rsidRPr="00FE78BB" w:rsidRDefault="000B7019">
      <w:pPr>
        <w:rPr>
          <w:rFonts w:ascii="Verdana" w:hAnsi="Verdana"/>
          <w:sz w:val="20"/>
          <w:szCs w:val="20"/>
        </w:rPr>
      </w:pPr>
    </w:p>
    <w:p w:rsidR="000B7019" w:rsidRPr="00FE78BB" w:rsidRDefault="00FE78BB" w:rsidP="000B7019">
      <w:pPr>
        <w:jc w:val="both"/>
        <w:rPr>
          <w:rFonts w:ascii="Verdana" w:hAnsi="Verdana"/>
          <w:sz w:val="20"/>
          <w:szCs w:val="20"/>
        </w:rPr>
      </w:pPr>
      <w:r w:rsidRPr="00FE78BB">
        <w:rPr>
          <w:rFonts w:ascii="Verdana" w:hAnsi="Verdana"/>
          <w:sz w:val="20"/>
          <w:szCs w:val="20"/>
        </w:rPr>
        <w:t xml:space="preserve">This </w:t>
      </w:r>
      <w:r w:rsidR="000B7019" w:rsidRPr="00FE78BB">
        <w:rPr>
          <w:rFonts w:ascii="Verdana" w:hAnsi="Verdana"/>
          <w:sz w:val="20"/>
          <w:szCs w:val="20"/>
        </w:rPr>
        <w:t xml:space="preserve">document contains the software requirements for the Deterministic </w:t>
      </w:r>
      <w:proofErr w:type="spellStart"/>
      <w:proofErr w:type="gramStart"/>
      <w:r w:rsidR="000B7019" w:rsidRPr="00FE78BB">
        <w:rPr>
          <w:rFonts w:ascii="Verdana" w:hAnsi="Verdana"/>
          <w:sz w:val="20"/>
          <w:szCs w:val="20"/>
        </w:rPr>
        <w:t>Rostering</w:t>
      </w:r>
      <w:proofErr w:type="spellEnd"/>
      <w:r w:rsidR="000B7019" w:rsidRPr="00FE78BB">
        <w:rPr>
          <w:rFonts w:ascii="Verdana" w:hAnsi="Verdana"/>
          <w:sz w:val="20"/>
          <w:szCs w:val="20"/>
        </w:rPr>
        <w:t xml:space="preserve">  Scheduler</w:t>
      </w:r>
      <w:proofErr w:type="gramEnd"/>
      <w:r w:rsidR="000B7019" w:rsidRPr="00FE78BB">
        <w:rPr>
          <w:rFonts w:ascii="Verdana" w:hAnsi="Verdana"/>
          <w:sz w:val="20"/>
          <w:szCs w:val="20"/>
        </w:rPr>
        <w:t xml:space="preserve"> (DRS) that enables  personnel and resource allocation.</w:t>
      </w:r>
      <w:r w:rsidRPr="00FE78BB">
        <w:rPr>
          <w:rFonts w:ascii="Verdana" w:hAnsi="Verdana"/>
          <w:sz w:val="20"/>
          <w:szCs w:val="20"/>
        </w:rPr>
        <w:t xml:space="preserve"> </w:t>
      </w:r>
      <w:r w:rsidR="000B7019" w:rsidRPr="00FE78BB">
        <w:rPr>
          <w:rFonts w:ascii="Verdana" w:hAnsi="Verdana"/>
          <w:sz w:val="20"/>
          <w:szCs w:val="20"/>
        </w:rPr>
        <w:t xml:space="preserve">The document complies with the Software Requirements Document (SRD) from the Software Engineering Standard </w:t>
      </w:r>
      <w:r w:rsidR="001E5DC2" w:rsidRPr="00FE78BB">
        <w:rPr>
          <w:rFonts w:ascii="Verdana" w:hAnsi="Verdana"/>
          <w:sz w:val="20"/>
          <w:szCs w:val="20"/>
        </w:rPr>
        <w:t>R</w:t>
      </w:r>
      <w:r w:rsidR="000B7019" w:rsidRPr="00FE78BB">
        <w:rPr>
          <w:rFonts w:ascii="Verdana" w:hAnsi="Verdana"/>
          <w:sz w:val="20"/>
          <w:szCs w:val="20"/>
        </w:rPr>
        <w:t>UP.</w:t>
      </w:r>
    </w:p>
    <w:p w:rsidR="000B7019" w:rsidRPr="00FE78BB" w:rsidRDefault="000B7019">
      <w:pPr>
        <w:rPr>
          <w:rFonts w:ascii="Verdana" w:hAnsi="Verdana"/>
          <w:sz w:val="20"/>
          <w:szCs w:val="20"/>
        </w:rPr>
      </w:pPr>
    </w:p>
    <w:p w:rsidR="000B7019" w:rsidRPr="00FE78BB" w:rsidRDefault="000B7019">
      <w:pPr>
        <w:rPr>
          <w:rFonts w:ascii="Verdana" w:hAnsi="Verdana"/>
          <w:sz w:val="20"/>
          <w:szCs w:val="20"/>
        </w:rPr>
      </w:pPr>
    </w:p>
    <w:p w:rsidR="00FE78BB" w:rsidRPr="00FE78BB" w:rsidRDefault="00FE78BB" w:rsidP="00FE78BB">
      <w:pPr>
        <w:spacing w:line="240" w:lineRule="auto"/>
        <w:rPr>
          <w:b/>
          <w:sz w:val="36"/>
          <w:szCs w:val="36"/>
        </w:rPr>
      </w:pPr>
      <w:r w:rsidRPr="00FE78BB">
        <w:rPr>
          <w:rFonts w:ascii="Verdana" w:hAnsi="Verdana"/>
          <w:sz w:val="20"/>
          <w:szCs w:val="20"/>
        </w:rPr>
        <w:br w:type="page"/>
      </w:r>
      <w:r w:rsidRPr="00FE78BB">
        <w:rPr>
          <w:b/>
          <w:sz w:val="36"/>
          <w:szCs w:val="36"/>
        </w:rPr>
        <w:lastRenderedPageBreak/>
        <w:t>Table of contents</w:t>
      </w:r>
    </w:p>
    <w:p w:rsidR="007053AE" w:rsidRDefault="00FE78BB">
      <w:pPr>
        <w:pStyle w:val="TDC1"/>
        <w:tabs>
          <w:tab w:val="right" w:leader="dot" w:pos="9350"/>
        </w:tabs>
        <w:rPr>
          <w:ins w:id="0" w:author="ahiralesc" w:date="2012-09-24T16:28:00Z"/>
          <w:rFonts w:asciiTheme="minorHAnsi" w:eastAsiaTheme="minorEastAsia" w:hAnsiTheme="minorHAnsi" w:cstheme="minorBidi"/>
          <w:noProof/>
          <w:color w:val="auto"/>
          <w:lang w:bidi="ar-SA"/>
        </w:rPr>
      </w:pPr>
      <w:r>
        <w:rPr>
          <w:lang w:val="es-ES"/>
        </w:rPr>
        <w:fldChar w:fldCharType="begin"/>
      </w:r>
      <w:r>
        <w:rPr>
          <w:lang w:val="es-ES"/>
        </w:rPr>
        <w:instrText xml:space="preserve"> TOC \o "1-3" \h \z \u </w:instrText>
      </w:r>
      <w:r>
        <w:rPr>
          <w:lang w:val="es-ES"/>
        </w:rPr>
        <w:fldChar w:fldCharType="separate"/>
      </w:r>
      <w:ins w:id="1" w:author="ahiralesc" w:date="2012-09-24T16:28:00Z">
        <w:r w:rsidR="007053AE" w:rsidRPr="0039339E">
          <w:rPr>
            <w:rStyle w:val="Hipervnculo"/>
            <w:noProof/>
          </w:rPr>
          <w:fldChar w:fldCharType="begin"/>
        </w:r>
        <w:r w:rsidR="007053AE" w:rsidRPr="0039339E">
          <w:rPr>
            <w:rStyle w:val="Hipervnculo"/>
            <w:noProof/>
          </w:rPr>
          <w:instrText xml:space="preserve"> </w:instrText>
        </w:r>
        <w:r w:rsidR="007053AE">
          <w:rPr>
            <w:noProof/>
          </w:rPr>
          <w:instrText>HYPERLINK \l "_Toc336267442"</w:instrText>
        </w:r>
        <w:r w:rsidR="007053AE" w:rsidRPr="0039339E">
          <w:rPr>
            <w:rStyle w:val="Hipervnculo"/>
            <w:noProof/>
          </w:rPr>
          <w:instrText xml:space="preserve"> </w:instrText>
        </w:r>
        <w:r w:rsidR="007053AE" w:rsidRPr="0039339E">
          <w:rPr>
            <w:rStyle w:val="Hipervnculo"/>
            <w:noProof/>
          </w:rPr>
        </w:r>
        <w:r w:rsidR="007053AE" w:rsidRPr="0039339E">
          <w:rPr>
            <w:rStyle w:val="Hipervnculo"/>
            <w:noProof/>
          </w:rPr>
          <w:fldChar w:fldCharType="separate"/>
        </w:r>
        <w:r w:rsidR="007053AE" w:rsidRPr="0039339E">
          <w:rPr>
            <w:rStyle w:val="Hipervnculo"/>
            <w:noProof/>
          </w:rPr>
          <w:t>Introduction</w:t>
        </w:r>
        <w:r w:rsidR="007053AE">
          <w:rPr>
            <w:noProof/>
            <w:webHidden/>
          </w:rPr>
          <w:tab/>
        </w:r>
        <w:r w:rsidR="007053AE">
          <w:rPr>
            <w:noProof/>
            <w:webHidden/>
          </w:rPr>
          <w:fldChar w:fldCharType="begin"/>
        </w:r>
        <w:r w:rsidR="007053AE">
          <w:rPr>
            <w:noProof/>
            <w:webHidden/>
          </w:rPr>
          <w:instrText xml:space="preserve"> PAGEREF _Toc336267442 \h </w:instrText>
        </w:r>
        <w:r w:rsidR="007053AE">
          <w:rPr>
            <w:noProof/>
            <w:webHidden/>
          </w:rPr>
        </w:r>
      </w:ins>
      <w:r w:rsidR="007053AE">
        <w:rPr>
          <w:noProof/>
          <w:webHidden/>
        </w:rPr>
        <w:fldChar w:fldCharType="separate"/>
      </w:r>
      <w:ins w:id="2" w:author="ahiralesc" w:date="2012-09-24T16:28:00Z">
        <w:r w:rsidR="007053AE">
          <w:rPr>
            <w:noProof/>
            <w:webHidden/>
          </w:rPr>
          <w:t>5</w:t>
        </w:r>
        <w:r w:rsidR="007053AE">
          <w:rPr>
            <w:noProof/>
            <w:webHidden/>
          </w:rPr>
          <w:fldChar w:fldCharType="end"/>
        </w:r>
        <w:r w:rsidR="007053AE" w:rsidRPr="0039339E">
          <w:rPr>
            <w:rStyle w:val="Hipervnculo"/>
            <w:noProof/>
          </w:rPr>
          <w:fldChar w:fldCharType="end"/>
        </w:r>
      </w:ins>
    </w:p>
    <w:p w:rsidR="007053AE" w:rsidRDefault="007053AE">
      <w:pPr>
        <w:pStyle w:val="TDC2"/>
        <w:tabs>
          <w:tab w:val="right" w:leader="dot" w:pos="9350"/>
        </w:tabs>
        <w:rPr>
          <w:ins w:id="3" w:author="ahiralesc" w:date="2012-09-24T16:28:00Z"/>
          <w:rFonts w:asciiTheme="minorHAnsi" w:eastAsiaTheme="minorEastAsia" w:hAnsiTheme="minorHAnsi" w:cstheme="minorBidi"/>
          <w:noProof/>
          <w:color w:val="auto"/>
          <w:lang w:bidi="ar-SA"/>
        </w:rPr>
      </w:pPr>
      <w:ins w:id="4" w:author="ahiralesc" w:date="2012-09-24T16:28:00Z">
        <w:r w:rsidRPr="0039339E">
          <w:rPr>
            <w:rStyle w:val="Hipervnculo"/>
            <w:noProof/>
          </w:rPr>
          <w:fldChar w:fldCharType="begin"/>
        </w:r>
        <w:r w:rsidRPr="0039339E">
          <w:rPr>
            <w:rStyle w:val="Hipervnculo"/>
            <w:noProof/>
          </w:rPr>
          <w:instrText xml:space="preserve"> </w:instrText>
        </w:r>
        <w:r>
          <w:rPr>
            <w:noProof/>
          </w:rPr>
          <w:instrText>HYPERLINK \l "_Toc336267443"</w:instrText>
        </w:r>
        <w:r w:rsidRPr="0039339E">
          <w:rPr>
            <w:rStyle w:val="Hipervnculo"/>
            <w:noProof/>
          </w:rPr>
          <w:instrText xml:space="preserve"> </w:instrText>
        </w:r>
        <w:r w:rsidRPr="0039339E">
          <w:rPr>
            <w:rStyle w:val="Hipervnculo"/>
            <w:noProof/>
          </w:rPr>
        </w:r>
        <w:r w:rsidRPr="0039339E">
          <w:rPr>
            <w:rStyle w:val="Hipervnculo"/>
            <w:noProof/>
          </w:rPr>
          <w:fldChar w:fldCharType="separate"/>
        </w:r>
        <w:r w:rsidRPr="0039339E">
          <w:rPr>
            <w:rStyle w:val="Hipervnculo"/>
            <w:noProof/>
          </w:rPr>
          <w:t>1.1 Purpose</w:t>
        </w:r>
        <w:r>
          <w:rPr>
            <w:noProof/>
            <w:webHidden/>
          </w:rPr>
          <w:tab/>
        </w:r>
        <w:r>
          <w:rPr>
            <w:noProof/>
            <w:webHidden/>
          </w:rPr>
          <w:fldChar w:fldCharType="begin"/>
        </w:r>
        <w:r>
          <w:rPr>
            <w:noProof/>
            <w:webHidden/>
          </w:rPr>
          <w:instrText xml:space="preserve"> PAGEREF _Toc336267443 \h </w:instrText>
        </w:r>
        <w:r>
          <w:rPr>
            <w:noProof/>
            <w:webHidden/>
          </w:rPr>
        </w:r>
      </w:ins>
      <w:r>
        <w:rPr>
          <w:noProof/>
          <w:webHidden/>
        </w:rPr>
        <w:fldChar w:fldCharType="separate"/>
      </w:r>
      <w:ins w:id="5" w:author="ahiralesc" w:date="2012-09-24T16:28:00Z">
        <w:r>
          <w:rPr>
            <w:noProof/>
            <w:webHidden/>
          </w:rPr>
          <w:t>5</w:t>
        </w:r>
        <w:r>
          <w:rPr>
            <w:noProof/>
            <w:webHidden/>
          </w:rPr>
          <w:fldChar w:fldCharType="end"/>
        </w:r>
        <w:r w:rsidRPr="0039339E">
          <w:rPr>
            <w:rStyle w:val="Hipervnculo"/>
            <w:noProof/>
          </w:rPr>
          <w:fldChar w:fldCharType="end"/>
        </w:r>
      </w:ins>
    </w:p>
    <w:p w:rsidR="007053AE" w:rsidRDefault="007053AE">
      <w:pPr>
        <w:pStyle w:val="TDC2"/>
        <w:tabs>
          <w:tab w:val="right" w:leader="dot" w:pos="9350"/>
        </w:tabs>
        <w:rPr>
          <w:ins w:id="6" w:author="ahiralesc" w:date="2012-09-24T16:28:00Z"/>
          <w:rFonts w:asciiTheme="minorHAnsi" w:eastAsiaTheme="minorEastAsia" w:hAnsiTheme="minorHAnsi" w:cstheme="minorBidi"/>
          <w:noProof/>
          <w:color w:val="auto"/>
          <w:lang w:bidi="ar-SA"/>
        </w:rPr>
      </w:pPr>
      <w:ins w:id="7" w:author="ahiralesc" w:date="2012-09-24T16:28:00Z">
        <w:r w:rsidRPr="0039339E">
          <w:rPr>
            <w:rStyle w:val="Hipervnculo"/>
            <w:noProof/>
          </w:rPr>
          <w:fldChar w:fldCharType="begin"/>
        </w:r>
        <w:r w:rsidRPr="0039339E">
          <w:rPr>
            <w:rStyle w:val="Hipervnculo"/>
            <w:noProof/>
          </w:rPr>
          <w:instrText xml:space="preserve"> </w:instrText>
        </w:r>
        <w:r>
          <w:rPr>
            <w:noProof/>
          </w:rPr>
          <w:instrText>HYPERLINK \l "_Toc336267444"</w:instrText>
        </w:r>
        <w:r w:rsidRPr="0039339E">
          <w:rPr>
            <w:rStyle w:val="Hipervnculo"/>
            <w:noProof/>
          </w:rPr>
          <w:instrText xml:space="preserve"> </w:instrText>
        </w:r>
        <w:r w:rsidRPr="0039339E">
          <w:rPr>
            <w:rStyle w:val="Hipervnculo"/>
            <w:noProof/>
          </w:rPr>
        </w:r>
        <w:r w:rsidRPr="0039339E">
          <w:rPr>
            <w:rStyle w:val="Hipervnculo"/>
            <w:noProof/>
          </w:rPr>
          <w:fldChar w:fldCharType="separate"/>
        </w:r>
        <w:r w:rsidRPr="0039339E">
          <w:rPr>
            <w:rStyle w:val="Hipervnculo"/>
            <w:noProof/>
          </w:rPr>
          <w:t>1.2 Scope</w:t>
        </w:r>
        <w:r>
          <w:rPr>
            <w:noProof/>
            <w:webHidden/>
          </w:rPr>
          <w:tab/>
        </w:r>
        <w:r>
          <w:rPr>
            <w:noProof/>
            <w:webHidden/>
          </w:rPr>
          <w:fldChar w:fldCharType="begin"/>
        </w:r>
        <w:r>
          <w:rPr>
            <w:noProof/>
            <w:webHidden/>
          </w:rPr>
          <w:instrText xml:space="preserve"> PAGEREF _Toc336267444 \h </w:instrText>
        </w:r>
        <w:r>
          <w:rPr>
            <w:noProof/>
            <w:webHidden/>
          </w:rPr>
        </w:r>
      </w:ins>
      <w:r>
        <w:rPr>
          <w:noProof/>
          <w:webHidden/>
        </w:rPr>
        <w:fldChar w:fldCharType="separate"/>
      </w:r>
      <w:ins w:id="8" w:author="ahiralesc" w:date="2012-09-24T16:28:00Z">
        <w:r>
          <w:rPr>
            <w:noProof/>
            <w:webHidden/>
          </w:rPr>
          <w:t>5</w:t>
        </w:r>
        <w:r>
          <w:rPr>
            <w:noProof/>
            <w:webHidden/>
          </w:rPr>
          <w:fldChar w:fldCharType="end"/>
        </w:r>
        <w:r w:rsidRPr="0039339E">
          <w:rPr>
            <w:rStyle w:val="Hipervnculo"/>
            <w:noProof/>
          </w:rPr>
          <w:fldChar w:fldCharType="end"/>
        </w:r>
      </w:ins>
    </w:p>
    <w:p w:rsidR="007053AE" w:rsidRDefault="007053AE">
      <w:pPr>
        <w:pStyle w:val="TDC2"/>
        <w:tabs>
          <w:tab w:val="right" w:leader="dot" w:pos="9350"/>
        </w:tabs>
        <w:rPr>
          <w:ins w:id="9" w:author="ahiralesc" w:date="2012-09-24T16:28:00Z"/>
          <w:rFonts w:asciiTheme="minorHAnsi" w:eastAsiaTheme="minorEastAsia" w:hAnsiTheme="minorHAnsi" w:cstheme="minorBidi"/>
          <w:noProof/>
          <w:color w:val="auto"/>
          <w:lang w:bidi="ar-SA"/>
        </w:rPr>
      </w:pPr>
      <w:ins w:id="10" w:author="ahiralesc" w:date="2012-09-24T16:28:00Z">
        <w:r w:rsidRPr="0039339E">
          <w:rPr>
            <w:rStyle w:val="Hipervnculo"/>
            <w:noProof/>
          </w:rPr>
          <w:fldChar w:fldCharType="begin"/>
        </w:r>
        <w:r w:rsidRPr="0039339E">
          <w:rPr>
            <w:rStyle w:val="Hipervnculo"/>
            <w:noProof/>
          </w:rPr>
          <w:instrText xml:space="preserve"> </w:instrText>
        </w:r>
        <w:r>
          <w:rPr>
            <w:noProof/>
          </w:rPr>
          <w:instrText>HYPERLINK \l "_Toc336267445"</w:instrText>
        </w:r>
        <w:r w:rsidRPr="0039339E">
          <w:rPr>
            <w:rStyle w:val="Hipervnculo"/>
            <w:noProof/>
          </w:rPr>
          <w:instrText xml:space="preserve"> </w:instrText>
        </w:r>
        <w:r w:rsidRPr="0039339E">
          <w:rPr>
            <w:rStyle w:val="Hipervnculo"/>
            <w:noProof/>
          </w:rPr>
        </w:r>
        <w:r w:rsidRPr="0039339E">
          <w:rPr>
            <w:rStyle w:val="Hipervnculo"/>
            <w:noProof/>
          </w:rPr>
          <w:fldChar w:fldCharType="separate"/>
        </w:r>
        <w:r w:rsidRPr="0039339E">
          <w:rPr>
            <w:rStyle w:val="Hipervnculo"/>
            <w:noProof/>
          </w:rPr>
          <w:t>1.3 List of definitions and abbreviations</w:t>
        </w:r>
        <w:r>
          <w:rPr>
            <w:noProof/>
            <w:webHidden/>
          </w:rPr>
          <w:tab/>
        </w:r>
        <w:r>
          <w:rPr>
            <w:noProof/>
            <w:webHidden/>
          </w:rPr>
          <w:fldChar w:fldCharType="begin"/>
        </w:r>
        <w:r>
          <w:rPr>
            <w:noProof/>
            <w:webHidden/>
          </w:rPr>
          <w:instrText xml:space="preserve"> PAGEREF _Toc336267445 \h </w:instrText>
        </w:r>
        <w:r>
          <w:rPr>
            <w:noProof/>
            <w:webHidden/>
          </w:rPr>
        </w:r>
      </w:ins>
      <w:r>
        <w:rPr>
          <w:noProof/>
          <w:webHidden/>
        </w:rPr>
        <w:fldChar w:fldCharType="separate"/>
      </w:r>
      <w:ins w:id="11" w:author="ahiralesc" w:date="2012-09-24T16:28:00Z">
        <w:r>
          <w:rPr>
            <w:noProof/>
            <w:webHidden/>
          </w:rPr>
          <w:t>5</w:t>
        </w:r>
        <w:r>
          <w:rPr>
            <w:noProof/>
            <w:webHidden/>
          </w:rPr>
          <w:fldChar w:fldCharType="end"/>
        </w:r>
        <w:r w:rsidRPr="0039339E">
          <w:rPr>
            <w:rStyle w:val="Hipervnculo"/>
            <w:noProof/>
          </w:rPr>
          <w:fldChar w:fldCharType="end"/>
        </w:r>
      </w:ins>
    </w:p>
    <w:p w:rsidR="007053AE" w:rsidRDefault="007053AE">
      <w:pPr>
        <w:pStyle w:val="TDC3"/>
        <w:tabs>
          <w:tab w:val="right" w:leader="dot" w:pos="9350"/>
        </w:tabs>
        <w:rPr>
          <w:ins w:id="12" w:author="ahiralesc" w:date="2012-09-24T16:28:00Z"/>
          <w:rFonts w:asciiTheme="minorHAnsi" w:eastAsiaTheme="minorEastAsia" w:hAnsiTheme="minorHAnsi" w:cstheme="minorBidi"/>
          <w:noProof/>
          <w:color w:val="auto"/>
          <w:lang w:bidi="ar-SA"/>
        </w:rPr>
      </w:pPr>
      <w:ins w:id="13" w:author="ahiralesc" w:date="2012-09-24T16:28:00Z">
        <w:r w:rsidRPr="0039339E">
          <w:rPr>
            <w:rStyle w:val="Hipervnculo"/>
            <w:noProof/>
          </w:rPr>
          <w:fldChar w:fldCharType="begin"/>
        </w:r>
        <w:r w:rsidRPr="0039339E">
          <w:rPr>
            <w:rStyle w:val="Hipervnculo"/>
            <w:noProof/>
          </w:rPr>
          <w:instrText xml:space="preserve"> </w:instrText>
        </w:r>
        <w:r>
          <w:rPr>
            <w:noProof/>
          </w:rPr>
          <w:instrText>HYPERLINK \l "_Toc336267446"</w:instrText>
        </w:r>
        <w:r w:rsidRPr="0039339E">
          <w:rPr>
            <w:rStyle w:val="Hipervnculo"/>
            <w:noProof/>
          </w:rPr>
          <w:instrText xml:space="preserve"> </w:instrText>
        </w:r>
        <w:r w:rsidRPr="0039339E">
          <w:rPr>
            <w:rStyle w:val="Hipervnculo"/>
            <w:noProof/>
          </w:rPr>
        </w:r>
        <w:r w:rsidRPr="0039339E">
          <w:rPr>
            <w:rStyle w:val="Hipervnculo"/>
            <w:noProof/>
          </w:rPr>
          <w:fldChar w:fldCharType="separate"/>
        </w:r>
        <w:r w:rsidRPr="0039339E">
          <w:rPr>
            <w:rStyle w:val="Hipervnculo"/>
            <w:noProof/>
          </w:rPr>
          <w:t>1.3.1 Definitions</w:t>
        </w:r>
        <w:r>
          <w:rPr>
            <w:noProof/>
            <w:webHidden/>
          </w:rPr>
          <w:tab/>
        </w:r>
        <w:r>
          <w:rPr>
            <w:noProof/>
            <w:webHidden/>
          </w:rPr>
          <w:fldChar w:fldCharType="begin"/>
        </w:r>
        <w:r>
          <w:rPr>
            <w:noProof/>
            <w:webHidden/>
          </w:rPr>
          <w:instrText xml:space="preserve"> PAGEREF _Toc336267446 \h </w:instrText>
        </w:r>
        <w:r>
          <w:rPr>
            <w:noProof/>
            <w:webHidden/>
          </w:rPr>
        </w:r>
      </w:ins>
      <w:r>
        <w:rPr>
          <w:noProof/>
          <w:webHidden/>
        </w:rPr>
        <w:fldChar w:fldCharType="separate"/>
      </w:r>
      <w:ins w:id="14" w:author="ahiralesc" w:date="2012-09-24T16:28:00Z">
        <w:r>
          <w:rPr>
            <w:noProof/>
            <w:webHidden/>
          </w:rPr>
          <w:t>5</w:t>
        </w:r>
        <w:r>
          <w:rPr>
            <w:noProof/>
            <w:webHidden/>
          </w:rPr>
          <w:fldChar w:fldCharType="end"/>
        </w:r>
        <w:r w:rsidRPr="0039339E">
          <w:rPr>
            <w:rStyle w:val="Hipervnculo"/>
            <w:noProof/>
          </w:rPr>
          <w:fldChar w:fldCharType="end"/>
        </w:r>
      </w:ins>
    </w:p>
    <w:p w:rsidR="007053AE" w:rsidRDefault="007053AE">
      <w:pPr>
        <w:pStyle w:val="TDC3"/>
        <w:tabs>
          <w:tab w:val="right" w:leader="dot" w:pos="9350"/>
        </w:tabs>
        <w:rPr>
          <w:ins w:id="15" w:author="ahiralesc" w:date="2012-09-24T16:28:00Z"/>
          <w:rFonts w:asciiTheme="minorHAnsi" w:eastAsiaTheme="minorEastAsia" w:hAnsiTheme="minorHAnsi" w:cstheme="minorBidi"/>
          <w:noProof/>
          <w:color w:val="auto"/>
          <w:lang w:bidi="ar-SA"/>
        </w:rPr>
      </w:pPr>
      <w:ins w:id="16" w:author="ahiralesc" w:date="2012-09-24T16:28:00Z">
        <w:r w:rsidRPr="0039339E">
          <w:rPr>
            <w:rStyle w:val="Hipervnculo"/>
            <w:noProof/>
          </w:rPr>
          <w:fldChar w:fldCharType="begin"/>
        </w:r>
        <w:r w:rsidRPr="0039339E">
          <w:rPr>
            <w:rStyle w:val="Hipervnculo"/>
            <w:noProof/>
          </w:rPr>
          <w:instrText xml:space="preserve"> </w:instrText>
        </w:r>
        <w:r>
          <w:rPr>
            <w:noProof/>
          </w:rPr>
          <w:instrText>HYPERLINK \l "_Toc336267447"</w:instrText>
        </w:r>
        <w:r w:rsidRPr="0039339E">
          <w:rPr>
            <w:rStyle w:val="Hipervnculo"/>
            <w:noProof/>
          </w:rPr>
          <w:instrText xml:space="preserve"> </w:instrText>
        </w:r>
        <w:r w:rsidRPr="0039339E">
          <w:rPr>
            <w:rStyle w:val="Hipervnculo"/>
            <w:noProof/>
          </w:rPr>
        </w:r>
        <w:r w:rsidRPr="0039339E">
          <w:rPr>
            <w:rStyle w:val="Hipervnculo"/>
            <w:noProof/>
          </w:rPr>
          <w:fldChar w:fldCharType="separate"/>
        </w:r>
        <w:r w:rsidRPr="0039339E">
          <w:rPr>
            <w:rStyle w:val="Hipervnculo"/>
            <w:noProof/>
          </w:rPr>
          <w:t>1.3.2 Abbreviations</w:t>
        </w:r>
        <w:r>
          <w:rPr>
            <w:noProof/>
            <w:webHidden/>
          </w:rPr>
          <w:tab/>
        </w:r>
        <w:r>
          <w:rPr>
            <w:noProof/>
            <w:webHidden/>
          </w:rPr>
          <w:fldChar w:fldCharType="begin"/>
        </w:r>
        <w:r>
          <w:rPr>
            <w:noProof/>
            <w:webHidden/>
          </w:rPr>
          <w:instrText xml:space="preserve"> PAGEREF _Toc336267447 \h </w:instrText>
        </w:r>
        <w:r>
          <w:rPr>
            <w:noProof/>
            <w:webHidden/>
          </w:rPr>
        </w:r>
      </w:ins>
      <w:r>
        <w:rPr>
          <w:noProof/>
          <w:webHidden/>
        </w:rPr>
        <w:fldChar w:fldCharType="separate"/>
      </w:r>
      <w:ins w:id="17" w:author="ahiralesc" w:date="2012-09-24T16:28:00Z">
        <w:r>
          <w:rPr>
            <w:noProof/>
            <w:webHidden/>
          </w:rPr>
          <w:t>5</w:t>
        </w:r>
        <w:r>
          <w:rPr>
            <w:noProof/>
            <w:webHidden/>
          </w:rPr>
          <w:fldChar w:fldCharType="end"/>
        </w:r>
        <w:r w:rsidRPr="0039339E">
          <w:rPr>
            <w:rStyle w:val="Hipervnculo"/>
            <w:noProof/>
          </w:rPr>
          <w:fldChar w:fldCharType="end"/>
        </w:r>
      </w:ins>
    </w:p>
    <w:p w:rsidR="007053AE" w:rsidRDefault="007053AE">
      <w:pPr>
        <w:pStyle w:val="TDC2"/>
        <w:tabs>
          <w:tab w:val="right" w:leader="dot" w:pos="9350"/>
        </w:tabs>
        <w:rPr>
          <w:ins w:id="18" w:author="ahiralesc" w:date="2012-09-24T16:28:00Z"/>
          <w:rFonts w:asciiTheme="minorHAnsi" w:eastAsiaTheme="minorEastAsia" w:hAnsiTheme="minorHAnsi" w:cstheme="minorBidi"/>
          <w:noProof/>
          <w:color w:val="auto"/>
          <w:lang w:bidi="ar-SA"/>
        </w:rPr>
      </w:pPr>
      <w:ins w:id="19" w:author="ahiralesc" w:date="2012-09-24T16:28:00Z">
        <w:r w:rsidRPr="0039339E">
          <w:rPr>
            <w:rStyle w:val="Hipervnculo"/>
            <w:noProof/>
          </w:rPr>
          <w:fldChar w:fldCharType="begin"/>
        </w:r>
        <w:r w:rsidRPr="0039339E">
          <w:rPr>
            <w:rStyle w:val="Hipervnculo"/>
            <w:noProof/>
          </w:rPr>
          <w:instrText xml:space="preserve"> </w:instrText>
        </w:r>
        <w:r>
          <w:rPr>
            <w:noProof/>
          </w:rPr>
          <w:instrText>HYPERLINK \l "_Toc336267448"</w:instrText>
        </w:r>
        <w:r w:rsidRPr="0039339E">
          <w:rPr>
            <w:rStyle w:val="Hipervnculo"/>
            <w:noProof/>
          </w:rPr>
          <w:instrText xml:space="preserve"> </w:instrText>
        </w:r>
        <w:r w:rsidRPr="0039339E">
          <w:rPr>
            <w:rStyle w:val="Hipervnculo"/>
            <w:noProof/>
          </w:rPr>
        </w:r>
        <w:r w:rsidRPr="0039339E">
          <w:rPr>
            <w:rStyle w:val="Hipervnculo"/>
            <w:noProof/>
          </w:rPr>
          <w:fldChar w:fldCharType="separate"/>
        </w:r>
        <w:r w:rsidRPr="0039339E">
          <w:rPr>
            <w:rStyle w:val="Hipervnculo"/>
            <w:noProof/>
          </w:rPr>
          <w:t>1.4 Documents</w:t>
        </w:r>
        <w:r>
          <w:rPr>
            <w:noProof/>
            <w:webHidden/>
          </w:rPr>
          <w:tab/>
        </w:r>
        <w:r>
          <w:rPr>
            <w:noProof/>
            <w:webHidden/>
          </w:rPr>
          <w:fldChar w:fldCharType="begin"/>
        </w:r>
        <w:r>
          <w:rPr>
            <w:noProof/>
            <w:webHidden/>
          </w:rPr>
          <w:instrText xml:space="preserve"> PAGEREF _Toc336267448 \h </w:instrText>
        </w:r>
        <w:r>
          <w:rPr>
            <w:noProof/>
            <w:webHidden/>
          </w:rPr>
        </w:r>
      </w:ins>
      <w:r>
        <w:rPr>
          <w:noProof/>
          <w:webHidden/>
        </w:rPr>
        <w:fldChar w:fldCharType="separate"/>
      </w:r>
      <w:ins w:id="20" w:author="ahiralesc" w:date="2012-09-24T16:28:00Z">
        <w:r>
          <w:rPr>
            <w:noProof/>
            <w:webHidden/>
          </w:rPr>
          <w:t>6</w:t>
        </w:r>
        <w:r>
          <w:rPr>
            <w:noProof/>
            <w:webHidden/>
          </w:rPr>
          <w:fldChar w:fldCharType="end"/>
        </w:r>
        <w:r w:rsidRPr="0039339E">
          <w:rPr>
            <w:rStyle w:val="Hipervnculo"/>
            <w:noProof/>
          </w:rPr>
          <w:fldChar w:fldCharType="end"/>
        </w:r>
      </w:ins>
    </w:p>
    <w:p w:rsidR="007053AE" w:rsidRDefault="007053AE">
      <w:pPr>
        <w:pStyle w:val="TDC3"/>
        <w:tabs>
          <w:tab w:val="right" w:leader="dot" w:pos="9350"/>
        </w:tabs>
        <w:rPr>
          <w:ins w:id="21" w:author="ahiralesc" w:date="2012-09-24T16:28:00Z"/>
          <w:rFonts w:asciiTheme="minorHAnsi" w:eastAsiaTheme="minorEastAsia" w:hAnsiTheme="minorHAnsi" w:cstheme="minorBidi"/>
          <w:noProof/>
          <w:color w:val="auto"/>
          <w:lang w:bidi="ar-SA"/>
        </w:rPr>
      </w:pPr>
      <w:ins w:id="22" w:author="ahiralesc" w:date="2012-09-24T16:28:00Z">
        <w:r w:rsidRPr="0039339E">
          <w:rPr>
            <w:rStyle w:val="Hipervnculo"/>
            <w:noProof/>
          </w:rPr>
          <w:fldChar w:fldCharType="begin"/>
        </w:r>
        <w:r w:rsidRPr="0039339E">
          <w:rPr>
            <w:rStyle w:val="Hipervnculo"/>
            <w:noProof/>
          </w:rPr>
          <w:instrText xml:space="preserve"> </w:instrText>
        </w:r>
        <w:r>
          <w:rPr>
            <w:noProof/>
          </w:rPr>
          <w:instrText>HYPERLINK \l "_Toc336267449"</w:instrText>
        </w:r>
        <w:r w:rsidRPr="0039339E">
          <w:rPr>
            <w:rStyle w:val="Hipervnculo"/>
            <w:noProof/>
          </w:rPr>
          <w:instrText xml:space="preserve"> </w:instrText>
        </w:r>
        <w:r w:rsidRPr="0039339E">
          <w:rPr>
            <w:rStyle w:val="Hipervnculo"/>
            <w:noProof/>
          </w:rPr>
        </w:r>
        <w:r w:rsidRPr="0039339E">
          <w:rPr>
            <w:rStyle w:val="Hipervnculo"/>
            <w:noProof/>
          </w:rPr>
          <w:fldChar w:fldCharType="separate"/>
        </w:r>
        <w:r w:rsidRPr="0039339E">
          <w:rPr>
            <w:rStyle w:val="Hipervnculo"/>
            <w:noProof/>
          </w:rPr>
          <w:t>1.4.1 Reference Documents</w:t>
        </w:r>
        <w:r>
          <w:rPr>
            <w:noProof/>
            <w:webHidden/>
          </w:rPr>
          <w:tab/>
        </w:r>
        <w:r>
          <w:rPr>
            <w:noProof/>
            <w:webHidden/>
          </w:rPr>
          <w:fldChar w:fldCharType="begin"/>
        </w:r>
        <w:r>
          <w:rPr>
            <w:noProof/>
            <w:webHidden/>
          </w:rPr>
          <w:instrText xml:space="preserve"> PAGEREF _Toc336267449 \h </w:instrText>
        </w:r>
        <w:r>
          <w:rPr>
            <w:noProof/>
            <w:webHidden/>
          </w:rPr>
        </w:r>
      </w:ins>
      <w:r>
        <w:rPr>
          <w:noProof/>
          <w:webHidden/>
        </w:rPr>
        <w:fldChar w:fldCharType="separate"/>
      </w:r>
      <w:ins w:id="23" w:author="ahiralesc" w:date="2012-09-24T16:28:00Z">
        <w:r>
          <w:rPr>
            <w:noProof/>
            <w:webHidden/>
          </w:rPr>
          <w:t>6</w:t>
        </w:r>
        <w:r>
          <w:rPr>
            <w:noProof/>
            <w:webHidden/>
          </w:rPr>
          <w:fldChar w:fldCharType="end"/>
        </w:r>
        <w:r w:rsidRPr="0039339E">
          <w:rPr>
            <w:rStyle w:val="Hipervnculo"/>
            <w:noProof/>
          </w:rPr>
          <w:fldChar w:fldCharType="end"/>
        </w:r>
      </w:ins>
    </w:p>
    <w:p w:rsidR="007053AE" w:rsidRDefault="007053AE">
      <w:pPr>
        <w:pStyle w:val="TDC2"/>
        <w:tabs>
          <w:tab w:val="right" w:leader="dot" w:pos="9350"/>
        </w:tabs>
        <w:rPr>
          <w:ins w:id="24" w:author="ahiralesc" w:date="2012-09-24T16:28:00Z"/>
          <w:rFonts w:asciiTheme="minorHAnsi" w:eastAsiaTheme="minorEastAsia" w:hAnsiTheme="minorHAnsi" w:cstheme="minorBidi"/>
          <w:noProof/>
          <w:color w:val="auto"/>
          <w:lang w:bidi="ar-SA"/>
        </w:rPr>
      </w:pPr>
      <w:ins w:id="25" w:author="ahiralesc" w:date="2012-09-24T16:28:00Z">
        <w:r w:rsidRPr="0039339E">
          <w:rPr>
            <w:rStyle w:val="Hipervnculo"/>
            <w:noProof/>
          </w:rPr>
          <w:fldChar w:fldCharType="begin"/>
        </w:r>
        <w:r w:rsidRPr="0039339E">
          <w:rPr>
            <w:rStyle w:val="Hipervnculo"/>
            <w:noProof/>
          </w:rPr>
          <w:instrText xml:space="preserve"> </w:instrText>
        </w:r>
        <w:r>
          <w:rPr>
            <w:noProof/>
          </w:rPr>
          <w:instrText>HYPERLINK \l "_Toc336267450"</w:instrText>
        </w:r>
        <w:r w:rsidRPr="0039339E">
          <w:rPr>
            <w:rStyle w:val="Hipervnculo"/>
            <w:noProof/>
          </w:rPr>
          <w:instrText xml:space="preserve"> </w:instrText>
        </w:r>
        <w:r w:rsidRPr="0039339E">
          <w:rPr>
            <w:rStyle w:val="Hipervnculo"/>
            <w:noProof/>
          </w:rPr>
        </w:r>
        <w:r w:rsidRPr="0039339E">
          <w:rPr>
            <w:rStyle w:val="Hipervnculo"/>
            <w:noProof/>
          </w:rPr>
          <w:fldChar w:fldCharType="separate"/>
        </w:r>
        <w:r w:rsidRPr="0039339E">
          <w:rPr>
            <w:rStyle w:val="Hipervnculo"/>
            <w:noProof/>
          </w:rPr>
          <w:t>1.5 Overview</w:t>
        </w:r>
        <w:r>
          <w:rPr>
            <w:noProof/>
            <w:webHidden/>
          </w:rPr>
          <w:tab/>
        </w:r>
        <w:r>
          <w:rPr>
            <w:noProof/>
            <w:webHidden/>
          </w:rPr>
          <w:fldChar w:fldCharType="begin"/>
        </w:r>
        <w:r>
          <w:rPr>
            <w:noProof/>
            <w:webHidden/>
          </w:rPr>
          <w:instrText xml:space="preserve"> PAGEREF _Toc336267450 \h </w:instrText>
        </w:r>
        <w:r>
          <w:rPr>
            <w:noProof/>
            <w:webHidden/>
          </w:rPr>
        </w:r>
      </w:ins>
      <w:r>
        <w:rPr>
          <w:noProof/>
          <w:webHidden/>
        </w:rPr>
        <w:fldChar w:fldCharType="separate"/>
      </w:r>
      <w:ins w:id="26" w:author="ahiralesc" w:date="2012-09-24T16:28:00Z">
        <w:r>
          <w:rPr>
            <w:noProof/>
            <w:webHidden/>
          </w:rPr>
          <w:t>6</w:t>
        </w:r>
        <w:r>
          <w:rPr>
            <w:noProof/>
            <w:webHidden/>
          </w:rPr>
          <w:fldChar w:fldCharType="end"/>
        </w:r>
        <w:r w:rsidRPr="0039339E">
          <w:rPr>
            <w:rStyle w:val="Hipervnculo"/>
            <w:noProof/>
          </w:rPr>
          <w:fldChar w:fldCharType="end"/>
        </w:r>
      </w:ins>
    </w:p>
    <w:p w:rsidR="007053AE" w:rsidRDefault="007053AE">
      <w:pPr>
        <w:pStyle w:val="TDC1"/>
        <w:tabs>
          <w:tab w:val="right" w:leader="dot" w:pos="9350"/>
        </w:tabs>
        <w:rPr>
          <w:ins w:id="27" w:author="ahiralesc" w:date="2012-09-24T16:28:00Z"/>
          <w:rFonts w:asciiTheme="minorHAnsi" w:eastAsiaTheme="minorEastAsia" w:hAnsiTheme="minorHAnsi" w:cstheme="minorBidi"/>
          <w:noProof/>
          <w:color w:val="auto"/>
          <w:lang w:bidi="ar-SA"/>
        </w:rPr>
      </w:pPr>
      <w:ins w:id="28" w:author="ahiralesc" w:date="2012-09-24T16:28:00Z">
        <w:r w:rsidRPr="0039339E">
          <w:rPr>
            <w:rStyle w:val="Hipervnculo"/>
            <w:noProof/>
          </w:rPr>
          <w:fldChar w:fldCharType="begin"/>
        </w:r>
        <w:r w:rsidRPr="0039339E">
          <w:rPr>
            <w:rStyle w:val="Hipervnculo"/>
            <w:noProof/>
          </w:rPr>
          <w:instrText xml:space="preserve"> </w:instrText>
        </w:r>
        <w:r>
          <w:rPr>
            <w:noProof/>
          </w:rPr>
          <w:instrText>HYPERLINK \l "_Toc336267451"</w:instrText>
        </w:r>
        <w:r w:rsidRPr="0039339E">
          <w:rPr>
            <w:rStyle w:val="Hipervnculo"/>
            <w:noProof/>
          </w:rPr>
          <w:instrText xml:space="preserve"> </w:instrText>
        </w:r>
        <w:r w:rsidRPr="0039339E">
          <w:rPr>
            <w:rStyle w:val="Hipervnculo"/>
            <w:noProof/>
          </w:rPr>
        </w:r>
        <w:r w:rsidRPr="0039339E">
          <w:rPr>
            <w:rStyle w:val="Hipervnculo"/>
            <w:noProof/>
          </w:rPr>
          <w:fldChar w:fldCharType="separate"/>
        </w:r>
        <w:r w:rsidRPr="0039339E">
          <w:rPr>
            <w:rStyle w:val="Hipervnculo"/>
            <w:noProof/>
            <w:lang w:val="es-ES"/>
          </w:rPr>
          <w:t>General Description</w:t>
        </w:r>
        <w:r>
          <w:rPr>
            <w:noProof/>
            <w:webHidden/>
          </w:rPr>
          <w:tab/>
        </w:r>
        <w:r>
          <w:rPr>
            <w:noProof/>
            <w:webHidden/>
          </w:rPr>
          <w:fldChar w:fldCharType="begin"/>
        </w:r>
        <w:r>
          <w:rPr>
            <w:noProof/>
            <w:webHidden/>
          </w:rPr>
          <w:instrText xml:space="preserve"> PAGEREF _Toc336267451 \h </w:instrText>
        </w:r>
        <w:r>
          <w:rPr>
            <w:noProof/>
            <w:webHidden/>
          </w:rPr>
        </w:r>
      </w:ins>
      <w:r>
        <w:rPr>
          <w:noProof/>
          <w:webHidden/>
        </w:rPr>
        <w:fldChar w:fldCharType="separate"/>
      </w:r>
      <w:ins w:id="29" w:author="ahiralesc" w:date="2012-09-24T16:28:00Z">
        <w:r>
          <w:rPr>
            <w:noProof/>
            <w:webHidden/>
          </w:rPr>
          <w:t>7</w:t>
        </w:r>
        <w:r>
          <w:rPr>
            <w:noProof/>
            <w:webHidden/>
          </w:rPr>
          <w:fldChar w:fldCharType="end"/>
        </w:r>
        <w:r w:rsidRPr="0039339E">
          <w:rPr>
            <w:rStyle w:val="Hipervnculo"/>
            <w:noProof/>
          </w:rPr>
          <w:fldChar w:fldCharType="end"/>
        </w:r>
      </w:ins>
    </w:p>
    <w:p w:rsidR="007053AE" w:rsidRDefault="007053AE">
      <w:pPr>
        <w:pStyle w:val="TDC2"/>
        <w:tabs>
          <w:tab w:val="right" w:leader="dot" w:pos="9350"/>
        </w:tabs>
        <w:rPr>
          <w:ins w:id="30" w:author="ahiralesc" w:date="2012-09-24T16:28:00Z"/>
          <w:rFonts w:asciiTheme="minorHAnsi" w:eastAsiaTheme="minorEastAsia" w:hAnsiTheme="minorHAnsi" w:cstheme="minorBidi"/>
          <w:noProof/>
          <w:color w:val="auto"/>
          <w:lang w:bidi="ar-SA"/>
        </w:rPr>
      </w:pPr>
      <w:ins w:id="31" w:author="ahiralesc" w:date="2012-09-24T16:28:00Z">
        <w:r w:rsidRPr="0039339E">
          <w:rPr>
            <w:rStyle w:val="Hipervnculo"/>
            <w:noProof/>
          </w:rPr>
          <w:fldChar w:fldCharType="begin"/>
        </w:r>
        <w:r w:rsidRPr="0039339E">
          <w:rPr>
            <w:rStyle w:val="Hipervnculo"/>
            <w:noProof/>
          </w:rPr>
          <w:instrText xml:space="preserve"> </w:instrText>
        </w:r>
        <w:r>
          <w:rPr>
            <w:noProof/>
          </w:rPr>
          <w:instrText>HYPERLINK \l "_Toc336267452"</w:instrText>
        </w:r>
        <w:r w:rsidRPr="0039339E">
          <w:rPr>
            <w:rStyle w:val="Hipervnculo"/>
            <w:noProof/>
          </w:rPr>
          <w:instrText xml:space="preserve"> </w:instrText>
        </w:r>
        <w:r w:rsidRPr="0039339E">
          <w:rPr>
            <w:rStyle w:val="Hipervnculo"/>
            <w:noProof/>
          </w:rPr>
        </w:r>
        <w:r w:rsidRPr="0039339E">
          <w:rPr>
            <w:rStyle w:val="Hipervnculo"/>
            <w:noProof/>
          </w:rPr>
          <w:fldChar w:fldCharType="separate"/>
        </w:r>
        <w:r w:rsidRPr="0039339E">
          <w:rPr>
            <w:rStyle w:val="Hipervnculo"/>
            <w:noProof/>
          </w:rPr>
          <w:t>2.1 Background</w:t>
        </w:r>
        <w:r>
          <w:rPr>
            <w:noProof/>
            <w:webHidden/>
          </w:rPr>
          <w:tab/>
        </w:r>
        <w:r>
          <w:rPr>
            <w:noProof/>
            <w:webHidden/>
          </w:rPr>
          <w:fldChar w:fldCharType="begin"/>
        </w:r>
        <w:r>
          <w:rPr>
            <w:noProof/>
            <w:webHidden/>
          </w:rPr>
          <w:instrText xml:space="preserve"> PAGEREF _Toc336267452 \h </w:instrText>
        </w:r>
        <w:r>
          <w:rPr>
            <w:noProof/>
            <w:webHidden/>
          </w:rPr>
        </w:r>
      </w:ins>
      <w:r>
        <w:rPr>
          <w:noProof/>
          <w:webHidden/>
        </w:rPr>
        <w:fldChar w:fldCharType="separate"/>
      </w:r>
      <w:ins w:id="32" w:author="ahiralesc" w:date="2012-09-24T16:28:00Z">
        <w:r>
          <w:rPr>
            <w:noProof/>
            <w:webHidden/>
          </w:rPr>
          <w:t>7</w:t>
        </w:r>
        <w:r>
          <w:rPr>
            <w:noProof/>
            <w:webHidden/>
          </w:rPr>
          <w:fldChar w:fldCharType="end"/>
        </w:r>
        <w:r w:rsidRPr="0039339E">
          <w:rPr>
            <w:rStyle w:val="Hipervnculo"/>
            <w:noProof/>
          </w:rPr>
          <w:fldChar w:fldCharType="end"/>
        </w:r>
      </w:ins>
    </w:p>
    <w:p w:rsidR="007053AE" w:rsidRDefault="007053AE">
      <w:pPr>
        <w:pStyle w:val="TDC2"/>
        <w:tabs>
          <w:tab w:val="right" w:leader="dot" w:pos="9350"/>
        </w:tabs>
        <w:rPr>
          <w:ins w:id="33" w:author="ahiralesc" w:date="2012-09-24T16:28:00Z"/>
          <w:rFonts w:asciiTheme="minorHAnsi" w:eastAsiaTheme="minorEastAsia" w:hAnsiTheme="minorHAnsi" w:cstheme="minorBidi"/>
          <w:noProof/>
          <w:color w:val="auto"/>
          <w:lang w:bidi="ar-SA"/>
        </w:rPr>
      </w:pPr>
      <w:ins w:id="34" w:author="ahiralesc" w:date="2012-09-24T16:28:00Z">
        <w:r w:rsidRPr="0039339E">
          <w:rPr>
            <w:rStyle w:val="Hipervnculo"/>
            <w:noProof/>
          </w:rPr>
          <w:fldChar w:fldCharType="begin"/>
        </w:r>
        <w:r w:rsidRPr="0039339E">
          <w:rPr>
            <w:rStyle w:val="Hipervnculo"/>
            <w:noProof/>
          </w:rPr>
          <w:instrText xml:space="preserve"> </w:instrText>
        </w:r>
        <w:r>
          <w:rPr>
            <w:noProof/>
          </w:rPr>
          <w:instrText>HYPERLINK \l "_Toc336267453"</w:instrText>
        </w:r>
        <w:r w:rsidRPr="0039339E">
          <w:rPr>
            <w:rStyle w:val="Hipervnculo"/>
            <w:noProof/>
          </w:rPr>
          <w:instrText xml:space="preserve"> </w:instrText>
        </w:r>
        <w:r w:rsidRPr="0039339E">
          <w:rPr>
            <w:rStyle w:val="Hipervnculo"/>
            <w:noProof/>
          </w:rPr>
        </w:r>
        <w:r w:rsidRPr="0039339E">
          <w:rPr>
            <w:rStyle w:val="Hipervnculo"/>
            <w:noProof/>
          </w:rPr>
          <w:fldChar w:fldCharType="separate"/>
        </w:r>
        <w:r w:rsidRPr="0039339E">
          <w:rPr>
            <w:rStyle w:val="Hipervnculo"/>
            <w:noProof/>
          </w:rPr>
          <w:t>2.2 Environment</w:t>
        </w:r>
        <w:r>
          <w:rPr>
            <w:noProof/>
            <w:webHidden/>
          </w:rPr>
          <w:tab/>
        </w:r>
        <w:r>
          <w:rPr>
            <w:noProof/>
            <w:webHidden/>
          </w:rPr>
          <w:fldChar w:fldCharType="begin"/>
        </w:r>
        <w:r>
          <w:rPr>
            <w:noProof/>
            <w:webHidden/>
          </w:rPr>
          <w:instrText xml:space="preserve"> PAGEREF _Toc336267453 \h </w:instrText>
        </w:r>
        <w:r>
          <w:rPr>
            <w:noProof/>
            <w:webHidden/>
          </w:rPr>
        </w:r>
      </w:ins>
      <w:r>
        <w:rPr>
          <w:noProof/>
          <w:webHidden/>
        </w:rPr>
        <w:fldChar w:fldCharType="separate"/>
      </w:r>
      <w:ins w:id="35" w:author="ahiralesc" w:date="2012-09-24T16:28:00Z">
        <w:r>
          <w:rPr>
            <w:noProof/>
            <w:webHidden/>
          </w:rPr>
          <w:t>7</w:t>
        </w:r>
        <w:r>
          <w:rPr>
            <w:noProof/>
            <w:webHidden/>
          </w:rPr>
          <w:fldChar w:fldCharType="end"/>
        </w:r>
        <w:r w:rsidRPr="0039339E">
          <w:rPr>
            <w:rStyle w:val="Hipervnculo"/>
            <w:noProof/>
          </w:rPr>
          <w:fldChar w:fldCharType="end"/>
        </w:r>
      </w:ins>
    </w:p>
    <w:p w:rsidR="007053AE" w:rsidRDefault="007053AE">
      <w:pPr>
        <w:pStyle w:val="TDC3"/>
        <w:tabs>
          <w:tab w:val="right" w:leader="dot" w:pos="9350"/>
        </w:tabs>
        <w:rPr>
          <w:ins w:id="36" w:author="ahiralesc" w:date="2012-09-24T16:28:00Z"/>
          <w:rFonts w:asciiTheme="minorHAnsi" w:eastAsiaTheme="minorEastAsia" w:hAnsiTheme="minorHAnsi" w:cstheme="minorBidi"/>
          <w:noProof/>
          <w:color w:val="auto"/>
          <w:lang w:bidi="ar-SA"/>
        </w:rPr>
      </w:pPr>
      <w:ins w:id="37" w:author="ahiralesc" w:date="2012-09-24T16:28:00Z">
        <w:r w:rsidRPr="0039339E">
          <w:rPr>
            <w:rStyle w:val="Hipervnculo"/>
            <w:noProof/>
          </w:rPr>
          <w:fldChar w:fldCharType="begin"/>
        </w:r>
        <w:r w:rsidRPr="0039339E">
          <w:rPr>
            <w:rStyle w:val="Hipervnculo"/>
            <w:noProof/>
          </w:rPr>
          <w:instrText xml:space="preserve"> </w:instrText>
        </w:r>
        <w:r>
          <w:rPr>
            <w:noProof/>
          </w:rPr>
          <w:instrText>HYPERLINK \l "_Toc336267454"</w:instrText>
        </w:r>
        <w:r w:rsidRPr="0039339E">
          <w:rPr>
            <w:rStyle w:val="Hipervnculo"/>
            <w:noProof/>
          </w:rPr>
          <w:instrText xml:space="preserve"> </w:instrText>
        </w:r>
        <w:r w:rsidRPr="0039339E">
          <w:rPr>
            <w:rStyle w:val="Hipervnculo"/>
            <w:noProof/>
          </w:rPr>
        </w:r>
        <w:r w:rsidRPr="0039339E">
          <w:rPr>
            <w:rStyle w:val="Hipervnculo"/>
            <w:noProof/>
          </w:rPr>
          <w:fldChar w:fldCharType="separate"/>
        </w:r>
        <w:r w:rsidRPr="0039339E">
          <w:rPr>
            <w:rStyle w:val="Hipervnculo"/>
            <w:noProof/>
          </w:rPr>
          <w:t>2.2.1 System requirements</w:t>
        </w:r>
        <w:r>
          <w:rPr>
            <w:noProof/>
            <w:webHidden/>
          </w:rPr>
          <w:tab/>
        </w:r>
        <w:r>
          <w:rPr>
            <w:noProof/>
            <w:webHidden/>
          </w:rPr>
          <w:fldChar w:fldCharType="begin"/>
        </w:r>
        <w:r>
          <w:rPr>
            <w:noProof/>
            <w:webHidden/>
          </w:rPr>
          <w:instrText xml:space="preserve"> PAGEREF _Toc336267454 \h </w:instrText>
        </w:r>
        <w:r>
          <w:rPr>
            <w:noProof/>
            <w:webHidden/>
          </w:rPr>
        </w:r>
      </w:ins>
      <w:r>
        <w:rPr>
          <w:noProof/>
          <w:webHidden/>
        </w:rPr>
        <w:fldChar w:fldCharType="separate"/>
      </w:r>
      <w:ins w:id="38" w:author="ahiralesc" w:date="2012-09-24T16:28:00Z">
        <w:r>
          <w:rPr>
            <w:noProof/>
            <w:webHidden/>
          </w:rPr>
          <w:t>7</w:t>
        </w:r>
        <w:r>
          <w:rPr>
            <w:noProof/>
            <w:webHidden/>
          </w:rPr>
          <w:fldChar w:fldCharType="end"/>
        </w:r>
        <w:r w:rsidRPr="0039339E">
          <w:rPr>
            <w:rStyle w:val="Hipervnculo"/>
            <w:noProof/>
          </w:rPr>
          <w:fldChar w:fldCharType="end"/>
        </w:r>
      </w:ins>
    </w:p>
    <w:p w:rsidR="007053AE" w:rsidRDefault="007053AE">
      <w:pPr>
        <w:pStyle w:val="TDC2"/>
        <w:tabs>
          <w:tab w:val="right" w:leader="dot" w:pos="9350"/>
        </w:tabs>
        <w:rPr>
          <w:ins w:id="39" w:author="ahiralesc" w:date="2012-09-24T16:28:00Z"/>
          <w:rFonts w:asciiTheme="minorHAnsi" w:eastAsiaTheme="minorEastAsia" w:hAnsiTheme="minorHAnsi" w:cstheme="minorBidi"/>
          <w:noProof/>
          <w:color w:val="auto"/>
          <w:lang w:bidi="ar-SA"/>
        </w:rPr>
      </w:pPr>
      <w:ins w:id="40" w:author="ahiralesc" w:date="2012-09-24T16:28:00Z">
        <w:r w:rsidRPr="0039339E">
          <w:rPr>
            <w:rStyle w:val="Hipervnculo"/>
            <w:noProof/>
          </w:rPr>
          <w:fldChar w:fldCharType="begin"/>
        </w:r>
        <w:r w:rsidRPr="0039339E">
          <w:rPr>
            <w:rStyle w:val="Hipervnculo"/>
            <w:noProof/>
          </w:rPr>
          <w:instrText xml:space="preserve"> </w:instrText>
        </w:r>
        <w:r>
          <w:rPr>
            <w:noProof/>
          </w:rPr>
          <w:instrText>HYPERLINK \l "_Toc336267455"</w:instrText>
        </w:r>
        <w:r w:rsidRPr="0039339E">
          <w:rPr>
            <w:rStyle w:val="Hipervnculo"/>
            <w:noProof/>
          </w:rPr>
          <w:instrText xml:space="preserve"> </w:instrText>
        </w:r>
        <w:r w:rsidRPr="0039339E">
          <w:rPr>
            <w:rStyle w:val="Hipervnculo"/>
            <w:noProof/>
          </w:rPr>
        </w:r>
        <w:r w:rsidRPr="0039339E">
          <w:rPr>
            <w:rStyle w:val="Hipervnculo"/>
            <w:noProof/>
          </w:rPr>
          <w:fldChar w:fldCharType="separate"/>
        </w:r>
        <w:r w:rsidRPr="0039339E">
          <w:rPr>
            <w:rStyle w:val="Hipervnculo"/>
            <w:noProof/>
            <w:lang w:val="es-ES"/>
          </w:rPr>
          <w:t>2.3 Problem definition</w:t>
        </w:r>
        <w:r>
          <w:rPr>
            <w:noProof/>
            <w:webHidden/>
          </w:rPr>
          <w:tab/>
        </w:r>
        <w:r>
          <w:rPr>
            <w:noProof/>
            <w:webHidden/>
          </w:rPr>
          <w:fldChar w:fldCharType="begin"/>
        </w:r>
        <w:r>
          <w:rPr>
            <w:noProof/>
            <w:webHidden/>
          </w:rPr>
          <w:instrText xml:space="preserve"> PAGEREF _Toc336267455 \h </w:instrText>
        </w:r>
        <w:r>
          <w:rPr>
            <w:noProof/>
            <w:webHidden/>
          </w:rPr>
        </w:r>
      </w:ins>
      <w:r>
        <w:rPr>
          <w:noProof/>
          <w:webHidden/>
        </w:rPr>
        <w:fldChar w:fldCharType="separate"/>
      </w:r>
      <w:ins w:id="41" w:author="ahiralesc" w:date="2012-09-24T16:28:00Z">
        <w:r>
          <w:rPr>
            <w:noProof/>
            <w:webHidden/>
          </w:rPr>
          <w:t>7</w:t>
        </w:r>
        <w:r>
          <w:rPr>
            <w:noProof/>
            <w:webHidden/>
          </w:rPr>
          <w:fldChar w:fldCharType="end"/>
        </w:r>
        <w:r w:rsidRPr="0039339E">
          <w:rPr>
            <w:rStyle w:val="Hipervnculo"/>
            <w:noProof/>
          </w:rPr>
          <w:fldChar w:fldCharType="end"/>
        </w:r>
      </w:ins>
    </w:p>
    <w:p w:rsidR="007053AE" w:rsidRDefault="007053AE">
      <w:pPr>
        <w:pStyle w:val="TDC3"/>
        <w:tabs>
          <w:tab w:val="right" w:leader="dot" w:pos="9350"/>
        </w:tabs>
        <w:rPr>
          <w:ins w:id="42" w:author="ahiralesc" w:date="2012-09-24T16:28:00Z"/>
          <w:rFonts w:asciiTheme="minorHAnsi" w:eastAsiaTheme="minorEastAsia" w:hAnsiTheme="minorHAnsi" w:cstheme="minorBidi"/>
          <w:noProof/>
          <w:color w:val="auto"/>
          <w:lang w:bidi="ar-SA"/>
        </w:rPr>
      </w:pPr>
      <w:ins w:id="43" w:author="ahiralesc" w:date="2012-09-24T16:28:00Z">
        <w:r w:rsidRPr="0039339E">
          <w:rPr>
            <w:rStyle w:val="Hipervnculo"/>
            <w:noProof/>
          </w:rPr>
          <w:fldChar w:fldCharType="begin"/>
        </w:r>
        <w:r w:rsidRPr="0039339E">
          <w:rPr>
            <w:rStyle w:val="Hipervnculo"/>
            <w:noProof/>
          </w:rPr>
          <w:instrText xml:space="preserve"> </w:instrText>
        </w:r>
        <w:r>
          <w:rPr>
            <w:noProof/>
          </w:rPr>
          <w:instrText>HYPERLINK \l "_Toc336267456"</w:instrText>
        </w:r>
        <w:r w:rsidRPr="0039339E">
          <w:rPr>
            <w:rStyle w:val="Hipervnculo"/>
            <w:noProof/>
          </w:rPr>
          <w:instrText xml:space="preserve"> </w:instrText>
        </w:r>
        <w:r w:rsidRPr="0039339E">
          <w:rPr>
            <w:rStyle w:val="Hipervnculo"/>
            <w:noProof/>
          </w:rPr>
        </w:r>
        <w:r w:rsidRPr="0039339E">
          <w:rPr>
            <w:rStyle w:val="Hipervnculo"/>
            <w:noProof/>
          </w:rPr>
          <w:fldChar w:fldCharType="separate"/>
        </w:r>
        <w:r w:rsidRPr="0039339E">
          <w:rPr>
            <w:rStyle w:val="Hipervnculo"/>
            <w:noProof/>
            <w:lang w:val="es-ES"/>
          </w:rPr>
          <w:t>2.3.1 The scheduling heuristic</w:t>
        </w:r>
        <w:r>
          <w:rPr>
            <w:noProof/>
            <w:webHidden/>
          </w:rPr>
          <w:tab/>
        </w:r>
        <w:r>
          <w:rPr>
            <w:noProof/>
            <w:webHidden/>
          </w:rPr>
          <w:fldChar w:fldCharType="begin"/>
        </w:r>
        <w:r>
          <w:rPr>
            <w:noProof/>
            <w:webHidden/>
          </w:rPr>
          <w:instrText xml:space="preserve"> PAGEREF _Toc336267456 \h </w:instrText>
        </w:r>
        <w:r>
          <w:rPr>
            <w:noProof/>
            <w:webHidden/>
          </w:rPr>
        </w:r>
      </w:ins>
      <w:r>
        <w:rPr>
          <w:noProof/>
          <w:webHidden/>
        </w:rPr>
        <w:fldChar w:fldCharType="separate"/>
      </w:r>
      <w:ins w:id="44" w:author="ahiralesc" w:date="2012-09-24T16:28:00Z">
        <w:r>
          <w:rPr>
            <w:noProof/>
            <w:webHidden/>
          </w:rPr>
          <w:t>8</w:t>
        </w:r>
        <w:r>
          <w:rPr>
            <w:noProof/>
            <w:webHidden/>
          </w:rPr>
          <w:fldChar w:fldCharType="end"/>
        </w:r>
        <w:r w:rsidRPr="0039339E">
          <w:rPr>
            <w:rStyle w:val="Hipervnculo"/>
            <w:noProof/>
          </w:rPr>
          <w:fldChar w:fldCharType="end"/>
        </w:r>
      </w:ins>
    </w:p>
    <w:p w:rsidR="007053AE" w:rsidRDefault="007053AE">
      <w:pPr>
        <w:pStyle w:val="TDC3"/>
        <w:tabs>
          <w:tab w:val="right" w:leader="dot" w:pos="9350"/>
        </w:tabs>
        <w:rPr>
          <w:ins w:id="45" w:author="ahiralesc" w:date="2012-09-24T16:28:00Z"/>
          <w:rFonts w:asciiTheme="minorHAnsi" w:eastAsiaTheme="minorEastAsia" w:hAnsiTheme="minorHAnsi" w:cstheme="minorBidi"/>
          <w:noProof/>
          <w:color w:val="auto"/>
          <w:lang w:bidi="ar-SA"/>
        </w:rPr>
      </w:pPr>
      <w:ins w:id="46" w:author="ahiralesc" w:date="2012-09-24T16:28:00Z">
        <w:r w:rsidRPr="0039339E">
          <w:rPr>
            <w:rStyle w:val="Hipervnculo"/>
            <w:noProof/>
          </w:rPr>
          <w:fldChar w:fldCharType="begin"/>
        </w:r>
        <w:r w:rsidRPr="0039339E">
          <w:rPr>
            <w:rStyle w:val="Hipervnculo"/>
            <w:noProof/>
          </w:rPr>
          <w:instrText xml:space="preserve"> </w:instrText>
        </w:r>
        <w:r>
          <w:rPr>
            <w:noProof/>
          </w:rPr>
          <w:instrText>HYPERLINK \l "_Toc336267457"</w:instrText>
        </w:r>
        <w:r w:rsidRPr="0039339E">
          <w:rPr>
            <w:rStyle w:val="Hipervnculo"/>
            <w:noProof/>
          </w:rPr>
          <w:instrText xml:space="preserve"> </w:instrText>
        </w:r>
        <w:r w:rsidRPr="0039339E">
          <w:rPr>
            <w:rStyle w:val="Hipervnculo"/>
            <w:noProof/>
          </w:rPr>
        </w:r>
        <w:r w:rsidRPr="0039339E">
          <w:rPr>
            <w:rStyle w:val="Hipervnculo"/>
            <w:noProof/>
          </w:rPr>
          <w:fldChar w:fldCharType="separate"/>
        </w:r>
        <w:r w:rsidRPr="0039339E">
          <w:rPr>
            <w:rStyle w:val="Hipervnculo"/>
            <w:noProof/>
            <w:lang w:val="es-ES"/>
          </w:rPr>
          <w:t>2.3.2 The use case</w:t>
        </w:r>
        <w:r>
          <w:rPr>
            <w:noProof/>
            <w:webHidden/>
          </w:rPr>
          <w:tab/>
        </w:r>
        <w:r>
          <w:rPr>
            <w:noProof/>
            <w:webHidden/>
          </w:rPr>
          <w:fldChar w:fldCharType="begin"/>
        </w:r>
        <w:r>
          <w:rPr>
            <w:noProof/>
            <w:webHidden/>
          </w:rPr>
          <w:instrText xml:space="preserve"> PAGEREF _Toc336267457 \h </w:instrText>
        </w:r>
        <w:r>
          <w:rPr>
            <w:noProof/>
            <w:webHidden/>
          </w:rPr>
        </w:r>
      </w:ins>
      <w:r>
        <w:rPr>
          <w:noProof/>
          <w:webHidden/>
        </w:rPr>
        <w:fldChar w:fldCharType="separate"/>
      </w:r>
      <w:ins w:id="47" w:author="ahiralesc" w:date="2012-09-24T16:28:00Z">
        <w:r>
          <w:rPr>
            <w:noProof/>
            <w:webHidden/>
          </w:rPr>
          <w:t>12</w:t>
        </w:r>
        <w:r>
          <w:rPr>
            <w:noProof/>
            <w:webHidden/>
          </w:rPr>
          <w:fldChar w:fldCharType="end"/>
        </w:r>
        <w:r w:rsidRPr="0039339E">
          <w:rPr>
            <w:rStyle w:val="Hipervnculo"/>
            <w:noProof/>
          </w:rPr>
          <w:fldChar w:fldCharType="end"/>
        </w:r>
      </w:ins>
    </w:p>
    <w:p w:rsidR="007053AE" w:rsidRDefault="007053AE">
      <w:pPr>
        <w:pStyle w:val="TDC3"/>
        <w:tabs>
          <w:tab w:val="right" w:leader="dot" w:pos="9350"/>
        </w:tabs>
        <w:rPr>
          <w:ins w:id="48" w:author="ahiralesc" w:date="2012-09-24T16:28:00Z"/>
          <w:rFonts w:asciiTheme="minorHAnsi" w:eastAsiaTheme="minorEastAsia" w:hAnsiTheme="minorHAnsi" w:cstheme="minorBidi"/>
          <w:noProof/>
          <w:color w:val="auto"/>
          <w:lang w:bidi="ar-SA"/>
        </w:rPr>
      </w:pPr>
      <w:ins w:id="49" w:author="ahiralesc" w:date="2012-09-24T16:28:00Z">
        <w:r w:rsidRPr="0039339E">
          <w:rPr>
            <w:rStyle w:val="Hipervnculo"/>
            <w:noProof/>
          </w:rPr>
          <w:fldChar w:fldCharType="begin"/>
        </w:r>
        <w:r w:rsidRPr="0039339E">
          <w:rPr>
            <w:rStyle w:val="Hipervnculo"/>
            <w:noProof/>
          </w:rPr>
          <w:instrText xml:space="preserve"> </w:instrText>
        </w:r>
        <w:r>
          <w:rPr>
            <w:noProof/>
          </w:rPr>
          <w:instrText>HYPERLINK \l "_Toc336267458"</w:instrText>
        </w:r>
        <w:r w:rsidRPr="0039339E">
          <w:rPr>
            <w:rStyle w:val="Hipervnculo"/>
            <w:noProof/>
          </w:rPr>
          <w:instrText xml:space="preserve"> </w:instrText>
        </w:r>
        <w:r w:rsidRPr="0039339E">
          <w:rPr>
            <w:rStyle w:val="Hipervnculo"/>
            <w:noProof/>
          </w:rPr>
        </w:r>
        <w:r w:rsidRPr="0039339E">
          <w:rPr>
            <w:rStyle w:val="Hipervnculo"/>
            <w:noProof/>
          </w:rPr>
          <w:fldChar w:fldCharType="separate"/>
        </w:r>
        <w:r w:rsidRPr="0039339E">
          <w:rPr>
            <w:rStyle w:val="Hipervnculo"/>
            <w:rFonts w:ascii="Verdana" w:hAnsi="Verdana"/>
            <w:noProof/>
          </w:rPr>
          <w:t>1.2.1 Glossary</w:t>
        </w:r>
        <w:r>
          <w:rPr>
            <w:noProof/>
            <w:webHidden/>
          </w:rPr>
          <w:tab/>
        </w:r>
        <w:r>
          <w:rPr>
            <w:noProof/>
            <w:webHidden/>
          </w:rPr>
          <w:fldChar w:fldCharType="begin"/>
        </w:r>
        <w:r>
          <w:rPr>
            <w:noProof/>
            <w:webHidden/>
          </w:rPr>
          <w:instrText xml:space="preserve"> PAGEREF _Toc336267458 \h </w:instrText>
        </w:r>
        <w:r>
          <w:rPr>
            <w:noProof/>
            <w:webHidden/>
          </w:rPr>
        </w:r>
      </w:ins>
      <w:r>
        <w:rPr>
          <w:noProof/>
          <w:webHidden/>
        </w:rPr>
        <w:fldChar w:fldCharType="separate"/>
      </w:r>
      <w:ins w:id="50" w:author="ahiralesc" w:date="2012-09-24T16:28:00Z">
        <w:r>
          <w:rPr>
            <w:noProof/>
            <w:webHidden/>
          </w:rPr>
          <w:t>12</w:t>
        </w:r>
        <w:r>
          <w:rPr>
            <w:noProof/>
            <w:webHidden/>
          </w:rPr>
          <w:fldChar w:fldCharType="end"/>
        </w:r>
        <w:r w:rsidRPr="0039339E">
          <w:rPr>
            <w:rStyle w:val="Hipervnculo"/>
            <w:noProof/>
          </w:rPr>
          <w:fldChar w:fldCharType="end"/>
        </w:r>
      </w:ins>
    </w:p>
    <w:p w:rsidR="007053AE" w:rsidRDefault="007053AE">
      <w:pPr>
        <w:pStyle w:val="TDC3"/>
        <w:tabs>
          <w:tab w:val="right" w:leader="dot" w:pos="9350"/>
        </w:tabs>
        <w:rPr>
          <w:ins w:id="51" w:author="ahiralesc" w:date="2012-09-24T16:28:00Z"/>
          <w:rFonts w:asciiTheme="minorHAnsi" w:eastAsiaTheme="minorEastAsia" w:hAnsiTheme="minorHAnsi" w:cstheme="minorBidi"/>
          <w:noProof/>
          <w:color w:val="auto"/>
          <w:lang w:bidi="ar-SA"/>
        </w:rPr>
      </w:pPr>
      <w:ins w:id="52" w:author="ahiralesc" w:date="2012-09-24T16:28:00Z">
        <w:r w:rsidRPr="0039339E">
          <w:rPr>
            <w:rStyle w:val="Hipervnculo"/>
            <w:noProof/>
          </w:rPr>
          <w:fldChar w:fldCharType="begin"/>
        </w:r>
        <w:r w:rsidRPr="0039339E">
          <w:rPr>
            <w:rStyle w:val="Hipervnculo"/>
            <w:noProof/>
          </w:rPr>
          <w:instrText xml:space="preserve"> </w:instrText>
        </w:r>
        <w:r>
          <w:rPr>
            <w:noProof/>
          </w:rPr>
          <w:instrText>HYPERLINK \l "_Toc336267459"</w:instrText>
        </w:r>
        <w:r w:rsidRPr="0039339E">
          <w:rPr>
            <w:rStyle w:val="Hipervnculo"/>
            <w:noProof/>
          </w:rPr>
          <w:instrText xml:space="preserve"> </w:instrText>
        </w:r>
        <w:r w:rsidRPr="0039339E">
          <w:rPr>
            <w:rStyle w:val="Hipervnculo"/>
            <w:noProof/>
          </w:rPr>
        </w:r>
        <w:r w:rsidRPr="0039339E">
          <w:rPr>
            <w:rStyle w:val="Hipervnculo"/>
            <w:noProof/>
          </w:rPr>
          <w:fldChar w:fldCharType="separate"/>
        </w:r>
        <w:r w:rsidRPr="0039339E">
          <w:rPr>
            <w:rStyle w:val="Hipervnculo"/>
            <w:rFonts w:ascii="Verdana" w:hAnsi="Verdana"/>
            <w:noProof/>
          </w:rPr>
          <w:t>1.2.2 Acronyms and Abbreviations</w:t>
        </w:r>
        <w:r>
          <w:rPr>
            <w:noProof/>
            <w:webHidden/>
          </w:rPr>
          <w:tab/>
        </w:r>
        <w:r>
          <w:rPr>
            <w:noProof/>
            <w:webHidden/>
          </w:rPr>
          <w:fldChar w:fldCharType="begin"/>
        </w:r>
        <w:r>
          <w:rPr>
            <w:noProof/>
            <w:webHidden/>
          </w:rPr>
          <w:instrText xml:space="preserve"> PAGEREF _Toc336267459 \h </w:instrText>
        </w:r>
        <w:r>
          <w:rPr>
            <w:noProof/>
            <w:webHidden/>
          </w:rPr>
        </w:r>
      </w:ins>
      <w:r>
        <w:rPr>
          <w:noProof/>
          <w:webHidden/>
        </w:rPr>
        <w:fldChar w:fldCharType="separate"/>
      </w:r>
      <w:ins w:id="53" w:author="ahiralesc" w:date="2012-09-24T16:28:00Z">
        <w:r>
          <w:rPr>
            <w:noProof/>
            <w:webHidden/>
          </w:rPr>
          <w:t>13</w:t>
        </w:r>
        <w:r>
          <w:rPr>
            <w:noProof/>
            <w:webHidden/>
          </w:rPr>
          <w:fldChar w:fldCharType="end"/>
        </w:r>
        <w:r w:rsidRPr="0039339E">
          <w:rPr>
            <w:rStyle w:val="Hipervnculo"/>
            <w:noProof/>
          </w:rPr>
          <w:fldChar w:fldCharType="end"/>
        </w:r>
      </w:ins>
    </w:p>
    <w:p w:rsidR="007053AE" w:rsidRDefault="007053AE">
      <w:pPr>
        <w:pStyle w:val="TDC1"/>
        <w:tabs>
          <w:tab w:val="right" w:leader="dot" w:pos="9350"/>
        </w:tabs>
        <w:rPr>
          <w:ins w:id="54" w:author="ahiralesc" w:date="2012-09-24T16:28:00Z"/>
          <w:rFonts w:asciiTheme="minorHAnsi" w:eastAsiaTheme="minorEastAsia" w:hAnsiTheme="minorHAnsi" w:cstheme="minorBidi"/>
          <w:noProof/>
          <w:color w:val="auto"/>
          <w:lang w:bidi="ar-SA"/>
        </w:rPr>
      </w:pPr>
      <w:ins w:id="55" w:author="ahiralesc" w:date="2012-09-24T16:28:00Z">
        <w:r w:rsidRPr="0039339E">
          <w:rPr>
            <w:rStyle w:val="Hipervnculo"/>
            <w:noProof/>
          </w:rPr>
          <w:fldChar w:fldCharType="begin"/>
        </w:r>
        <w:r w:rsidRPr="0039339E">
          <w:rPr>
            <w:rStyle w:val="Hipervnculo"/>
            <w:noProof/>
          </w:rPr>
          <w:instrText xml:space="preserve"> </w:instrText>
        </w:r>
        <w:r>
          <w:rPr>
            <w:noProof/>
          </w:rPr>
          <w:instrText>HYPERLINK \l "_Toc336267460"</w:instrText>
        </w:r>
        <w:r w:rsidRPr="0039339E">
          <w:rPr>
            <w:rStyle w:val="Hipervnculo"/>
            <w:noProof/>
          </w:rPr>
          <w:instrText xml:space="preserve"> </w:instrText>
        </w:r>
        <w:r w:rsidRPr="0039339E">
          <w:rPr>
            <w:rStyle w:val="Hipervnculo"/>
            <w:noProof/>
          </w:rPr>
        </w:r>
        <w:r w:rsidRPr="0039339E">
          <w:rPr>
            <w:rStyle w:val="Hipervnculo"/>
            <w:noProof/>
          </w:rPr>
          <w:fldChar w:fldCharType="separate"/>
        </w:r>
        <w:r w:rsidRPr="0039339E">
          <w:rPr>
            <w:rStyle w:val="Hipervnculo"/>
            <w:rFonts w:ascii="Verdana" w:hAnsi="Verdana"/>
            <w:noProof/>
          </w:rPr>
          <w:t>2 General Description</w:t>
        </w:r>
        <w:r>
          <w:rPr>
            <w:noProof/>
            <w:webHidden/>
          </w:rPr>
          <w:tab/>
        </w:r>
        <w:r>
          <w:rPr>
            <w:noProof/>
            <w:webHidden/>
          </w:rPr>
          <w:fldChar w:fldCharType="begin"/>
        </w:r>
        <w:r>
          <w:rPr>
            <w:noProof/>
            <w:webHidden/>
          </w:rPr>
          <w:instrText xml:space="preserve"> PAGEREF _Toc336267460 \h </w:instrText>
        </w:r>
        <w:r>
          <w:rPr>
            <w:noProof/>
            <w:webHidden/>
          </w:rPr>
        </w:r>
      </w:ins>
      <w:r>
        <w:rPr>
          <w:noProof/>
          <w:webHidden/>
        </w:rPr>
        <w:fldChar w:fldCharType="separate"/>
      </w:r>
      <w:ins w:id="56" w:author="ahiralesc" w:date="2012-09-24T16:28:00Z">
        <w:r>
          <w:rPr>
            <w:noProof/>
            <w:webHidden/>
          </w:rPr>
          <w:t>13</w:t>
        </w:r>
        <w:r>
          <w:rPr>
            <w:noProof/>
            <w:webHidden/>
          </w:rPr>
          <w:fldChar w:fldCharType="end"/>
        </w:r>
        <w:r w:rsidRPr="0039339E">
          <w:rPr>
            <w:rStyle w:val="Hipervnculo"/>
            <w:noProof/>
          </w:rPr>
          <w:fldChar w:fldCharType="end"/>
        </w:r>
      </w:ins>
    </w:p>
    <w:p w:rsidR="007053AE" w:rsidRDefault="007053AE">
      <w:pPr>
        <w:pStyle w:val="TDC2"/>
        <w:tabs>
          <w:tab w:val="right" w:leader="dot" w:pos="9350"/>
        </w:tabs>
        <w:rPr>
          <w:ins w:id="57" w:author="ahiralesc" w:date="2012-09-24T16:28:00Z"/>
          <w:rFonts w:asciiTheme="minorHAnsi" w:eastAsiaTheme="minorEastAsia" w:hAnsiTheme="minorHAnsi" w:cstheme="minorBidi"/>
          <w:noProof/>
          <w:color w:val="auto"/>
          <w:lang w:bidi="ar-SA"/>
        </w:rPr>
      </w:pPr>
      <w:ins w:id="58" w:author="ahiralesc" w:date="2012-09-24T16:28:00Z">
        <w:r w:rsidRPr="0039339E">
          <w:rPr>
            <w:rStyle w:val="Hipervnculo"/>
            <w:noProof/>
          </w:rPr>
          <w:fldChar w:fldCharType="begin"/>
        </w:r>
        <w:r w:rsidRPr="0039339E">
          <w:rPr>
            <w:rStyle w:val="Hipervnculo"/>
            <w:noProof/>
          </w:rPr>
          <w:instrText xml:space="preserve"> </w:instrText>
        </w:r>
        <w:r>
          <w:rPr>
            <w:noProof/>
          </w:rPr>
          <w:instrText>HYPERLINK \l "_Toc336267461"</w:instrText>
        </w:r>
        <w:r w:rsidRPr="0039339E">
          <w:rPr>
            <w:rStyle w:val="Hipervnculo"/>
            <w:noProof/>
          </w:rPr>
          <w:instrText xml:space="preserve"> </w:instrText>
        </w:r>
        <w:r w:rsidRPr="0039339E">
          <w:rPr>
            <w:rStyle w:val="Hipervnculo"/>
            <w:noProof/>
          </w:rPr>
        </w:r>
        <w:r w:rsidRPr="0039339E">
          <w:rPr>
            <w:rStyle w:val="Hipervnculo"/>
            <w:noProof/>
          </w:rPr>
          <w:fldChar w:fldCharType="separate"/>
        </w:r>
        <w:r w:rsidRPr="0039339E">
          <w:rPr>
            <w:rStyle w:val="Hipervnculo"/>
            <w:rFonts w:ascii="Verdana" w:hAnsi="Verdana"/>
            <w:noProof/>
          </w:rPr>
          <w:t>2.1 Context of the Class Scheduler</w:t>
        </w:r>
        <w:r>
          <w:rPr>
            <w:noProof/>
            <w:webHidden/>
          </w:rPr>
          <w:tab/>
        </w:r>
        <w:r>
          <w:rPr>
            <w:noProof/>
            <w:webHidden/>
          </w:rPr>
          <w:fldChar w:fldCharType="begin"/>
        </w:r>
        <w:r>
          <w:rPr>
            <w:noProof/>
            <w:webHidden/>
          </w:rPr>
          <w:instrText xml:space="preserve"> PAGEREF _Toc336267461 \h </w:instrText>
        </w:r>
        <w:r>
          <w:rPr>
            <w:noProof/>
            <w:webHidden/>
          </w:rPr>
        </w:r>
      </w:ins>
      <w:r>
        <w:rPr>
          <w:noProof/>
          <w:webHidden/>
        </w:rPr>
        <w:fldChar w:fldCharType="separate"/>
      </w:r>
      <w:ins w:id="59" w:author="ahiralesc" w:date="2012-09-24T16:28:00Z">
        <w:r>
          <w:rPr>
            <w:noProof/>
            <w:webHidden/>
          </w:rPr>
          <w:t>13</w:t>
        </w:r>
        <w:r>
          <w:rPr>
            <w:noProof/>
            <w:webHidden/>
          </w:rPr>
          <w:fldChar w:fldCharType="end"/>
        </w:r>
        <w:r w:rsidRPr="0039339E">
          <w:rPr>
            <w:rStyle w:val="Hipervnculo"/>
            <w:noProof/>
          </w:rPr>
          <w:fldChar w:fldCharType="end"/>
        </w:r>
      </w:ins>
    </w:p>
    <w:p w:rsidR="007053AE" w:rsidRDefault="007053AE">
      <w:pPr>
        <w:pStyle w:val="TDC2"/>
        <w:tabs>
          <w:tab w:val="right" w:leader="dot" w:pos="9350"/>
        </w:tabs>
        <w:rPr>
          <w:ins w:id="60" w:author="ahiralesc" w:date="2012-09-24T16:28:00Z"/>
          <w:rFonts w:asciiTheme="minorHAnsi" w:eastAsiaTheme="minorEastAsia" w:hAnsiTheme="minorHAnsi" w:cstheme="minorBidi"/>
          <w:noProof/>
          <w:color w:val="auto"/>
          <w:lang w:bidi="ar-SA"/>
        </w:rPr>
      </w:pPr>
      <w:ins w:id="61" w:author="ahiralesc" w:date="2012-09-24T16:28:00Z">
        <w:r w:rsidRPr="0039339E">
          <w:rPr>
            <w:rStyle w:val="Hipervnculo"/>
            <w:noProof/>
          </w:rPr>
          <w:fldChar w:fldCharType="begin"/>
        </w:r>
        <w:r w:rsidRPr="0039339E">
          <w:rPr>
            <w:rStyle w:val="Hipervnculo"/>
            <w:noProof/>
          </w:rPr>
          <w:instrText xml:space="preserve"> </w:instrText>
        </w:r>
        <w:r>
          <w:rPr>
            <w:noProof/>
          </w:rPr>
          <w:instrText>HYPERLINK \l "_Toc336267462"</w:instrText>
        </w:r>
        <w:r w:rsidRPr="0039339E">
          <w:rPr>
            <w:rStyle w:val="Hipervnculo"/>
            <w:noProof/>
          </w:rPr>
          <w:instrText xml:space="preserve"> </w:instrText>
        </w:r>
        <w:r w:rsidRPr="0039339E">
          <w:rPr>
            <w:rStyle w:val="Hipervnculo"/>
            <w:noProof/>
          </w:rPr>
        </w:r>
        <w:r w:rsidRPr="0039339E">
          <w:rPr>
            <w:rStyle w:val="Hipervnculo"/>
            <w:noProof/>
          </w:rPr>
          <w:fldChar w:fldCharType="separate"/>
        </w:r>
        <w:r w:rsidRPr="0039339E">
          <w:rPr>
            <w:rStyle w:val="Hipervnculo"/>
            <w:rFonts w:ascii="Verdana" w:hAnsi="Verdana"/>
            <w:noProof/>
          </w:rPr>
          <w:t>2.3 General constraints on Class Scheduler</w:t>
        </w:r>
        <w:r>
          <w:rPr>
            <w:noProof/>
            <w:webHidden/>
          </w:rPr>
          <w:tab/>
        </w:r>
        <w:r>
          <w:rPr>
            <w:noProof/>
            <w:webHidden/>
          </w:rPr>
          <w:fldChar w:fldCharType="begin"/>
        </w:r>
        <w:r>
          <w:rPr>
            <w:noProof/>
            <w:webHidden/>
          </w:rPr>
          <w:instrText xml:space="preserve"> PAGEREF _Toc336267462 \h </w:instrText>
        </w:r>
        <w:r>
          <w:rPr>
            <w:noProof/>
            <w:webHidden/>
          </w:rPr>
        </w:r>
      </w:ins>
      <w:r>
        <w:rPr>
          <w:noProof/>
          <w:webHidden/>
        </w:rPr>
        <w:fldChar w:fldCharType="separate"/>
      </w:r>
      <w:ins w:id="62" w:author="ahiralesc" w:date="2012-09-24T16:28:00Z">
        <w:r>
          <w:rPr>
            <w:noProof/>
            <w:webHidden/>
          </w:rPr>
          <w:t>16</w:t>
        </w:r>
        <w:r>
          <w:rPr>
            <w:noProof/>
            <w:webHidden/>
          </w:rPr>
          <w:fldChar w:fldCharType="end"/>
        </w:r>
        <w:r w:rsidRPr="0039339E">
          <w:rPr>
            <w:rStyle w:val="Hipervnculo"/>
            <w:noProof/>
          </w:rPr>
          <w:fldChar w:fldCharType="end"/>
        </w:r>
      </w:ins>
    </w:p>
    <w:p w:rsidR="007053AE" w:rsidRDefault="007053AE">
      <w:pPr>
        <w:pStyle w:val="TDC2"/>
        <w:tabs>
          <w:tab w:val="right" w:leader="dot" w:pos="9350"/>
        </w:tabs>
        <w:rPr>
          <w:ins w:id="63" w:author="ahiralesc" w:date="2012-09-24T16:28:00Z"/>
          <w:rFonts w:asciiTheme="minorHAnsi" w:eastAsiaTheme="minorEastAsia" w:hAnsiTheme="minorHAnsi" w:cstheme="minorBidi"/>
          <w:noProof/>
          <w:color w:val="auto"/>
          <w:lang w:bidi="ar-SA"/>
        </w:rPr>
      </w:pPr>
      <w:ins w:id="64" w:author="ahiralesc" w:date="2012-09-24T16:28:00Z">
        <w:r w:rsidRPr="0039339E">
          <w:rPr>
            <w:rStyle w:val="Hipervnculo"/>
            <w:noProof/>
          </w:rPr>
          <w:fldChar w:fldCharType="begin"/>
        </w:r>
        <w:r w:rsidRPr="0039339E">
          <w:rPr>
            <w:rStyle w:val="Hipervnculo"/>
            <w:noProof/>
          </w:rPr>
          <w:instrText xml:space="preserve"> </w:instrText>
        </w:r>
        <w:r>
          <w:rPr>
            <w:noProof/>
          </w:rPr>
          <w:instrText>HYPERLINK \l "_Toc336267463"</w:instrText>
        </w:r>
        <w:r w:rsidRPr="0039339E">
          <w:rPr>
            <w:rStyle w:val="Hipervnculo"/>
            <w:noProof/>
          </w:rPr>
          <w:instrText xml:space="preserve"> </w:instrText>
        </w:r>
        <w:r w:rsidRPr="0039339E">
          <w:rPr>
            <w:rStyle w:val="Hipervnculo"/>
            <w:noProof/>
          </w:rPr>
        </w:r>
        <w:r w:rsidRPr="0039339E">
          <w:rPr>
            <w:rStyle w:val="Hipervnculo"/>
            <w:noProof/>
          </w:rPr>
          <w:fldChar w:fldCharType="separate"/>
        </w:r>
        <w:r w:rsidRPr="0039339E">
          <w:rPr>
            <w:rStyle w:val="Hipervnculo"/>
            <w:rFonts w:ascii="Verdana" w:hAnsi="Verdana"/>
            <w:noProof/>
          </w:rPr>
          <w:t>2.4 General assumptions and dependencies</w:t>
        </w:r>
        <w:r>
          <w:rPr>
            <w:noProof/>
            <w:webHidden/>
          </w:rPr>
          <w:tab/>
        </w:r>
        <w:r>
          <w:rPr>
            <w:noProof/>
            <w:webHidden/>
          </w:rPr>
          <w:fldChar w:fldCharType="begin"/>
        </w:r>
        <w:r>
          <w:rPr>
            <w:noProof/>
            <w:webHidden/>
          </w:rPr>
          <w:instrText xml:space="preserve"> PAGEREF _Toc336267463 \h </w:instrText>
        </w:r>
        <w:r>
          <w:rPr>
            <w:noProof/>
            <w:webHidden/>
          </w:rPr>
        </w:r>
      </w:ins>
      <w:r>
        <w:rPr>
          <w:noProof/>
          <w:webHidden/>
        </w:rPr>
        <w:fldChar w:fldCharType="separate"/>
      </w:r>
      <w:ins w:id="65" w:author="ahiralesc" w:date="2012-09-24T16:28:00Z">
        <w:r>
          <w:rPr>
            <w:noProof/>
            <w:webHidden/>
          </w:rPr>
          <w:t>16</w:t>
        </w:r>
        <w:r>
          <w:rPr>
            <w:noProof/>
            <w:webHidden/>
          </w:rPr>
          <w:fldChar w:fldCharType="end"/>
        </w:r>
        <w:r w:rsidRPr="0039339E">
          <w:rPr>
            <w:rStyle w:val="Hipervnculo"/>
            <w:noProof/>
          </w:rPr>
          <w:fldChar w:fldCharType="end"/>
        </w:r>
      </w:ins>
    </w:p>
    <w:p w:rsidR="007053AE" w:rsidRDefault="007053AE">
      <w:pPr>
        <w:pStyle w:val="TDC2"/>
        <w:tabs>
          <w:tab w:val="right" w:leader="dot" w:pos="9350"/>
        </w:tabs>
        <w:rPr>
          <w:ins w:id="66" w:author="ahiralesc" w:date="2012-09-24T16:28:00Z"/>
          <w:rFonts w:asciiTheme="minorHAnsi" w:eastAsiaTheme="minorEastAsia" w:hAnsiTheme="minorHAnsi" w:cstheme="minorBidi"/>
          <w:noProof/>
          <w:color w:val="auto"/>
          <w:lang w:bidi="ar-SA"/>
        </w:rPr>
      </w:pPr>
      <w:ins w:id="67" w:author="ahiralesc" w:date="2012-09-24T16:28:00Z">
        <w:r w:rsidRPr="0039339E">
          <w:rPr>
            <w:rStyle w:val="Hipervnculo"/>
            <w:noProof/>
          </w:rPr>
          <w:fldChar w:fldCharType="begin"/>
        </w:r>
        <w:r w:rsidRPr="0039339E">
          <w:rPr>
            <w:rStyle w:val="Hipervnculo"/>
            <w:noProof/>
          </w:rPr>
          <w:instrText xml:space="preserve"> </w:instrText>
        </w:r>
        <w:r>
          <w:rPr>
            <w:noProof/>
          </w:rPr>
          <w:instrText>HYPERLINK \l "_Toc336267464"</w:instrText>
        </w:r>
        <w:r w:rsidRPr="0039339E">
          <w:rPr>
            <w:rStyle w:val="Hipervnculo"/>
            <w:noProof/>
          </w:rPr>
          <w:instrText xml:space="preserve"> </w:instrText>
        </w:r>
        <w:r w:rsidRPr="0039339E">
          <w:rPr>
            <w:rStyle w:val="Hipervnculo"/>
            <w:noProof/>
          </w:rPr>
        </w:r>
        <w:r w:rsidRPr="0039339E">
          <w:rPr>
            <w:rStyle w:val="Hipervnculo"/>
            <w:noProof/>
          </w:rPr>
          <w:fldChar w:fldCharType="separate"/>
        </w:r>
        <w:r w:rsidRPr="0039339E">
          <w:rPr>
            <w:rStyle w:val="Hipervnculo"/>
            <w:rFonts w:ascii="Verdana" w:hAnsi="Verdana"/>
            <w:noProof/>
          </w:rPr>
          <w:t>2.5 User characteristics</w:t>
        </w:r>
        <w:r>
          <w:rPr>
            <w:noProof/>
            <w:webHidden/>
          </w:rPr>
          <w:tab/>
        </w:r>
        <w:r>
          <w:rPr>
            <w:noProof/>
            <w:webHidden/>
          </w:rPr>
          <w:fldChar w:fldCharType="begin"/>
        </w:r>
        <w:r>
          <w:rPr>
            <w:noProof/>
            <w:webHidden/>
          </w:rPr>
          <w:instrText xml:space="preserve"> PAGEREF _Toc336267464 \h </w:instrText>
        </w:r>
        <w:r>
          <w:rPr>
            <w:noProof/>
            <w:webHidden/>
          </w:rPr>
        </w:r>
      </w:ins>
      <w:r>
        <w:rPr>
          <w:noProof/>
          <w:webHidden/>
        </w:rPr>
        <w:fldChar w:fldCharType="separate"/>
      </w:r>
      <w:ins w:id="68" w:author="ahiralesc" w:date="2012-09-24T16:28:00Z">
        <w:r>
          <w:rPr>
            <w:noProof/>
            <w:webHidden/>
          </w:rPr>
          <w:t>16</w:t>
        </w:r>
        <w:r>
          <w:rPr>
            <w:noProof/>
            <w:webHidden/>
          </w:rPr>
          <w:fldChar w:fldCharType="end"/>
        </w:r>
        <w:r w:rsidRPr="0039339E">
          <w:rPr>
            <w:rStyle w:val="Hipervnculo"/>
            <w:noProof/>
          </w:rPr>
          <w:fldChar w:fldCharType="end"/>
        </w:r>
      </w:ins>
    </w:p>
    <w:p w:rsidR="007053AE" w:rsidRDefault="007053AE">
      <w:pPr>
        <w:pStyle w:val="TDC2"/>
        <w:tabs>
          <w:tab w:val="right" w:leader="dot" w:pos="9350"/>
        </w:tabs>
        <w:rPr>
          <w:ins w:id="69" w:author="ahiralesc" w:date="2012-09-24T16:28:00Z"/>
          <w:rFonts w:asciiTheme="minorHAnsi" w:eastAsiaTheme="minorEastAsia" w:hAnsiTheme="minorHAnsi" w:cstheme="minorBidi"/>
          <w:noProof/>
          <w:color w:val="auto"/>
          <w:lang w:bidi="ar-SA"/>
        </w:rPr>
      </w:pPr>
      <w:ins w:id="70" w:author="ahiralesc" w:date="2012-09-24T16:28:00Z">
        <w:r w:rsidRPr="0039339E">
          <w:rPr>
            <w:rStyle w:val="Hipervnculo"/>
            <w:noProof/>
          </w:rPr>
          <w:fldChar w:fldCharType="begin"/>
        </w:r>
        <w:r w:rsidRPr="0039339E">
          <w:rPr>
            <w:rStyle w:val="Hipervnculo"/>
            <w:noProof/>
          </w:rPr>
          <w:instrText xml:space="preserve"> </w:instrText>
        </w:r>
        <w:r>
          <w:rPr>
            <w:noProof/>
          </w:rPr>
          <w:instrText>HYPERLINK \l "_Toc336267465"</w:instrText>
        </w:r>
        <w:r w:rsidRPr="0039339E">
          <w:rPr>
            <w:rStyle w:val="Hipervnculo"/>
            <w:noProof/>
          </w:rPr>
          <w:instrText xml:space="preserve"> </w:instrText>
        </w:r>
        <w:r w:rsidRPr="0039339E">
          <w:rPr>
            <w:rStyle w:val="Hipervnculo"/>
            <w:noProof/>
          </w:rPr>
        </w:r>
        <w:r w:rsidRPr="0039339E">
          <w:rPr>
            <w:rStyle w:val="Hipervnculo"/>
            <w:noProof/>
          </w:rPr>
          <w:fldChar w:fldCharType="separate"/>
        </w:r>
        <w:r w:rsidRPr="0039339E">
          <w:rPr>
            <w:rStyle w:val="Hipervnculo"/>
            <w:rFonts w:ascii="Verdana" w:hAnsi="Verdana"/>
            <w:noProof/>
          </w:rPr>
          <w:t>3.1 Constraints</w:t>
        </w:r>
        <w:r>
          <w:rPr>
            <w:noProof/>
            <w:webHidden/>
          </w:rPr>
          <w:tab/>
        </w:r>
        <w:r>
          <w:rPr>
            <w:noProof/>
            <w:webHidden/>
          </w:rPr>
          <w:fldChar w:fldCharType="begin"/>
        </w:r>
        <w:r>
          <w:rPr>
            <w:noProof/>
            <w:webHidden/>
          </w:rPr>
          <w:instrText xml:space="preserve"> PAGEREF _Toc336267465 \h </w:instrText>
        </w:r>
        <w:r>
          <w:rPr>
            <w:noProof/>
            <w:webHidden/>
          </w:rPr>
        </w:r>
      </w:ins>
      <w:r>
        <w:rPr>
          <w:noProof/>
          <w:webHidden/>
        </w:rPr>
        <w:fldChar w:fldCharType="separate"/>
      </w:r>
      <w:ins w:id="71" w:author="ahiralesc" w:date="2012-09-24T16:28:00Z">
        <w:r>
          <w:rPr>
            <w:noProof/>
            <w:webHidden/>
          </w:rPr>
          <w:t>16</w:t>
        </w:r>
        <w:r>
          <w:rPr>
            <w:noProof/>
            <w:webHidden/>
          </w:rPr>
          <w:fldChar w:fldCharType="end"/>
        </w:r>
        <w:r w:rsidRPr="0039339E">
          <w:rPr>
            <w:rStyle w:val="Hipervnculo"/>
            <w:noProof/>
          </w:rPr>
          <w:fldChar w:fldCharType="end"/>
        </w:r>
      </w:ins>
    </w:p>
    <w:p w:rsidR="007053AE" w:rsidRDefault="007053AE">
      <w:pPr>
        <w:pStyle w:val="TDC2"/>
        <w:tabs>
          <w:tab w:val="right" w:leader="dot" w:pos="9350"/>
        </w:tabs>
        <w:rPr>
          <w:ins w:id="72" w:author="ahiralesc" w:date="2012-09-24T16:28:00Z"/>
          <w:rFonts w:asciiTheme="minorHAnsi" w:eastAsiaTheme="minorEastAsia" w:hAnsiTheme="minorHAnsi" w:cstheme="minorBidi"/>
          <w:noProof/>
          <w:color w:val="auto"/>
          <w:lang w:bidi="ar-SA"/>
        </w:rPr>
      </w:pPr>
      <w:ins w:id="73" w:author="ahiralesc" w:date="2012-09-24T16:28:00Z">
        <w:r w:rsidRPr="0039339E">
          <w:rPr>
            <w:rStyle w:val="Hipervnculo"/>
            <w:noProof/>
          </w:rPr>
          <w:fldChar w:fldCharType="begin"/>
        </w:r>
        <w:r w:rsidRPr="0039339E">
          <w:rPr>
            <w:rStyle w:val="Hipervnculo"/>
            <w:noProof/>
          </w:rPr>
          <w:instrText xml:space="preserve"> </w:instrText>
        </w:r>
        <w:r>
          <w:rPr>
            <w:noProof/>
          </w:rPr>
          <w:instrText>HYPERLINK \l "_Toc336267466"</w:instrText>
        </w:r>
        <w:r w:rsidRPr="0039339E">
          <w:rPr>
            <w:rStyle w:val="Hipervnculo"/>
            <w:noProof/>
          </w:rPr>
          <w:instrText xml:space="preserve"> </w:instrText>
        </w:r>
        <w:r w:rsidRPr="0039339E">
          <w:rPr>
            <w:rStyle w:val="Hipervnculo"/>
            <w:noProof/>
          </w:rPr>
        </w:r>
        <w:r w:rsidRPr="0039339E">
          <w:rPr>
            <w:rStyle w:val="Hipervnculo"/>
            <w:noProof/>
          </w:rPr>
          <w:fldChar w:fldCharType="separate"/>
        </w:r>
        <w:r w:rsidRPr="0039339E">
          <w:rPr>
            <w:rStyle w:val="Hipervnculo"/>
            <w:rFonts w:ascii="Verdana" w:hAnsi="Verdana"/>
            <w:noProof/>
          </w:rPr>
          <w:t>3.3 Functional Requirements</w:t>
        </w:r>
        <w:r>
          <w:rPr>
            <w:noProof/>
            <w:webHidden/>
          </w:rPr>
          <w:tab/>
        </w:r>
        <w:r>
          <w:rPr>
            <w:noProof/>
            <w:webHidden/>
          </w:rPr>
          <w:fldChar w:fldCharType="begin"/>
        </w:r>
        <w:r>
          <w:rPr>
            <w:noProof/>
            <w:webHidden/>
          </w:rPr>
          <w:instrText xml:space="preserve"> PAGEREF _Toc336267466 \h </w:instrText>
        </w:r>
        <w:r>
          <w:rPr>
            <w:noProof/>
            <w:webHidden/>
          </w:rPr>
        </w:r>
      </w:ins>
      <w:r>
        <w:rPr>
          <w:noProof/>
          <w:webHidden/>
        </w:rPr>
        <w:fldChar w:fldCharType="separate"/>
      </w:r>
      <w:ins w:id="74" w:author="ahiralesc" w:date="2012-09-24T16:28:00Z">
        <w:r>
          <w:rPr>
            <w:noProof/>
            <w:webHidden/>
          </w:rPr>
          <w:t>19</w:t>
        </w:r>
        <w:r>
          <w:rPr>
            <w:noProof/>
            <w:webHidden/>
          </w:rPr>
          <w:fldChar w:fldCharType="end"/>
        </w:r>
        <w:r w:rsidRPr="0039339E">
          <w:rPr>
            <w:rStyle w:val="Hipervnculo"/>
            <w:noProof/>
          </w:rPr>
          <w:fldChar w:fldCharType="end"/>
        </w:r>
      </w:ins>
    </w:p>
    <w:p w:rsidR="00FE78BB" w:rsidDel="007053AE" w:rsidRDefault="00FE78BB">
      <w:pPr>
        <w:pStyle w:val="TDC1"/>
        <w:tabs>
          <w:tab w:val="right" w:leader="dot" w:pos="9350"/>
        </w:tabs>
        <w:rPr>
          <w:del w:id="75" w:author="ahiralesc" w:date="2012-09-24T16:28:00Z"/>
          <w:noProof/>
        </w:rPr>
      </w:pPr>
      <w:del w:id="76" w:author="ahiralesc" w:date="2012-09-24T16:28:00Z">
        <w:r w:rsidRPr="007053AE" w:rsidDel="007053AE">
          <w:rPr>
            <w:rStyle w:val="Hipervnculo"/>
            <w:noProof/>
          </w:rPr>
          <w:delText>Introduction</w:delText>
        </w:r>
        <w:r w:rsidDel="007053AE">
          <w:rPr>
            <w:noProof/>
            <w:webHidden/>
          </w:rPr>
          <w:tab/>
          <w:delText>5</w:delText>
        </w:r>
      </w:del>
    </w:p>
    <w:p w:rsidR="00FE78BB" w:rsidDel="007053AE" w:rsidRDefault="00FE78BB">
      <w:pPr>
        <w:pStyle w:val="TDC2"/>
        <w:tabs>
          <w:tab w:val="right" w:leader="dot" w:pos="9350"/>
        </w:tabs>
        <w:rPr>
          <w:del w:id="77" w:author="ahiralesc" w:date="2012-09-24T16:28:00Z"/>
          <w:noProof/>
        </w:rPr>
      </w:pPr>
      <w:del w:id="78" w:author="ahiralesc" w:date="2012-09-24T16:28:00Z">
        <w:r w:rsidRPr="007053AE" w:rsidDel="007053AE">
          <w:rPr>
            <w:rStyle w:val="Hipervnculo"/>
            <w:noProof/>
          </w:rPr>
          <w:delText>1.1 Purpose</w:delText>
        </w:r>
        <w:r w:rsidDel="007053AE">
          <w:rPr>
            <w:noProof/>
            <w:webHidden/>
          </w:rPr>
          <w:tab/>
          <w:delText>5</w:delText>
        </w:r>
      </w:del>
    </w:p>
    <w:p w:rsidR="00FE78BB" w:rsidDel="007053AE" w:rsidRDefault="00FE78BB">
      <w:pPr>
        <w:pStyle w:val="TDC2"/>
        <w:tabs>
          <w:tab w:val="right" w:leader="dot" w:pos="9350"/>
        </w:tabs>
        <w:rPr>
          <w:del w:id="79" w:author="ahiralesc" w:date="2012-09-24T16:28:00Z"/>
          <w:noProof/>
        </w:rPr>
      </w:pPr>
      <w:del w:id="80" w:author="ahiralesc" w:date="2012-09-24T16:28:00Z">
        <w:r w:rsidRPr="007053AE" w:rsidDel="007053AE">
          <w:rPr>
            <w:rStyle w:val="Hipervnculo"/>
            <w:noProof/>
          </w:rPr>
          <w:delText>1.2 Scope</w:delText>
        </w:r>
        <w:r w:rsidDel="007053AE">
          <w:rPr>
            <w:noProof/>
            <w:webHidden/>
          </w:rPr>
          <w:tab/>
          <w:delText>5</w:delText>
        </w:r>
      </w:del>
    </w:p>
    <w:p w:rsidR="00FE78BB" w:rsidDel="007053AE" w:rsidRDefault="00FE78BB">
      <w:pPr>
        <w:pStyle w:val="TDC2"/>
        <w:tabs>
          <w:tab w:val="right" w:leader="dot" w:pos="9350"/>
        </w:tabs>
        <w:rPr>
          <w:del w:id="81" w:author="ahiralesc" w:date="2012-09-24T16:28:00Z"/>
          <w:noProof/>
        </w:rPr>
      </w:pPr>
      <w:del w:id="82" w:author="ahiralesc" w:date="2012-09-24T16:28:00Z">
        <w:r w:rsidRPr="007053AE" w:rsidDel="007053AE">
          <w:rPr>
            <w:rStyle w:val="Hipervnculo"/>
            <w:noProof/>
          </w:rPr>
          <w:delText>1.3 List of definitions and abbreviations</w:delText>
        </w:r>
        <w:r w:rsidDel="007053AE">
          <w:rPr>
            <w:noProof/>
            <w:webHidden/>
          </w:rPr>
          <w:tab/>
          <w:delText>5</w:delText>
        </w:r>
      </w:del>
    </w:p>
    <w:p w:rsidR="00FE78BB" w:rsidDel="007053AE" w:rsidRDefault="00FE78BB">
      <w:pPr>
        <w:pStyle w:val="TDC3"/>
        <w:tabs>
          <w:tab w:val="right" w:leader="dot" w:pos="9350"/>
        </w:tabs>
        <w:rPr>
          <w:del w:id="83" w:author="ahiralesc" w:date="2012-09-24T16:28:00Z"/>
          <w:noProof/>
        </w:rPr>
      </w:pPr>
      <w:del w:id="84" w:author="ahiralesc" w:date="2012-09-24T16:28:00Z">
        <w:r w:rsidRPr="007053AE" w:rsidDel="007053AE">
          <w:rPr>
            <w:rStyle w:val="Hipervnculo"/>
            <w:noProof/>
          </w:rPr>
          <w:delText>1.3.1 Definitions</w:delText>
        </w:r>
        <w:r w:rsidDel="007053AE">
          <w:rPr>
            <w:noProof/>
            <w:webHidden/>
          </w:rPr>
          <w:tab/>
          <w:delText>5</w:delText>
        </w:r>
      </w:del>
    </w:p>
    <w:p w:rsidR="00FE78BB" w:rsidDel="007053AE" w:rsidRDefault="00FE78BB">
      <w:pPr>
        <w:pStyle w:val="TDC3"/>
        <w:tabs>
          <w:tab w:val="right" w:leader="dot" w:pos="9350"/>
        </w:tabs>
        <w:rPr>
          <w:del w:id="85" w:author="ahiralesc" w:date="2012-09-24T16:28:00Z"/>
          <w:noProof/>
        </w:rPr>
      </w:pPr>
      <w:del w:id="86" w:author="ahiralesc" w:date="2012-09-24T16:28:00Z">
        <w:r w:rsidRPr="007053AE" w:rsidDel="007053AE">
          <w:rPr>
            <w:rStyle w:val="Hipervnculo"/>
            <w:rFonts w:ascii="Verdana" w:hAnsi="Verdana"/>
            <w:noProof/>
          </w:rPr>
          <w:delText>1.2.1 Glossary</w:delText>
        </w:r>
        <w:r w:rsidDel="007053AE">
          <w:rPr>
            <w:noProof/>
            <w:webHidden/>
          </w:rPr>
          <w:tab/>
          <w:delText>5</w:delText>
        </w:r>
      </w:del>
    </w:p>
    <w:p w:rsidR="00FE78BB" w:rsidDel="007053AE" w:rsidRDefault="00FE78BB">
      <w:pPr>
        <w:pStyle w:val="TDC3"/>
        <w:tabs>
          <w:tab w:val="right" w:leader="dot" w:pos="9350"/>
        </w:tabs>
        <w:rPr>
          <w:del w:id="87" w:author="ahiralesc" w:date="2012-09-24T16:28:00Z"/>
          <w:noProof/>
        </w:rPr>
      </w:pPr>
      <w:del w:id="88" w:author="ahiralesc" w:date="2012-09-24T16:28:00Z">
        <w:r w:rsidRPr="007053AE" w:rsidDel="007053AE">
          <w:rPr>
            <w:rStyle w:val="Hipervnculo"/>
            <w:rFonts w:ascii="Verdana" w:hAnsi="Verdana"/>
            <w:noProof/>
          </w:rPr>
          <w:delText>1.2.2 Acronyms and Abbreviations</w:delText>
        </w:r>
        <w:r w:rsidDel="007053AE">
          <w:rPr>
            <w:noProof/>
            <w:webHidden/>
          </w:rPr>
          <w:tab/>
          <w:delText>7</w:delText>
        </w:r>
      </w:del>
    </w:p>
    <w:p w:rsidR="00FE78BB" w:rsidDel="007053AE" w:rsidRDefault="00FE78BB">
      <w:pPr>
        <w:pStyle w:val="TDC1"/>
        <w:tabs>
          <w:tab w:val="right" w:leader="dot" w:pos="9350"/>
        </w:tabs>
        <w:rPr>
          <w:del w:id="89" w:author="ahiralesc" w:date="2012-09-24T16:28:00Z"/>
          <w:noProof/>
        </w:rPr>
      </w:pPr>
      <w:del w:id="90" w:author="ahiralesc" w:date="2012-09-24T16:28:00Z">
        <w:r w:rsidRPr="007053AE" w:rsidDel="007053AE">
          <w:rPr>
            <w:rStyle w:val="Hipervnculo"/>
            <w:rFonts w:ascii="Verdana" w:hAnsi="Verdana"/>
            <w:noProof/>
          </w:rPr>
          <w:delText>2 General Description</w:delText>
        </w:r>
        <w:r w:rsidDel="007053AE">
          <w:rPr>
            <w:noProof/>
            <w:webHidden/>
          </w:rPr>
          <w:tab/>
          <w:delText>7</w:delText>
        </w:r>
      </w:del>
    </w:p>
    <w:p w:rsidR="00FE78BB" w:rsidDel="007053AE" w:rsidRDefault="00FE78BB">
      <w:pPr>
        <w:pStyle w:val="TDC2"/>
        <w:tabs>
          <w:tab w:val="right" w:leader="dot" w:pos="9350"/>
        </w:tabs>
        <w:rPr>
          <w:del w:id="91" w:author="ahiralesc" w:date="2012-09-24T16:28:00Z"/>
          <w:noProof/>
        </w:rPr>
      </w:pPr>
      <w:del w:id="92" w:author="ahiralesc" w:date="2012-09-24T16:28:00Z">
        <w:r w:rsidRPr="007053AE" w:rsidDel="007053AE">
          <w:rPr>
            <w:rStyle w:val="Hipervnculo"/>
            <w:rFonts w:ascii="Verdana" w:hAnsi="Verdana"/>
            <w:noProof/>
          </w:rPr>
          <w:delText>2.1 Context of the Class Scheduler</w:delText>
        </w:r>
        <w:r w:rsidDel="007053AE">
          <w:rPr>
            <w:noProof/>
            <w:webHidden/>
          </w:rPr>
          <w:tab/>
          <w:delText>7</w:delText>
        </w:r>
      </w:del>
    </w:p>
    <w:p w:rsidR="00FE78BB" w:rsidDel="007053AE" w:rsidRDefault="00FE78BB">
      <w:pPr>
        <w:pStyle w:val="TDC2"/>
        <w:tabs>
          <w:tab w:val="right" w:leader="dot" w:pos="9350"/>
        </w:tabs>
        <w:rPr>
          <w:del w:id="93" w:author="ahiralesc" w:date="2012-09-24T16:28:00Z"/>
          <w:noProof/>
        </w:rPr>
      </w:pPr>
      <w:del w:id="94" w:author="ahiralesc" w:date="2012-09-24T16:28:00Z">
        <w:r w:rsidRPr="007053AE" w:rsidDel="007053AE">
          <w:rPr>
            <w:rStyle w:val="Hipervnculo"/>
            <w:rFonts w:ascii="Verdana" w:hAnsi="Verdana"/>
            <w:noProof/>
          </w:rPr>
          <w:delText>2.3 General constraints on Class Scheduler</w:delText>
        </w:r>
        <w:r w:rsidDel="007053AE">
          <w:rPr>
            <w:noProof/>
            <w:webHidden/>
          </w:rPr>
          <w:tab/>
          <w:delText>10</w:delText>
        </w:r>
      </w:del>
    </w:p>
    <w:p w:rsidR="00FE78BB" w:rsidDel="007053AE" w:rsidRDefault="00FE78BB">
      <w:pPr>
        <w:pStyle w:val="TDC2"/>
        <w:tabs>
          <w:tab w:val="right" w:leader="dot" w:pos="9350"/>
        </w:tabs>
        <w:rPr>
          <w:del w:id="95" w:author="ahiralesc" w:date="2012-09-24T16:28:00Z"/>
          <w:noProof/>
        </w:rPr>
      </w:pPr>
      <w:del w:id="96" w:author="ahiralesc" w:date="2012-09-24T16:28:00Z">
        <w:r w:rsidRPr="007053AE" w:rsidDel="007053AE">
          <w:rPr>
            <w:rStyle w:val="Hipervnculo"/>
            <w:rFonts w:ascii="Verdana" w:hAnsi="Verdana"/>
            <w:noProof/>
          </w:rPr>
          <w:delText>2.4 General assumptions and dependencies</w:delText>
        </w:r>
        <w:r w:rsidDel="007053AE">
          <w:rPr>
            <w:noProof/>
            <w:webHidden/>
          </w:rPr>
          <w:tab/>
          <w:delText>10</w:delText>
        </w:r>
      </w:del>
    </w:p>
    <w:p w:rsidR="00FE78BB" w:rsidDel="007053AE" w:rsidRDefault="00FE78BB">
      <w:pPr>
        <w:pStyle w:val="TDC2"/>
        <w:tabs>
          <w:tab w:val="right" w:leader="dot" w:pos="9350"/>
        </w:tabs>
        <w:rPr>
          <w:del w:id="97" w:author="ahiralesc" w:date="2012-09-24T16:28:00Z"/>
          <w:noProof/>
        </w:rPr>
      </w:pPr>
      <w:del w:id="98" w:author="ahiralesc" w:date="2012-09-24T16:28:00Z">
        <w:r w:rsidRPr="007053AE" w:rsidDel="007053AE">
          <w:rPr>
            <w:rStyle w:val="Hipervnculo"/>
            <w:rFonts w:ascii="Verdana" w:hAnsi="Verdana"/>
            <w:noProof/>
          </w:rPr>
          <w:delText>2.5 User characteristics</w:delText>
        </w:r>
        <w:r w:rsidDel="007053AE">
          <w:rPr>
            <w:noProof/>
            <w:webHidden/>
          </w:rPr>
          <w:tab/>
          <w:delText>10</w:delText>
        </w:r>
      </w:del>
    </w:p>
    <w:p w:rsidR="00FE78BB" w:rsidDel="007053AE" w:rsidRDefault="00FE78BB">
      <w:pPr>
        <w:pStyle w:val="TDC2"/>
        <w:tabs>
          <w:tab w:val="right" w:leader="dot" w:pos="9350"/>
        </w:tabs>
        <w:rPr>
          <w:del w:id="99" w:author="ahiralesc" w:date="2012-09-24T16:28:00Z"/>
          <w:noProof/>
        </w:rPr>
      </w:pPr>
      <w:del w:id="100" w:author="ahiralesc" w:date="2012-09-24T16:28:00Z">
        <w:r w:rsidRPr="007053AE" w:rsidDel="007053AE">
          <w:rPr>
            <w:rStyle w:val="Hipervnculo"/>
            <w:rFonts w:ascii="Verdana" w:hAnsi="Verdana"/>
            <w:noProof/>
          </w:rPr>
          <w:delText>3.1 Constraints</w:delText>
        </w:r>
        <w:r w:rsidDel="007053AE">
          <w:rPr>
            <w:noProof/>
            <w:webHidden/>
          </w:rPr>
          <w:tab/>
          <w:delText>10</w:delText>
        </w:r>
      </w:del>
    </w:p>
    <w:p w:rsidR="00FE78BB" w:rsidDel="007053AE" w:rsidRDefault="00FE78BB">
      <w:pPr>
        <w:pStyle w:val="TDC2"/>
        <w:tabs>
          <w:tab w:val="right" w:leader="dot" w:pos="9350"/>
        </w:tabs>
        <w:rPr>
          <w:del w:id="101" w:author="ahiralesc" w:date="2012-09-24T16:28:00Z"/>
          <w:noProof/>
        </w:rPr>
      </w:pPr>
      <w:del w:id="102" w:author="ahiralesc" w:date="2012-09-24T16:28:00Z">
        <w:r w:rsidRPr="007053AE" w:rsidDel="007053AE">
          <w:rPr>
            <w:rStyle w:val="Hipervnculo"/>
            <w:rFonts w:ascii="Verdana" w:hAnsi="Verdana"/>
            <w:noProof/>
          </w:rPr>
          <w:delText>3.3 Functional Requirements</w:delText>
        </w:r>
        <w:r w:rsidDel="007053AE">
          <w:rPr>
            <w:noProof/>
            <w:webHidden/>
          </w:rPr>
          <w:tab/>
          <w:delText>13</w:delText>
        </w:r>
      </w:del>
    </w:p>
    <w:p w:rsidR="00FE78BB" w:rsidRDefault="00FE78BB">
      <w:pPr>
        <w:rPr>
          <w:lang w:val="es-ES"/>
        </w:rPr>
      </w:pPr>
      <w:r>
        <w:rPr>
          <w:lang w:val="es-ES"/>
        </w:rPr>
        <w:fldChar w:fldCharType="end"/>
      </w:r>
    </w:p>
    <w:p w:rsidR="000B7019" w:rsidRPr="00FE78BB" w:rsidRDefault="000B7019">
      <w:pPr>
        <w:rPr>
          <w:rFonts w:ascii="Verdana" w:hAnsi="Verdana"/>
          <w:sz w:val="20"/>
          <w:szCs w:val="20"/>
        </w:rPr>
      </w:pPr>
    </w:p>
    <w:p w:rsidR="000B7019" w:rsidRPr="00FE78BB" w:rsidRDefault="000B7019">
      <w:pPr>
        <w:rPr>
          <w:rFonts w:ascii="Verdana" w:hAnsi="Verdana"/>
          <w:sz w:val="20"/>
          <w:szCs w:val="20"/>
        </w:rPr>
      </w:pPr>
    </w:p>
    <w:p w:rsidR="000B7019" w:rsidRPr="00FE78BB" w:rsidRDefault="000B7019">
      <w:pPr>
        <w:rPr>
          <w:rFonts w:ascii="Verdana" w:hAnsi="Verdana"/>
          <w:sz w:val="20"/>
          <w:szCs w:val="20"/>
        </w:rPr>
      </w:pPr>
    </w:p>
    <w:p w:rsidR="000B7019" w:rsidRPr="00FE78BB" w:rsidRDefault="000B7019">
      <w:pPr>
        <w:rPr>
          <w:rFonts w:ascii="Verdana" w:hAnsi="Verdana"/>
          <w:sz w:val="20"/>
          <w:szCs w:val="20"/>
        </w:rPr>
      </w:pPr>
    </w:p>
    <w:p w:rsidR="000B7019" w:rsidRPr="00FE78BB" w:rsidRDefault="000B7019">
      <w:pPr>
        <w:rPr>
          <w:rFonts w:ascii="Verdana" w:hAnsi="Verdana"/>
          <w:sz w:val="20"/>
          <w:szCs w:val="20"/>
        </w:rPr>
      </w:pPr>
    </w:p>
    <w:p w:rsidR="000B7019" w:rsidRPr="00FE78BB" w:rsidRDefault="000B7019">
      <w:pPr>
        <w:rPr>
          <w:rFonts w:ascii="Verdana" w:hAnsi="Verdana"/>
          <w:sz w:val="20"/>
          <w:szCs w:val="20"/>
        </w:rPr>
      </w:pPr>
    </w:p>
    <w:p w:rsidR="000B7019" w:rsidRPr="00FE78BB" w:rsidRDefault="000B7019">
      <w:pPr>
        <w:rPr>
          <w:rFonts w:ascii="Verdana" w:hAnsi="Verdana"/>
          <w:sz w:val="20"/>
          <w:szCs w:val="20"/>
        </w:rPr>
      </w:pPr>
    </w:p>
    <w:p w:rsidR="000B7019" w:rsidRPr="00FE78BB" w:rsidRDefault="000B7019">
      <w:pPr>
        <w:rPr>
          <w:rFonts w:ascii="Verdana" w:hAnsi="Verdana"/>
          <w:sz w:val="20"/>
          <w:szCs w:val="20"/>
        </w:rPr>
      </w:pPr>
    </w:p>
    <w:p w:rsidR="000B7019" w:rsidRPr="00FE78BB" w:rsidRDefault="000B7019">
      <w:pPr>
        <w:rPr>
          <w:rFonts w:ascii="Verdana" w:hAnsi="Verdana"/>
          <w:sz w:val="20"/>
          <w:szCs w:val="20"/>
        </w:rPr>
      </w:pPr>
    </w:p>
    <w:p w:rsidR="001E5DC2" w:rsidRPr="00FE78BB" w:rsidRDefault="001E5DC2">
      <w:pPr>
        <w:rPr>
          <w:rFonts w:ascii="Verdana" w:hAnsi="Verdana"/>
          <w:b/>
          <w:bCs/>
          <w:sz w:val="20"/>
          <w:szCs w:val="20"/>
        </w:rPr>
      </w:pPr>
    </w:p>
    <w:p w:rsidR="000B7019" w:rsidRPr="00FE78BB" w:rsidRDefault="001E5DC2">
      <w:pPr>
        <w:rPr>
          <w:rFonts w:ascii="Verdana" w:hAnsi="Verdana"/>
          <w:sz w:val="20"/>
          <w:szCs w:val="20"/>
        </w:rPr>
      </w:pPr>
      <w:r w:rsidRPr="00FE78BB">
        <w:rPr>
          <w:rFonts w:ascii="Verdana" w:hAnsi="Verdana"/>
          <w:b/>
          <w:bCs/>
          <w:sz w:val="20"/>
          <w:szCs w:val="20"/>
        </w:rPr>
        <w:br w:type="page"/>
      </w:r>
      <w:r w:rsidRPr="00FE78BB">
        <w:rPr>
          <w:rFonts w:ascii="Verdana" w:hAnsi="Verdana"/>
          <w:bCs/>
          <w:sz w:val="32"/>
          <w:szCs w:val="32"/>
        </w:rPr>
        <w:lastRenderedPageBreak/>
        <w:t>Document Status Sheet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18"/>
        <w:gridCol w:w="4140"/>
        <w:tblGridChange w:id="103">
          <w:tblGrid>
            <w:gridCol w:w="2718"/>
            <w:gridCol w:w="4140"/>
          </w:tblGrid>
        </w:tblGridChange>
      </w:tblGrid>
      <w:tr w:rsidR="001E5DC2" w:rsidRPr="00FE78BB" w:rsidTr="001E5DC2">
        <w:tc>
          <w:tcPr>
            <w:tcW w:w="2718" w:type="dxa"/>
            <w:shd w:val="clear" w:color="auto" w:fill="auto"/>
          </w:tcPr>
          <w:p w:rsidR="001E5DC2" w:rsidRPr="00FE78BB" w:rsidRDefault="000B7019">
            <w:pPr>
              <w:rPr>
                <w:rFonts w:ascii="Verdana" w:hAnsi="Verdana"/>
                <w:sz w:val="18"/>
                <w:szCs w:val="18"/>
              </w:rPr>
            </w:pPr>
            <w:r w:rsidRPr="00FE78BB">
              <w:rPr>
                <w:rFonts w:ascii="Verdana" w:hAnsi="Verdana"/>
                <w:sz w:val="18"/>
                <w:szCs w:val="18"/>
              </w:rPr>
              <w:tab/>
            </w:r>
            <w:r w:rsidR="001E5DC2" w:rsidRPr="00FE78BB">
              <w:rPr>
                <w:rFonts w:ascii="Verdana" w:hAnsi="Verdana"/>
                <w:sz w:val="18"/>
                <w:szCs w:val="18"/>
              </w:rPr>
              <w:t>Document title</w:t>
            </w:r>
          </w:p>
        </w:tc>
        <w:tc>
          <w:tcPr>
            <w:tcW w:w="4140" w:type="dxa"/>
            <w:shd w:val="clear" w:color="auto" w:fill="auto"/>
          </w:tcPr>
          <w:p w:rsidR="001E5DC2" w:rsidRPr="00FE78BB" w:rsidRDefault="001E5DC2">
            <w:pPr>
              <w:rPr>
                <w:rFonts w:ascii="Verdana" w:hAnsi="Verdana"/>
                <w:sz w:val="18"/>
                <w:szCs w:val="18"/>
              </w:rPr>
            </w:pPr>
            <w:r w:rsidRPr="00FE78BB">
              <w:rPr>
                <w:rFonts w:ascii="Verdana" w:hAnsi="Verdana"/>
                <w:sz w:val="18"/>
                <w:szCs w:val="18"/>
              </w:rPr>
              <w:t>Software Requirements Document</w:t>
            </w:r>
          </w:p>
        </w:tc>
      </w:tr>
      <w:tr w:rsidR="001E5DC2" w:rsidRPr="00FE78BB" w:rsidTr="001E5DC2">
        <w:tc>
          <w:tcPr>
            <w:tcW w:w="2718" w:type="dxa"/>
            <w:shd w:val="clear" w:color="auto" w:fill="auto"/>
          </w:tcPr>
          <w:p w:rsidR="001E5DC2" w:rsidRPr="00FE78BB" w:rsidRDefault="001E5DC2">
            <w:pPr>
              <w:rPr>
                <w:rFonts w:ascii="Verdana" w:hAnsi="Verdana"/>
                <w:sz w:val="18"/>
                <w:szCs w:val="18"/>
              </w:rPr>
            </w:pPr>
            <w:r w:rsidRPr="00FE78BB">
              <w:rPr>
                <w:rFonts w:ascii="Verdana" w:hAnsi="Verdana"/>
                <w:sz w:val="18"/>
                <w:szCs w:val="18"/>
              </w:rPr>
              <w:t>Document Identification</w:t>
            </w:r>
          </w:p>
        </w:tc>
        <w:tc>
          <w:tcPr>
            <w:tcW w:w="4140" w:type="dxa"/>
            <w:shd w:val="clear" w:color="auto" w:fill="auto"/>
          </w:tcPr>
          <w:p w:rsidR="001E5DC2" w:rsidRPr="00FE78BB" w:rsidRDefault="001E5DC2">
            <w:pPr>
              <w:rPr>
                <w:rFonts w:ascii="Verdana" w:hAnsi="Verdana"/>
                <w:sz w:val="18"/>
                <w:szCs w:val="18"/>
              </w:rPr>
            </w:pPr>
            <w:r w:rsidRPr="00FE78BB">
              <w:rPr>
                <w:rFonts w:ascii="Verdana" w:hAnsi="Verdana"/>
                <w:sz w:val="18"/>
                <w:szCs w:val="18"/>
              </w:rPr>
              <w:t>TGSF/Documents/SRD/0.1</w:t>
            </w:r>
          </w:p>
        </w:tc>
      </w:tr>
      <w:tr w:rsidR="001E5DC2" w:rsidRPr="00FE78BB" w:rsidTr="001E5DC2">
        <w:tc>
          <w:tcPr>
            <w:tcW w:w="2718" w:type="dxa"/>
            <w:shd w:val="clear" w:color="auto" w:fill="auto"/>
          </w:tcPr>
          <w:p w:rsidR="001E5DC2" w:rsidRPr="00FE78BB" w:rsidRDefault="001E5DC2">
            <w:pPr>
              <w:rPr>
                <w:rFonts w:ascii="Verdana" w:hAnsi="Verdana"/>
                <w:sz w:val="18"/>
                <w:szCs w:val="18"/>
              </w:rPr>
            </w:pPr>
            <w:r w:rsidRPr="00FE78BB">
              <w:rPr>
                <w:rFonts w:ascii="Verdana" w:hAnsi="Verdana"/>
                <w:sz w:val="18"/>
                <w:szCs w:val="18"/>
              </w:rPr>
              <w:t>Author(s)</w:t>
            </w:r>
          </w:p>
        </w:tc>
        <w:tc>
          <w:tcPr>
            <w:tcW w:w="4140" w:type="dxa"/>
            <w:shd w:val="clear" w:color="auto" w:fill="auto"/>
          </w:tcPr>
          <w:p w:rsidR="001E5DC2" w:rsidRPr="00FE78BB" w:rsidRDefault="001E5DC2">
            <w:pPr>
              <w:rPr>
                <w:rFonts w:ascii="Verdana" w:hAnsi="Verdana"/>
                <w:sz w:val="18"/>
                <w:szCs w:val="18"/>
              </w:rPr>
            </w:pPr>
            <w:r w:rsidRPr="00FE78BB">
              <w:rPr>
                <w:rFonts w:ascii="Verdana" w:hAnsi="Verdana"/>
                <w:sz w:val="18"/>
                <w:szCs w:val="18"/>
              </w:rPr>
              <w:t>&lt;your names&gt;</w:t>
            </w:r>
          </w:p>
        </w:tc>
      </w:tr>
      <w:tr w:rsidR="001E5DC2" w:rsidRPr="00FE78BB" w:rsidTr="001E5DC2">
        <w:tc>
          <w:tcPr>
            <w:tcW w:w="2718" w:type="dxa"/>
            <w:shd w:val="clear" w:color="auto" w:fill="auto"/>
          </w:tcPr>
          <w:p w:rsidR="001E5DC2" w:rsidRPr="00FE78BB" w:rsidRDefault="001E5DC2">
            <w:pPr>
              <w:rPr>
                <w:rFonts w:ascii="Verdana" w:hAnsi="Verdana"/>
                <w:sz w:val="18"/>
                <w:szCs w:val="18"/>
              </w:rPr>
            </w:pPr>
            <w:r w:rsidRPr="00FE78BB">
              <w:rPr>
                <w:rFonts w:ascii="Verdana" w:hAnsi="Verdana"/>
                <w:sz w:val="18"/>
                <w:szCs w:val="18"/>
              </w:rPr>
              <w:t>Version</w:t>
            </w:r>
          </w:p>
        </w:tc>
        <w:tc>
          <w:tcPr>
            <w:tcW w:w="4140" w:type="dxa"/>
            <w:shd w:val="clear" w:color="auto" w:fill="auto"/>
          </w:tcPr>
          <w:p w:rsidR="001E5DC2" w:rsidRPr="00FE78BB" w:rsidRDefault="001E5DC2">
            <w:pPr>
              <w:rPr>
                <w:rFonts w:ascii="Verdana" w:hAnsi="Verdana"/>
                <w:sz w:val="18"/>
                <w:szCs w:val="18"/>
              </w:rPr>
            </w:pPr>
            <w:r w:rsidRPr="00FE78BB">
              <w:rPr>
                <w:rFonts w:ascii="Verdana" w:hAnsi="Verdana"/>
                <w:sz w:val="18"/>
                <w:szCs w:val="18"/>
              </w:rPr>
              <w:t>1.0</w:t>
            </w:r>
          </w:p>
        </w:tc>
      </w:tr>
      <w:tr w:rsidR="001E5DC2" w:rsidRPr="00FE78BB" w:rsidTr="001E5DC2">
        <w:tc>
          <w:tcPr>
            <w:tcW w:w="2718" w:type="dxa"/>
            <w:shd w:val="clear" w:color="auto" w:fill="auto"/>
          </w:tcPr>
          <w:p w:rsidR="001E5DC2" w:rsidRPr="00FE78BB" w:rsidRDefault="001E5DC2">
            <w:pPr>
              <w:rPr>
                <w:rFonts w:ascii="Verdana" w:hAnsi="Verdana"/>
                <w:sz w:val="18"/>
                <w:szCs w:val="18"/>
              </w:rPr>
            </w:pPr>
            <w:r w:rsidRPr="00FE78BB">
              <w:rPr>
                <w:rFonts w:ascii="Verdana" w:hAnsi="Verdana"/>
                <w:sz w:val="18"/>
                <w:szCs w:val="18"/>
              </w:rPr>
              <w:t>Document Status</w:t>
            </w:r>
          </w:p>
        </w:tc>
        <w:tc>
          <w:tcPr>
            <w:tcW w:w="4140" w:type="dxa"/>
            <w:shd w:val="clear" w:color="auto" w:fill="auto"/>
          </w:tcPr>
          <w:p w:rsidR="001E5DC2" w:rsidRPr="00FE78BB" w:rsidRDefault="001E5DC2">
            <w:pPr>
              <w:rPr>
                <w:rFonts w:ascii="Verdana" w:hAnsi="Verdana"/>
                <w:sz w:val="18"/>
                <w:szCs w:val="18"/>
              </w:rPr>
            </w:pPr>
            <w:r w:rsidRPr="00FE78BB">
              <w:rPr>
                <w:rFonts w:ascii="Verdana" w:hAnsi="Verdana"/>
                <w:sz w:val="18"/>
                <w:szCs w:val="18"/>
                <w:u w:val="single"/>
              </w:rPr>
              <w:t>draft</w:t>
            </w:r>
            <w:r w:rsidRPr="00FE78BB">
              <w:rPr>
                <w:rFonts w:ascii="Verdana" w:hAnsi="Verdana"/>
                <w:sz w:val="18"/>
                <w:szCs w:val="18"/>
              </w:rPr>
              <w:t xml:space="preserve"> / internally accepted / conditionally approved / approved</w:t>
            </w:r>
          </w:p>
        </w:tc>
      </w:tr>
    </w:tbl>
    <w:p w:rsidR="001E5DC2" w:rsidRPr="00FE78BB" w:rsidRDefault="001E5DC2">
      <w:pPr>
        <w:rPr>
          <w:rFonts w:ascii="Verdana" w:hAnsi="Verdana"/>
        </w:rPr>
      </w:pPr>
    </w:p>
    <w:p w:rsidR="000B7019" w:rsidRPr="00FE78BB" w:rsidRDefault="000B7019">
      <w:pPr>
        <w:rPr>
          <w:rFonts w:ascii="Verdana" w:hAnsi="Verdan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00"/>
        <w:gridCol w:w="1350"/>
        <w:gridCol w:w="3820"/>
        <w:gridCol w:w="3480"/>
        <w:tblGridChange w:id="104">
          <w:tblGrid>
            <w:gridCol w:w="900"/>
            <w:gridCol w:w="1350"/>
            <w:gridCol w:w="3820"/>
            <w:gridCol w:w="3480"/>
          </w:tblGrid>
        </w:tblGridChange>
      </w:tblGrid>
      <w:tr w:rsidR="000B7019" w:rsidRPr="00FE78BB" w:rsidTr="001E5DC2">
        <w:tc>
          <w:tcPr>
            <w:tcW w:w="900" w:type="dxa"/>
          </w:tcPr>
          <w:p w:rsidR="000B7019" w:rsidRPr="00FE78BB" w:rsidRDefault="000B7019" w:rsidP="001E5DC2">
            <w:pPr>
              <w:spacing w:line="240" w:lineRule="auto"/>
              <w:rPr>
                <w:rFonts w:ascii="Verdana" w:hAnsi="Verdana"/>
                <w:b/>
                <w:bCs/>
                <w:sz w:val="16"/>
                <w:szCs w:val="16"/>
              </w:rPr>
            </w:pPr>
            <w:r w:rsidRPr="00FE78BB">
              <w:rPr>
                <w:rFonts w:ascii="Verdana" w:hAnsi="Verdana"/>
                <w:b/>
                <w:bCs/>
                <w:sz w:val="16"/>
                <w:szCs w:val="16"/>
              </w:rPr>
              <w:t>Version</w:t>
            </w:r>
          </w:p>
        </w:tc>
        <w:tc>
          <w:tcPr>
            <w:tcW w:w="1350" w:type="dxa"/>
          </w:tcPr>
          <w:p w:rsidR="000B7019" w:rsidRPr="00FE78BB" w:rsidRDefault="001E5DC2" w:rsidP="001E5DC2">
            <w:pPr>
              <w:spacing w:line="240" w:lineRule="auto"/>
              <w:jc w:val="center"/>
              <w:rPr>
                <w:rFonts w:ascii="Verdana" w:hAnsi="Verdana"/>
                <w:b/>
                <w:bCs/>
                <w:sz w:val="16"/>
                <w:szCs w:val="16"/>
              </w:rPr>
            </w:pPr>
            <w:r w:rsidRPr="00FE78BB">
              <w:rPr>
                <w:rFonts w:ascii="Verdana" w:hAnsi="Verdana"/>
                <w:b/>
                <w:bCs/>
                <w:sz w:val="16"/>
                <w:szCs w:val="16"/>
              </w:rPr>
              <w:t>Date</w:t>
            </w:r>
          </w:p>
        </w:tc>
        <w:tc>
          <w:tcPr>
            <w:tcW w:w="3820" w:type="dxa"/>
          </w:tcPr>
          <w:p w:rsidR="000B7019" w:rsidRPr="00FE78BB" w:rsidRDefault="001E5DC2" w:rsidP="001E5DC2">
            <w:pPr>
              <w:spacing w:line="240" w:lineRule="auto"/>
              <w:rPr>
                <w:rFonts w:ascii="Verdana" w:hAnsi="Verdana"/>
                <w:b/>
                <w:bCs/>
                <w:sz w:val="16"/>
                <w:szCs w:val="16"/>
              </w:rPr>
            </w:pPr>
            <w:r w:rsidRPr="00FE78BB">
              <w:rPr>
                <w:rFonts w:ascii="Verdana" w:hAnsi="Verdana"/>
                <w:b/>
                <w:bCs/>
                <w:sz w:val="16"/>
                <w:szCs w:val="16"/>
              </w:rPr>
              <w:t>Authors</w:t>
            </w:r>
          </w:p>
        </w:tc>
        <w:tc>
          <w:tcPr>
            <w:tcW w:w="3480" w:type="dxa"/>
          </w:tcPr>
          <w:p w:rsidR="000B7019" w:rsidRPr="00FE78BB" w:rsidRDefault="001E5DC2" w:rsidP="001E5DC2">
            <w:pPr>
              <w:spacing w:line="240" w:lineRule="auto"/>
              <w:rPr>
                <w:rFonts w:ascii="Verdana" w:hAnsi="Verdana"/>
                <w:sz w:val="16"/>
                <w:szCs w:val="16"/>
              </w:rPr>
            </w:pPr>
            <w:r w:rsidRPr="00FE78BB">
              <w:rPr>
                <w:rFonts w:ascii="Verdana" w:hAnsi="Verdana"/>
                <w:b/>
                <w:bCs/>
                <w:sz w:val="16"/>
                <w:szCs w:val="16"/>
              </w:rPr>
              <w:t>Summary</w:t>
            </w:r>
          </w:p>
        </w:tc>
      </w:tr>
      <w:tr w:rsidR="000B7019" w:rsidRPr="00FE78BB" w:rsidTr="001E5DC2">
        <w:tc>
          <w:tcPr>
            <w:tcW w:w="900" w:type="dxa"/>
          </w:tcPr>
          <w:p w:rsidR="000B7019" w:rsidRPr="00FE78BB" w:rsidRDefault="001E5DC2" w:rsidP="001E5DC2">
            <w:pPr>
              <w:spacing w:line="240" w:lineRule="auto"/>
              <w:rPr>
                <w:rFonts w:ascii="Verdana" w:hAnsi="Verdana"/>
                <w:sz w:val="16"/>
                <w:szCs w:val="16"/>
              </w:rPr>
            </w:pPr>
            <w:r w:rsidRPr="00FE78BB">
              <w:rPr>
                <w:rFonts w:ascii="Verdana" w:hAnsi="Verdana"/>
                <w:sz w:val="16"/>
                <w:szCs w:val="16"/>
              </w:rPr>
              <w:t>0.</w:t>
            </w:r>
            <w:r w:rsidR="000B7019" w:rsidRPr="00FE78BB">
              <w:rPr>
                <w:rFonts w:ascii="Verdana" w:hAnsi="Verdana"/>
                <w:sz w:val="16"/>
                <w:szCs w:val="16"/>
              </w:rPr>
              <w:t>1</w:t>
            </w:r>
          </w:p>
        </w:tc>
        <w:tc>
          <w:tcPr>
            <w:tcW w:w="1350" w:type="dxa"/>
          </w:tcPr>
          <w:p w:rsidR="000B7019" w:rsidRPr="00FE78BB" w:rsidRDefault="001E5DC2" w:rsidP="001E5DC2">
            <w:pPr>
              <w:spacing w:line="240" w:lineRule="auto"/>
              <w:jc w:val="center"/>
              <w:rPr>
                <w:rFonts w:ascii="Verdana" w:hAnsi="Verdana"/>
                <w:sz w:val="16"/>
                <w:szCs w:val="16"/>
              </w:rPr>
            </w:pPr>
            <w:r w:rsidRPr="00FE78BB">
              <w:rPr>
                <w:rFonts w:ascii="Verdana" w:hAnsi="Verdana"/>
                <w:sz w:val="16"/>
                <w:szCs w:val="16"/>
              </w:rPr>
              <w:t>09-09-2012</w:t>
            </w:r>
          </w:p>
          <w:p w:rsidR="000B7019" w:rsidRPr="00FE78BB" w:rsidRDefault="000B7019" w:rsidP="001E5DC2">
            <w:pPr>
              <w:spacing w:line="240" w:lineRule="auto"/>
              <w:jc w:val="center"/>
              <w:rPr>
                <w:rFonts w:ascii="Verdana" w:hAnsi="Verdana"/>
                <w:sz w:val="16"/>
                <w:szCs w:val="16"/>
              </w:rPr>
            </w:pPr>
          </w:p>
        </w:tc>
        <w:tc>
          <w:tcPr>
            <w:tcW w:w="3820" w:type="dxa"/>
          </w:tcPr>
          <w:p w:rsidR="000B7019" w:rsidRDefault="00FE78BB" w:rsidP="001E5DC2">
            <w:pPr>
              <w:spacing w:line="240" w:lineRule="auto"/>
              <w:rPr>
                <w:rFonts w:ascii="Verdana" w:hAnsi="Verdana"/>
                <w:sz w:val="16"/>
                <w:szCs w:val="16"/>
              </w:rPr>
            </w:pPr>
            <w:r>
              <w:rPr>
                <w:rFonts w:ascii="Verdana" w:hAnsi="Verdana"/>
                <w:sz w:val="16"/>
                <w:szCs w:val="16"/>
              </w:rPr>
              <w:t>Rodolfo A. Contreras Ramirez</w:t>
            </w:r>
          </w:p>
          <w:p w:rsidR="00FE78BB" w:rsidRPr="00FE78BB" w:rsidRDefault="00FE78BB" w:rsidP="001E5DC2">
            <w:pPr>
              <w:spacing w:line="240" w:lineRule="auto"/>
              <w:rPr>
                <w:rFonts w:ascii="Verdana" w:hAnsi="Verdana"/>
                <w:sz w:val="16"/>
                <w:szCs w:val="16"/>
              </w:rPr>
            </w:pPr>
            <w:r>
              <w:rPr>
                <w:rFonts w:ascii="Verdana" w:hAnsi="Verdana"/>
                <w:sz w:val="16"/>
                <w:szCs w:val="16"/>
              </w:rPr>
              <w:t>Christian A. Thierry Garcia</w:t>
            </w:r>
          </w:p>
        </w:tc>
        <w:tc>
          <w:tcPr>
            <w:tcW w:w="3480" w:type="dxa"/>
          </w:tcPr>
          <w:p w:rsidR="000B7019" w:rsidRPr="00FE78BB" w:rsidRDefault="001E5DC2" w:rsidP="001E5DC2">
            <w:pPr>
              <w:spacing w:line="240" w:lineRule="auto"/>
              <w:rPr>
                <w:rFonts w:ascii="Verdana" w:hAnsi="Verdana"/>
                <w:sz w:val="16"/>
                <w:szCs w:val="16"/>
              </w:rPr>
            </w:pPr>
            <w:r w:rsidRPr="00FE78BB">
              <w:rPr>
                <w:rFonts w:ascii="Verdana" w:hAnsi="Verdana"/>
                <w:sz w:val="16"/>
                <w:szCs w:val="16"/>
              </w:rPr>
              <w:t>Document creation</w:t>
            </w:r>
          </w:p>
        </w:tc>
      </w:tr>
      <w:tr w:rsidR="001E5DC2" w:rsidRPr="00FE78BB" w:rsidTr="001E5DC2">
        <w:tc>
          <w:tcPr>
            <w:tcW w:w="900" w:type="dxa"/>
          </w:tcPr>
          <w:p w:rsidR="001E5DC2" w:rsidRPr="00FE78BB" w:rsidRDefault="00FE78BB" w:rsidP="001E5DC2">
            <w:pPr>
              <w:spacing w:line="240" w:lineRule="auto"/>
              <w:rPr>
                <w:rFonts w:ascii="Verdana" w:hAnsi="Verdana"/>
                <w:sz w:val="16"/>
                <w:szCs w:val="16"/>
              </w:rPr>
            </w:pPr>
            <w:r>
              <w:rPr>
                <w:rFonts w:ascii="Verdana" w:hAnsi="Verdana"/>
                <w:sz w:val="16"/>
                <w:szCs w:val="16"/>
              </w:rPr>
              <w:t>0.1.1</w:t>
            </w:r>
          </w:p>
        </w:tc>
        <w:tc>
          <w:tcPr>
            <w:tcW w:w="1350" w:type="dxa"/>
          </w:tcPr>
          <w:p w:rsidR="001E5DC2" w:rsidRPr="00FE78BB" w:rsidRDefault="00FE78BB" w:rsidP="001E5DC2">
            <w:pPr>
              <w:spacing w:line="240" w:lineRule="auto"/>
              <w:jc w:val="center"/>
              <w:rPr>
                <w:rFonts w:ascii="Verdana" w:hAnsi="Verdana"/>
                <w:sz w:val="16"/>
                <w:szCs w:val="16"/>
              </w:rPr>
            </w:pPr>
            <w:r>
              <w:rPr>
                <w:rFonts w:ascii="Verdana" w:hAnsi="Verdana"/>
                <w:sz w:val="16"/>
                <w:szCs w:val="16"/>
              </w:rPr>
              <w:t>9-</w:t>
            </w:r>
            <w:ins w:id="105" w:author="ahiralesc" w:date="2012-09-24T16:20:00Z">
              <w:r w:rsidR="00B52948">
                <w:rPr>
                  <w:rFonts w:ascii="Verdana" w:hAnsi="Verdana"/>
                  <w:sz w:val="16"/>
                  <w:szCs w:val="16"/>
                </w:rPr>
                <w:t>24</w:t>
              </w:r>
            </w:ins>
            <w:del w:id="106" w:author="ahiralesc" w:date="2012-09-24T16:20:00Z">
              <w:r w:rsidDel="00B52948">
                <w:rPr>
                  <w:rFonts w:ascii="Verdana" w:hAnsi="Verdana"/>
                  <w:sz w:val="16"/>
                  <w:szCs w:val="16"/>
                </w:rPr>
                <w:delText>17</w:delText>
              </w:r>
            </w:del>
            <w:r>
              <w:rPr>
                <w:rFonts w:ascii="Verdana" w:hAnsi="Verdana"/>
                <w:sz w:val="16"/>
                <w:szCs w:val="16"/>
              </w:rPr>
              <w:t>-2012</w:t>
            </w:r>
          </w:p>
        </w:tc>
        <w:tc>
          <w:tcPr>
            <w:tcW w:w="3820" w:type="dxa"/>
          </w:tcPr>
          <w:p w:rsidR="001E5DC2" w:rsidRPr="00FE78BB" w:rsidDel="001E5DC2" w:rsidRDefault="00FE78BB" w:rsidP="001E5DC2">
            <w:pPr>
              <w:spacing w:line="240" w:lineRule="auto"/>
              <w:rPr>
                <w:rFonts w:ascii="Verdana" w:hAnsi="Verdana"/>
                <w:sz w:val="16"/>
                <w:szCs w:val="16"/>
              </w:rPr>
            </w:pPr>
            <w:proofErr w:type="spellStart"/>
            <w:r>
              <w:rPr>
                <w:rFonts w:ascii="Verdana" w:hAnsi="Verdana"/>
                <w:sz w:val="16"/>
                <w:szCs w:val="16"/>
              </w:rPr>
              <w:t>Adán</w:t>
            </w:r>
            <w:proofErr w:type="spellEnd"/>
            <w:r>
              <w:rPr>
                <w:rFonts w:ascii="Verdana" w:hAnsi="Verdana"/>
                <w:sz w:val="16"/>
                <w:szCs w:val="16"/>
              </w:rPr>
              <w:t xml:space="preserve"> Hirales </w:t>
            </w:r>
            <w:proofErr w:type="spellStart"/>
            <w:r>
              <w:rPr>
                <w:rFonts w:ascii="Verdana" w:hAnsi="Verdana"/>
                <w:sz w:val="16"/>
                <w:szCs w:val="16"/>
              </w:rPr>
              <w:t>Carbajal</w:t>
            </w:r>
            <w:proofErr w:type="spellEnd"/>
          </w:p>
        </w:tc>
        <w:tc>
          <w:tcPr>
            <w:tcW w:w="3480" w:type="dxa"/>
          </w:tcPr>
          <w:p w:rsidR="001E5DC2" w:rsidRPr="00FE78BB" w:rsidDel="001E5DC2" w:rsidRDefault="00FE78BB" w:rsidP="001E5DC2">
            <w:pPr>
              <w:spacing w:line="240" w:lineRule="auto"/>
              <w:rPr>
                <w:rFonts w:ascii="Verdana" w:hAnsi="Verdana"/>
                <w:sz w:val="16"/>
                <w:szCs w:val="16"/>
              </w:rPr>
            </w:pPr>
            <w:r>
              <w:rPr>
                <w:rFonts w:ascii="Verdana" w:hAnsi="Verdana"/>
                <w:sz w:val="16"/>
                <w:szCs w:val="16"/>
              </w:rPr>
              <w:t>Mayor revision</w:t>
            </w:r>
          </w:p>
        </w:tc>
      </w:tr>
      <w:tr w:rsidR="001E5DC2" w:rsidRPr="00FE78BB" w:rsidTr="001E5DC2">
        <w:tc>
          <w:tcPr>
            <w:tcW w:w="900" w:type="dxa"/>
          </w:tcPr>
          <w:p w:rsidR="001E5DC2" w:rsidRPr="00FE78BB" w:rsidRDefault="001E5DC2" w:rsidP="001E5DC2">
            <w:pPr>
              <w:spacing w:line="240" w:lineRule="auto"/>
              <w:rPr>
                <w:rFonts w:ascii="Verdana" w:hAnsi="Verdana"/>
                <w:sz w:val="16"/>
                <w:szCs w:val="16"/>
              </w:rPr>
            </w:pPr>
          </w:p>
        </w:tc>
        <w:tc>
          <w:tcPr>
            <w:tcW w:w="1350" w:type="dxa"/>
          </w:tcPr>
          <w:p w:rsidR="001E5DC2" w:rsidRPr="00FE78BB" w:rsidRDefault="001E5DC2" w:rsidP="001E5DC2">
            <w:pPr>
              <w:spacing w:line="240" w:lineRule="auto"/>
              <w:jc w:val="center"/>
              <w:rPr>
                <w:rFonts w:ascii="Verdana" w:hAnsi="Verdana"/>
                <w:sz w:val="16"/>
                <w:szCs w:val="16"/>
              </w:rPr>
            </w:pPr>
          </w:p>
        </w:tc>
        <w:tc>
          <w:tcPr>
            <w:tcW w:w="3820" w:type="dxa"/>
          </w:tcPr>
          <w:p w:rsidR="001E5DC2" w:rsidRPr="00FE78BB" w:rsidDel="001E5DC2" w:rsidRDefault="001E5DC2" w:rsidP="001E5DC2">
            <w:pPr>
              <w:spacing w:line="240" w:lineRule="auto"/>
              <w:rPr>
                <w:rFonts w:ascii="Verdana" w:hAnsi="Verdana"/>
                <w:sz w:val="16"/>
                <w:szCs w:val="16"/>
              </w:rPr>
            </w:pPr>
          </w:p>
        </w:tc>
        <w:tc>
          <w:tcPr>
            <w:tcW w:w="3480" w:type="dxa"/>
          </w:tcPr>
          <w:p w:rsidR="001E5DC2" w:rsidRPr="00FE78BB" w:rsidDel="001E5DC2" w:rsidRDefault="001E5DC2" w:rsidP="001E5DC2">
            <w:pPr>
              <w:spacing w:line="240" w:lineRule="auto"/>
              <w:rPr>
                <w:rFonts w:ascii="Verdana" w:hAnsi="Verdana"/>
                <w:sz w:val="16"/>
                <w:szCs w:val="16"/>
              </w:rPr>
            </w:pPr>
          </w:p>
        </w:tc>
      </w:tr>
      <w:tr w:rsidR="001E5DC2" w:rsidRPr="00FE78BB" w:rsidTr="001E5DC2">
        <w:tc>
          <w:tcPr>
            <w:tcW w:w="900" w:type="dxa"/>
          </w:tcPr>
          <w:p w:rsidR="001E5DC2" w:rsidRPr="00FE78BB" w:rsidRDefault="001E5DC2" w:rsidP="001E5DC2">
            <w:pPr>
              <w:spacing w:line="240" w:lineRule="auto"/>
              <w:rPr>
                <w:rFonts w:ascii="Verdana" w:hAnsi="Verdana"/>
                <w:sz w:val="16"/>
                <w:szCs w:val="16"/>
              </w:rPr>
            </w:pPr>
          </w:p>
        </w:tc>
        <w:tc>
          <w:tcPr>
            <w:tcW w:w="1350" w:type="dxa"/>
          </w:tcPr>
          <w:p w:rsidR="001E5DC2" w:rsidRPr="00FE78BB" w:rsidRDefault="001E5DC2" w:rsidP="001E5DC2">
            <w:pPr>
              <w:spacing w:line="240" w:lineRule="auto"/>
              <w:jc w:val="center"/>
              <w:rPr>
                <w:rFonts w:ascii="Verdana" w:hAnsi="Verdana"/>
                <w:sz w:val="16"/>
                <w:szCs w:val="16"/>
              </w:rPr>
            </w:pPr>
          </w:p>
        </w:tc>
        <w:tc>
          <w:tcPr>
            <w:tcW w:w="3820" w:type="dxa"/>
          </w:tcPr>
          <w:p w:rsidR="001E5DC2" w:rsidRPr="00FE78BB" w:rsidDel="001E5DC2" w:rsidRDefault="001E5DC2" w:rsidP="001E5DC2">
            <w:pPr>
              <w:spacing w:line="240" w:lineRule="auto"/>
              <w:rPr>
                <w:rFonts w:ascii="Verdana" w:hAnsi="Verdana"/>
                <w:sz w:val="16"/>
                <w:szCs w:val="16"/>
              </w:rPr>
            </w:pPr>
          </w:p>
        </w:tc>
        <w:tc>
          <w:tcPr>
            <w:tcW w:w="3480" w:type="dxa"/>
          </w:tcPr>
          <w:p w:rsidR="001E5DC2" w:rsidRPr="00FE78BB" w:rsidDel="001E5DC2" w:rsidRDefault="001E5DC2" w:rsidP="001E5DC2">
            <w:pPr>
              <w:spacing w:line="240" w:lineRule="auto"/>
              <w:rPr>
                <w:rFonts w:ascii="Verdana" w:hAnsi="Verdana"/>
                <w:sz w:val="16"/>
                <w:szCs w:val="16"/>
              </w:rPr>
            </w:pPr>
          </w:p>
        </w:tc>
      </w:tr>
      <w:tr w:rsidR="001E5DC2" w:rsidRPr="00FE78BB" w:rsidTr="001E5DC2">
        <w:tc>
          <w:tcPr>
            <w:tcW w:w="900" w:type="dxa"/>
          </w:tcPr>
          <w:p w:rsidR="001E5DC2" w:rsidRPr="00FE78BB" w:rsidRDefault="001E5DC2" w:rsidP="001E5DC2">
            <w:pPr>
              <w:spacing w:line="240" w:lineRule="auto"/>
              <w:rPr>
                <w:rFonts w:ascii="Verdana" w:hAnsi="Verdana"/>
                <w:sz w:val="16"/>
                <w:szCs w:val="16"/>
              </w:rPr>
            </w:pPr>
          </w:p>
        </w:tc>
        <w:tc>
          <w:tcPr>
            <w:tcW w:w="1350" w:type="dxa"/>
          </w:tcPr>
          <w:p w:rsidR="001E5DC2" w:rsidRPr="00FE78BB" w:rsidRDefault="001E5DC2" w:rsidP="001E5DC2">
            <w:pPr>
              <w:spacing w:line="240" w:lineRule="auto"/>
              <w:jc w:val="center"/>
              <w:rPr>
                <w:rFonts w:ascii="Verdana" w:hAnsi="Verdana"/>
                <w:sz w:val="16"/>
                <w:szCs w:val="16"/>
              </w:rPr>
            </w:pPr>
          </w:p>
        </w:tc>
        <w:tc>
          <w:tcPr>
            <w:tcW w:w="3820" w:type="dxa"/>
          </w:tcPr>
          <w:p w:rsidR="001E5DC2" w:rsidRPr="00FE78BB" w:rsidDel="001E5DC2" w:rsidRDefault="001E5DC2" w:rsidP="001E5DC2">
            <w:pPr>
              <w:spacing w:line="240" w:lineRule="auto"/>
              <w:rPr>
                <w:rFonts w:ascii="Verdana" w:hAnsi="Verdana"/>
                <w:sz w:val="16"/>
                <w:szCs w:val="16"/>
              </w:rPr>
            </w:pPr>
          </w:p>
        </w:tc>
        <w:tc>
          <w:tcPr>
            <w:tcW w:w="3480" w:type="dxa"/>
          </w:tcPr>
          <w:p w:rsidR="001E5DC2" w:rsidRPr="00FE78BB" w:rsidDel="001E5DC2" w:rsidRDefault="001E5DC2" w:rsidP="001E5DC2">
            <w:pPr>
              <w:spacing w:line="240" w:lineRule="auto"/>
              <w:rPr>
                <w:rFonts w:ascii="Verdana" w:hAnsi="Verdana"/>
                <w:sz w:val="16"/>
                <w:szCs w:val="16"/>
              </w:rPr>
            </w:pPr>
          </w:p>
        </w:tc>
      </w:tr>
      <w:tr w:rsidR="001E5DC2" w:rsidRPr="00FE78BB" w:rsidTr="001E5DC2">
        <w:tc>
          <w:tcPr>
            <w:tcW w:w="900" w:type="dxa"/>
          </w:tcPr>
          <w:p w:rsidR="001E5DC2" w:rsidRPr="00FE78BB" w:rsidRDefault="001E5DC2" w:rsidP="001E5DC2">
            <w:pPr>
              <w:spacing w:line="240" w:lineRule="auto"/>
              <w:rPr>
                <w:rFonts w:ascii="Verdana" w:hAnsi="Verdana"/>
                <w:sz w:val="16"/>
                <w:szCs w:val="16"/>
              </w:rPr>
            </w:pPr>
          </w:p>
        </w:tc>
        <w:tc>
          <w:tcPr>
            <w:tcW w:w="1350" w:type="dxa"/>
          </w:tcPr>
          <w:p w:rsidR="001E5DC2" w:rsidRPr="00FE78BB" w:rsidRDefault="001E5DC2" w:rsidP="001E5DC2">
            <w:pPr>
              <w:spacing w:line="240" w:lineRule="auto"/>
              <w:jc w:val="center"/>
              <w:rPr>
                <w:rFonts w:ascii="Verdana" w:hAnsi="Verdana"/>
                <w:sz w:val="16"/>
                <w:szCs w:val="16"/>
              </w:rPr>
            </w:pPr>
          </w:p>
        </w:tc>
        <w:tc>
          <w:tcPr>
            <w:tcW w:w="3820" w:type="dxa"/>
          </w:tcPr>
          <w:p w:rsidR="001E5DC2" w:rsidRPr="00FE78BB" w:rsidDel="001E5DC2" w:rsidRDefault="001E5DC2" w:rsidP="001E5DC2">
            <w:pPr>
              <w:spacing w:line="240" w:lineRule="auto"/>
              <w:rPr>
                <w:rFonts w:ascii="Verdana" w:hAnsi="Verdana"/>
                <w:sz w:val="16"/>
                <w:szCs w:val="16"/>
              </w:rPr>
            </w:pPr>
          </w:p>
        </w:tc>
        <w:tc>
          <w:tcPr>
            <w:tcW w:w="3480" w:type="dxa"/>
          </w:tcPr>
          <w:p w:rsidR="001E5DC2" w:rsidRPr="00FE78BB" w:rsidDel="001E5DC2" w:rsidRDefault="001E5DC2" w:rsidP="001E5DC2">
            <w:pPr>
              <w:spacing w:line="240" w:lineRule="auto"/>
              <w:rPr>
                <w:rFonts w:ascii="Verdana" w:hAnsi="Verdana"/>
                <w:sz w:val="16"/>
                <w:szCs w:val="16"/>
              </w:rPr>
            </w:pPr>
          </w:p>
        </w:tc>
      </w:tr>
    </w:tbl>
    <w:p w:rsidR="001E5DC2" w:rsidRPr="00FE78BB" w:rsidRDefault="001E5DC2" w:rsidP="001E5DC2"/>
    <w:p w:rsidR="001E5DC2" w:rsidRPr="00FE78BB" w:rsidRDefault="001E5DC2" w:rsidP="001E5DC2">
      <w:pPr>
        <w:rPr>
          <w:sz w:val="36"/>
          <w:szCs w:val="36"/>
        </w:rPr>
      </w:pPr>
      <w:r w:rsidRPr="00FE78BB">
        <w:br w:type="page"/>
      </w:r>
      <w:r w:rsidRPr="00FE78BB">
        <w:rPr>
          <w:sz w:val="36"/>
          <w:szCs w:val="36"/>
        </w:rPr>
        <w:lastRenderedPageBreak/>
        <w:t xml:space="preserve">Chapter </w:t>
      </w:r>
      <w:r w:rsidR="000B7019" w:rsidRPr="00FE78BB">
        <w:rPr>
          <w:sz w:val="36"/>
          <w:szCs w:val="36"/>
        </w:rPr>
        <w:t xml:space="preserve">1 </w:t>
      </w:r>
    </w:p>
    <w:p w:rsidR="000B7019" w:rsidRPr="00FE78BB" w:rsidRDefault="000B7019" w:rsidP="001E5DC2">
      <w:pPr>
        <w:pStyle w:val="Ttulo1"/>
        <w:rPr>
          <w:rFonts w:ascii="Verdana" w:hAnsi="Verdana"/>
          <w:sz w:val="48"/>
          <w:szCs w:val="48"/>
        </w:rPr>
      </w:pPr>
      <w:bookmarkStart w:id="107" w:name="_Toc336267442"/>
      <w:r w:rsidRPr="00FE78BB">
        <w:t>Introduction</w:t>
      </w:r>
      <w:bookmarkEnd w:id="107"/>
    </w:p>
    <w:p w:rsidR="001E5DC2" w:rsidRPr="00FE78BB" w:rsidRDefault="001E5DC2">
      <w:pPr>
        <w:rPr>
          <w:rFonts w:ascii="Verdana" w:hAnsi="Verdana"/>
        </w:rPr>
      </w:pPr>
    </w:p>
    <w:p w:rsidR="001E5DC2" w:rsidRPr="00FE78BB" w:rsidRDefault="001E5DC2" w:rsidP="001E5DC2">
      <w:pPr>
        <w:pStyle w:val="Ttulo2"/>
      </w:pPr>
      <w:bookmarkStart w:id="108" w:name="_Toc336267443"/>
      <w:r w:rsidRPr="00FE78BB">
        <w:t>1.1 Purpose</w:t>
      </w:r>
      <w:bookmarkEnd w:id="108"/>
    </w:p>
    <w:p w:rsidR="001E5DC2" w:rsidRPr="00FE78BB" w:rsidRDefault="001E5DC2">
      <w:pPr>
        <w:rPr>
          <w:rFonts w:ascii="Verdana" w:hAnsi="Verdana"/>
        </w:rPr>
      </w:pPr>
    </w:p>
    <w:p w:rsidR="00FE78BB" w:rsidRDefault="001E5DC2" w:rsidP="00FE78BB">
      <w:pPr>
        <w:jc w:val="both"/>
        <w:rPr>
          <w:rFonts w:ascii="Verdana" w:hAnsi="Verdana"/>
        </w:rPr>
      </w:pPr>
      <w:r w:rsidRPr="00FE78BB">
        <w:rPr>
          <w:rFonts w:ascii="Verdana" w:hAnsi="Verdana"/>
        </w:rPr>
        <w:t xml:space="preserve">The purpose of </w:t>
      </w:r>
      <w:r w:rsidR="00FE78BB">
        <w:rPr>
          <w:rFonts w:ascii="Verdana" w:hAnsi="Verdana"/>
        </w:rPr>
        <w:t xml:space="preserve">this document is to identify the architectural model of the </w:t>
      </w:r>
      <w:r w:rsidR="00FE78BB" w:rsidRPr="00FE78BB">
        <w:rPr>
          <w:rFonts w:ascii="Verdana" w:hAnsi="Verdana"/>
        </w:rPr>
        <w:t>Teikoku Grid Scheduling Framework (</w:t>
      </w:r>
      <w:proofErr w:type="spellStart"/>
      <w:r w:rsidR="00FE78BB" w:rsidRPr="00FE78BB">
        <w:rPr>
          <w:rFonts w:ascii="Verdana" w:hAnsi="Verdana"/>
        </w:rPr>
        <w:t>tGSF</w:t>
      </w:r>
      <w:proofErr w:type="spellEnd"/>
      <w:r w:rsidR="00FE78BB" w:rsidRPr="00FE78BB">
        <w:rPr>
          <w:rFonts w:ascii="Verdana" w:hAnsi="Verdana"/>
        </w:rPr>
        <w:t>)</w:t>
      </w:r>
      <w:r w:rsidR="00FE78BB">
        <w:rPr>
          <w:rFonts w:ascii="Verdana" w:hAnsi="Verdana"/>
        </w:rPr>
        <w:t xml:space="preserve"> and to present user requirements for school time tabling support.</w:t>
      </w:r>
    </w:p>
    <w:p w:rsidR="00FE78BB" w:rsidRDefault="00FE78BB">
      <w:pPr>
        <w:rPr>
          <w:rFonts w:ascii="Verdana" w:hAnsi="Verdana"/>
        </w:rPr>
      </w:pPr>
    </w:p>
    <w:p w:rsidR="001E5DC2" w:rsidRPr="00FE78BB" w:rsidRDefault="001E5DC2" w:rsidP="001E5DC2">
      <w:pPr>
        <w:pStyle w:val="Ttulo2"/>
      </w:pPr>
      <w:bookmarkStart w:id="109" w:name="_Toc336267444"/>
      <w:r w:rsidRPr="00FE78BB">
        <w:t>1.2 Scope</w:t>
      </w:r>
      <w:bookmarkEnd w:id="109"/>
    </w:p>
    <w:p w:rsidR="001E5DC2" w:rsidRPr="00FE78BB" w:rsidRDefault="001E5DC2">
      <w:pPr>
        <w:rPr>
          <w:rFonts w:ascii="Verdana" w:hAnsi="Verdana"/>
        </w:rPr>
      </w:pPr>
    </w:p>
    <w:p w:rsidR="000B7019" w:rsidRPr="00FE78BB" w:rsidRDefault="001E5DC2" w:rsidP="001E5DC2">
      <w:pPr>
        <w:jc w:val="both"/>
        <w:rPr>
          <w:rFonts w:ascii="Verdana" w:hAnsi="Verdana"/>
        </w:rPr>
      </w:pPr>
      <w:r w:rsidRPr="00FE78BB">
        <w:rPr>
          <w:rFonts w:ascii="Verdana" w:hAnsi="Verdana"/>
        </w:rPr>
        <w:t xml:space="preserve">The software will be used to implement a time tabling scheduler. </w:t>
      </w:r>
      <w:r w:rsidR="00FE78BB">
        <w:rPr>
          <w:rFonts w:ascii="Verdana" w:hAnsi="Verdana"/>
        </w:rPr>
        <w:t xml:space="preserve">Currently </w:t>
      </w:r>
      <w:proofErr w:type="spellStart"/>
      <w:r w:rsidR="00FE78BB">
        <w:rPr>
          <w:rFonts w:ascii="Verdana" w:hAnsi="Verdana"/>
        </w:rPr>
        <w:t>tGSF</w:t>
      </w:r>
      <w:proofErr w:type="spellEnd"/>
      <w:r w:rsidR="00FE78BB">
        <w:rPr>
          <w:rFonts w:ascii="Verdana" w:hAnsi="Verdana"/>
        </w:rPr>
        <w:t xml:space="preserve"> is </w:t>
      </w:r>
      <w:r w:rsidRPr="00FE78BB">
        <w:rPr>
          <w:rFonts w:ascii="Verdana" w:hAnsi="Verdana"/>
        </w:rPr>
        <w:t xml:space="preserve">able to </w:t>
      </w:r>
      <w:r w:rsidR="000B7019" w:rsidRPr="00FE78BB">
        <w:rPr>
          <w:rFonts w:ascii="Verdana" w:hAnsi="Verdana"/>
        </w:rPr>
        <w:t>allocat</w:t>
      </w:r>
      <w:r w:rsidRPr="00FE78BB">
        <w:rPr>
          <w:rFonts w:ascii="Verdana" w:hAnsi="Verdana"/>
        </w:rPr>
        <w:t xml:space="preserve">e jobs to </w:t>
      </w:r>
      <w:r w:rsidR="00FE78BB">
        <w:rPr>
          <w:rFonts w:ascii="Verdana" w:hAnsi="Verdana"/>
        </w:rPr>
        <w:t xml:space="preserve">a set of parallel machines, also referred to as </w:t>
      </w:r>
      <w:r w:rsidRPr="00FE78BB">
        <w:rPr>
          <w:rFonts w:ascii="Verdana" w:hAnsi="Verdana"/>
        </w:rPr>
        <w:t>resources</w:t>
      </w:r>
      <w:r w:rsidR="00FE78BB">
        <w:rPr>
          <w:rFonts w:ascii="Verdana" w:hAnsi="Verdana"/>
        </w:rPr>
        <w:t xml:space="preserve">. With time tabling support, </w:t>
      </w:r>
      <w:proofErr w:type="spellStart"/>
      <w:r w:rsidR="00FE78BB">
        <w:rPr>
          <w:rFonts w:ascii="Verdana" w:hAnsi="Verdana"/>
        </w:rPr>
        <w:t>tGSF</w:t>
      </w:r>
      <w:proofErr w:type="spellEnd"/>
      <w:r w:rsidR="00FE78BB">
        <w:rPr>
          <w:rFonts w:ascii="Verdana" w:hAnsi="Verdana"/>
        </w:rPr>
        <w:t xml:space="preserve"> will allocate a set of jobs (subjects) to a set of resources </w:t>
      </w:r>
      <w:r w:rsidRPr="00FE78BB">
        <w:rPr>
          <w:rFonts w:ascii="Verdana" w:hAnsi="Verdana"/>
        </w:rPr>
        <w:t xml:space="preserve">(rooms), while considering employee availability and qualifications restrictions. </w:t>
      </w:r>
    </w:p>
    <w:p w:rsidR="000B7019" w:rsidRPr="00FE78BB" w:rsidRDefault="000B7019">
      <w:pPr>
        <w:rPr>
          <w:rFonts w:ascii="Verdana" w:hAnsi="Verdana"/>
        </w:rPr>
      </w:pPr>
    </w:p>
    <w:p w:rsidR="001E5DC2" w:rsidRPr="00FE78BB" w:rsidRDefault="001E5DC2" w:rsidP="001E5DC2">
      <w:pPr>
        <w:pStyle w:val="Ttulo2"/>
      </w:pPr>
      <w:bookmarkStart w:id="110" w:name="_Toc336267445"/>
      <w:r w:rsidRPr="00FE78BB">
        <w:t>1.3 List of definitions and abbreviations</w:t>
      </w:r>
      <w:bookmarkEnd w:id="110"/>
    </w:p>
    <w:p w:rsidR="001E5DC2" w:rsidRPr="00FE78BB" w:rsidRDefault="001E5DC2" w:rsidP="001E5DC2">
      <w:pPr>
        <w:pStyle w:val="Ttulo3"/>
      </w:pPr>
      <w:bookmarkStart w:id="111" w:name="_Toc336267446"/>
      <w:r w:rsidRPr="00FE78BB">
        <w:t>1.3.1 Definitions</w:t>
      </w:r>
      <w:bookmarkEnd w:id="11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28"/>
        <w:gridCol w:w="6948"/>
      </w:tblGrid>
      <w:tr w:rsidR="001E5DC2" w:rsidRPr="00FE78BB" w:rsidTr="001E5DC2">
        <w:tc>
          <w:tcPr>
            <w:tcW w:w="2628" w:type="dxa"/>
          </w:tcPr>
          <w:p w:rsidR="001E5DC2" w:rsidRPr="00FE78BB" w:rsidRDefault="001E5DC2">
            <w:r w:rsidRPr="00FE78BB">
              <w:t>Term</w:t>
            </w:r>
          </w:p>
        </w:tc>
        <w:tc>
          <w:tcPr>
            <w:tcW w:w="6948" w:type="dxa"/>
          </w:tcPr>
          <w:p w:rsidR="001E5DC2" w:rsidRPr="00FE78BB" w:rsidRDefault="001E5DC2">
            <w:r w:rsidRPr="00FE78BB">
              <w:t>Description</w:t>
            </w:r>
          </w:p>
        </w:tc>
      </w:tr>
      <w:tr w:rsidR="001E5DC2" w:rsidRPr="00FE78BB" w:rsidTr="001E5DC2">
        <w:tc>
          <w:tcPr>
            <w:tcW w:w="2628" w:type="dxa"/>
          </w:tcPr>
          <w:p w:rsidR="001E5DC2" w:rsidRPr="00FE78BB" w:rsidRDefault="001E5DC2">
            <w:del w:id="112" w:author="ahiralesc" w:date="2012-09-24T16:33:00Z">
              <w:r w:rsidRPr="00FE78BB" w:rsidDel="007053AE">
                <w:delText xml:space="preserve">Availability </w:delText>
              </w:r>
            </w:del>
            <w:ins w:id="113" w:author="ahiralesc" w:date="2012-09-24T16:33:00Z">
              <w:r w:rsidR="007053AE">
                <w:t>TODO</w:t>
              </w:r>
            </w:ins>
          </w:p>
        </w:tc>
        <w:tc>
          <w:tcPr>
            <w:tcW w:w="6948" w:type="dxa"/>
          </w:tcPr>
          <w:p w:rsidR="001E5DC2" w:rsidRPr="00FE78BB" w:rsidRDefault="001E5DC2"/>
        </w:tc>
      </w:tr>
      <w:tr w:rsidR="001E5DC2" w:rsidRPr="00FE78BB" w:rsidTr="001E5DC2">
        <w:tc>
          <w:tcPr>
            <w:tcW w:w="2628" w:type="dxa"/>
          </w:tcPr>
          <w:p w:rsidR="001E5DC2" w:rsidRPr="00FE78BB" w:rsidRDefault="001E5DC2"/>
        </w:tc>
        <w:tc>
          <w:tcPr>
            <w:tcW w:w="6948" w:type="dxa"/>
          </w:tcPr>
          <w:p w:rsidR="001E5DC2" w:rsidRPr="00FE78BB" w:rsidRDefault="001E5DC2"/>
        </w:tc>
      </w:tr>
      <w:tr w:rsidR="001E5DC2" w:rsidRPr="00FE78BB" w:rsidTr="001E5DC2">
        <w:tc>
          <w:tcPr>
            <w:tcW w:w="2628" w:type="dxa"/>
          </w:tcPr>
          <w:p w:rsidR="001E5DC2" w:rsidRPr="00FE78BB" w:rsidRDefault="001E5DC2"/>
        </w:tc>
        <w:tc>
          <w:tcPr>
            <w:tcW w:w="6948" w:type="dxa"/>
          </w:tcPr>
          <w:p w:rsidR="001E5DC2" w:rsidRPr="00FE78BB" w:rsidRDefault="001E5DC2"/>
        </w:tc>
      </w:tr>
    </w:tbl>
    <w:p w:rsidR="001E5DC2" w:rsidRPr="00FE78BB" w:rsidRDefault="001E5DC2"/>
    <w:p w:rsidR="00FE78BB" w:rsidRPr="00FE78BB" w:rsidRDefault="00FE78BB" w:rsidP="00FE78BB">
      <w:pPr>
        <w:pStyle w:val="Ttulo3"/>
      </w:pPr>
      <w:bookmarkStart w:id="114" w:name="_Toc336267447"/>
      <w:r>
        <w:t>1.3.2</w:t>
      </w:r>
      <w:r w:rsidRPr="00FE78BB">
        <w:t xml:space="preserve"> </w:t>
      </w:r>
      <w:r>
        <w:t>Abbreviations</w:t>
      </w:r>
      <w:bookmarkEnd w:id="11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5"/>
        <w:gridCol w:w="5040"/>
      </w:tblGrid>
      <w:tr w:rsidR="00FE78BB" w:rsidRPr="00FE78BB" w:rsidTr="007053AE">
        <w:tc>
          <w:tcPr>
            <w:tcW w:w="1365" w:type="dxa"/>
          </w:tcPr>
          <w:p w:rsidR="00FE78BB" w:rsidRPr="00FE78BB" w:rsidRDefault="00FE78BB" w:rsidP="00FE78BB">
            <w:r w:rsidRPr="00FE78BB">
              <w:t>Term</w:t>
            </w:r>
          </w:p>
        </w:tc>
        <w:tc>
          <w:tcPr>
            <w:tcW w:w="5040" w:type="dxa"/>
          </w:tcPr>
          <w:p w:rsidR="00FE78BB" w:rsidRPr="00FE78BB" w:rsidRDefault="00FE78BB" w:rsidP="00FE78BB">
            <w:r w:rsidRPr="00FE78BB">
              <w:t>Description</w:t>
            </w:r>
          </w:p>
        </w:tc>
      </w:tr>
      <w:tr w:rsidR="007053AE" w:rsidRPr="00FE78BB" w:rsidTr="007053AE">
        <w:tc>
          <w:tcPr>
            <w:tcW w:w="1365" w:type="dxa"/>
          </w:tcPr>
          <w:p w:rsidR="007053AE" w:rsidRPr="00FE78BB" w:rsidRDefault="007053AE" w:rsidP="00FE78BB">
            <w:ins w:id="115" w:author="ahiralesc" w:date="2012-09-24T16:31:00Z">
              <w:r>
                <w:t>DTTS</w:t>
              </w:r>
            </w:ins>
            <w:del w:id="116" w:author="ahiralesc" w:date="2012-09-24T16:31:00Z">
              <w:r w:rsidDel="005A2117">
                <w:delText>CHC</w:delText>
              </w:r>
            </w:del>
          </w:p>
        </w:tc>
        <w:tc>
          <w:tcPr>
            <w:tcW w:w="5040" w:type="dxa"/>
          </w:tcPr>
          <w:p w:rsidR="007053AE" w:rsidRPr="00FE78BB" w:rsidRDefault="007053AE" w:rsidP="00FE78BB">
            <w:ins w:id="117" w:author="ahiralesc" w:date="2012-09-24T16:31:00Z">
              <w:r>
                <w:t>Deterministic Time Tabling Strategy</w:t>
              </w:r>
            </w:ins>
            <w:del w:id="118" w:author="ahiralesc" w:date="2012-09-24T16:31:00Z">
              <w:r w:rsidDel="005A2117">
                <w:delText>Consecutive Hours Class</w:delText>
              </w:r>
            </w:del>
          </w:p>
        </w:tc>
      </w:tr>
      <w:tr w:rsidR="007053AE" w:rsidRPr="00FE78BB" w:rsidTr="007053AE">
        <w:tc>
          <w:tcPr>
            <w:tcW w:w="1365" w:type="dxa"/>
          </w:tcPr>
          <w:p w:rsidR="007053AE" w:rsidRPr="00FE78BB" w:rsidRDefault="007053AE" w:rsidP="00FE78BB">
            <w:ins w:id="119" w:author="ahiralesc" w:date="2012-09-24T16:31:00Z">
              <w:r>
                <w:t>RRS</w:t>
              </w:r>
            </w:ins>
            <w:del w:id="120" w:author="ahiralesc" w:date="2012-09-24T16:31:00Z">
              <w:r w:rsidDel="005A2117">
                <w:delText>DRS</w:delText>
              </w:r>
            </w:del>
          </w:p>
        </w:tc>
        <w:tc>
          <w:tcPr>
            <w:tcW w:w="5040" w:type="dxa"/>
          </w:tcPr>
          <w:p w:rsidR="007053AE" w:rsidRPr="00FE78BB" w:rsidRDefault="007053AE" w:rsidP="00FE78BB">
            <w:ins w:id="121" w:author="ahiralesc" w:date="2012-09-24T16:31:00Z">
              <w:r>
                <w:t>Resource Reservation Strategy</w:t>
              </w:r>
            </w:ins>
            <w:del w:id="122" w:author="ahiralesc" w:date="2012-09-24T16:31:00Z">
              <w:r w:rsidDel="005A2117">
                <w:delText>Deterministic Rostering Strategy</w:delText>
              </w:r>
            </w:del>
          </w:p>
        </w:tc>
      </w:tr>
      <w:tr w:rsidR="00FE78BB" w:rsidRPr="00FE78BB" w:rsidTr="007053AE">
        <w:tc>
          <w:tcPr>
            <w:tcW w:w="1365" w:type="dxa"/>
          </w:tcPr>
          <w:p w:rsidR="00FE78BB" w:rsidRPr="00FE78BB" w:rsidRDefault="00FE78BB" w:rsidP="00FE78BB">
            <w:del w:id="123" w:author="ahiralesc" w:date="2012-09-24T16:31:00Z">
              <w:r w:rsidDel="007053AE">
                <w:delText>FCFS</w:delText>
              </w:r>
            </w:del>
            <w:proofErr w:type="spellStart"/>
            <w:ins w:id="124" w:author="ahiralesc" w:date="2012-09-24T16:32:00Z">
              <w:r w:rsidR="007053AE">
                <w:t>TcR</w:t>
              </w:r>
            </w:ins>
            <w:proofErr w:type="spellEnd"/>
          </w:p>
        </w:tc>
        <w:tc>
          <w:tcPr>
            <w:tcW w:w="5040" w:type="dxa"/>
          </w:tcPr>
          <w:p w:rsidR="00FE78BB" w:rsidRPr="00FE78BB" w:rsidRDefault="00FE78BB" w:rsidP="00FE78BB">
            <w:del w:id="125" w:author="ahiralesc" w:date="2012-09-24T16:31:00Z">
              <w:r w:rsidDel="007053AE">
                <w:delText>First Come First Served</w:delText>
              </w:r>
            </w:del>
            <w:ins w:id="126" w:author="ahiralesc" w:date="2012-09-24T16:32:00Z">
              <w:r w:rsidR="007053AE">
                <w:t>Tasks with Reservations</w:t>
              </w:r>
            </w:ins>
          </w:p>
        </w:tc>
      </w:tr>
      <w:tr w:rsidR="00FE78BB" w:rsidRPr="00FE78BB" w:rsidTr="007053AE">
        <w:tc>
          <w:tcPr>
            <w:tcW w:w="1365" w:type="dxa"/>
          </w:tcPr>
          <w:p w:rsidR="00FE78BB" w:rsidRDefault="00FE78BB" w:rsidP="00FE78BB">
            <w:del w:id="127" w:author="ahiralesc" w:date="2012-09-24T16:30:00Z">
              <w:r w:rsidDel="007053AE">
                <w:delText>GIS</w:delText>
              </w:r>
            </w:del>
            <w:proofErr w:type="spellStart"/>
            <w:ins w:id="128" w:author="ahiralesc" w:date="2012-09-24T16:32:00Z">
              <w:r w:rsidR="007053AE">
                <w:t>TcF</w:t>
              </w:r>
            </w:ins>
            <w:proofErr w:type="spellEnd"/>
          </w:p>
        </w:tc>
        <w:tc>
          <w:tcPr>
            <w:tcW w:w="5040" w:type="dxa"/>
          </w:tcPr>
          <w:p w:rsidR="00FE78BB" w:rsidRDefault="00FE78BB" w:rsidP="00FE78BB">
            <w:del w:id="129" w:author="ahiralesc" w:date="2012-09-24T16:30:00Z">
              <w:r w:rsidDel="007053AE">
                <w:delText>Global Information System</w:delText>
              </w:r>
            </w:del>
            <w:ins w:id="130" w:author="ahiralesc" w:date="2012-09-24T16:32:00Z">
              <w:r w:rsidR="007053AE">
                <w:t>Tasks with Failures</w:t>
              </w:r>
            </w:ins>
          </w:p>
        </w:tc>
      </w:tr>
      <w:tr w:rsidR="00FE78BB" w:rsidRPr="00FE78BB" w:rsidTr="007053AE">
        <w:tc>
          <w:tcPr>
            <w:tcW w:w="1365" w:type="dxa"/>
          </w:tcPr>
          <w:p w:rsidR="00FE78BB" w:rsidRDefault="00FE78BB" w:rsidP="00FE78BB">
            <w:del w:id="131" w:author="ahiralesc" w:date="2012-09-24T16:30:00Z">
              <w:r w:rsidDel="007053AE">
                <w:lastRenderedPageBreak/>
                <w:delText>LIS</w:delText>
              </w:r>
            </w:del>
          </w:p>
        </w:tc>
        <w:tc>
          <w:tcPr>
            <w:tcW w:w="5040" w:type="dxa"/>
          </w:tcPr>
          <w:p w:rsidR="00FE78BB" w:rsidRDefault="00FE78BB" w:rsidP="00FE78BB">
            <w:del w:id="132" w:author="ahiralesc" w:date="2012-09-24T16:30:00Z">
              <w:r w:rsidDel="007053AE">
                <w:delText>Local Information System</w:delText>
              </w:r>
            </w:del>
          </w:p>
        </w:tc>
      </w:tr>
      <w:tr w:rsidR="00FE78BB" w:rsidRPr="00FE78BB" w:rsidTr="007053AE">
        <w:tc>
          <w:tcPr>
            <w:tcW w:w="1365" w:type="dxa"/>
          </w:tcPr>
          <w:p w:rsidR="00FE78BB" w:rsidRDefault="00FE78BB" w:rsidP="00FE78BB">
            <w:proofErr w:type="spellStart"/>
            <w:r>
              <w:t>tGSF</w:t>
            </w:r>
            <w:proofErr w:type="spellEnd"/>
          </w:p>
        </w:tc>
        <w:tc>
          <w:tcPr>
            <w:tcW w:w="5040" w:type="dxa"/>
          </w:tcPr>
          <w:p w:rsidR="00FE78BB" w:rsidRDefault="00FE78BB" w:rsidP="00FE78BB">
            <w:r>
              <w:t>Teikoku Grid Scheduling Framework</w:t>
            </w:r>
          </w:p>
        </w:tc>
      </w:tr>
    </w:tbl>
    <w:p w:rsidR="00FE78BB" w:rsidRPr="00FE78BB" w:rsidRDefault="00FE78BB" w:rsidP="00FE78BB">
      <w:pPr>
        <w:pStyle w:val="Ttulo2"/>
      </w:pPr>
      <w:bookmarkStart w:id="133" w:name="_Toc336267448"/>
      <w:r w:rsidRPr="00FE78BB">
        <w:t>1.</w:t>
      </w:r>
      <w:r>
        <w:t>4</w:t>
      </w:r>
      <w:r w:rsidRPr="00FE78BB">
        <w:t xml:space="preserve"> </w:t>
      </w:r>
      <w:r>
        <w:t>Documents</w:t>
      </w:r>
      <w:bookmarkEnd w:id="133"/>
    </w:p>
    <w:p w:rsidR="00FE78BB" w:rsidRPr="00FE78BB" w:rsidRDefault="00FE78BB" w:rsidP="00FE78BB">
      <w:pPr>
        <w:pStyle w:val="Ttulo3"/>
      </w:pPr>
      <w:bookmarkStart w:id="134" w:name="_Toc336267449"/>
      <w:r w:rsidRPr="00FE78BB">
        <w:t>1.</w:t>
      </w:r>
      <w:r>
        <w:t>4</w:t>
      </w:r>
      <w:r w:rsidRPr="00FE78BB">
        <w:t>.</w:t>
      </w:r>
      <w:r>
        <w:t>1</w:t>
      </w:r>
      <w:r w:rsidRPr="00FE78BB">
        <w:t xml:space="preserve"> </w:t>
      </w:r>
      <w:r>
        <w:t>Reference Documents</w:t>
      </w:r>
      <w:bookmarkEnd w:id="13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8"/>
        <w:gridCol w:w="8208"/>
      </w:tblGrid>
      <w:tr w:rsidR="00FE78BB" w:rsidRPr="00FE78BB" w:rsidTr="00FE78BB">
        <w:tc>
          <w:tcPr>
            <w:tcW w:w="1368" w:type="dxa"/>
          </w:tcPr>
          <w:p w:rsidR="00FE78BB" w:rsidRPr="00FE78BB" w:rsidRDefault="00FE78BB" w:rsidP="00FE78BB">
            <w:r>
              <w:t>[ESA]</w:t>
            </w:r>
          </w:p>
        </w:tc>
        <w:tc>
          <w:tcPr>
            <w:tcW w:w="8208" w:type="dxa"/>
          </w:tcPr>
          <w:p w:rsidR="00FE78BB" w:rsidRPr="00FE78BB" w:rsidRDefault="00FE78BB" w:rsidP="00FE78BB">
            <w:r>
              <w:t>ESA Software Engineering Standards (ESA PSS-05-0 Issue 2), ESA Board for Software Standardization and Control (BSSC), 1991</w:t>
            </w:r>
          </w:p>
        </w:tc>
      </w:tr>
      <w:tr w:rsidR="00FE78BB" w:rsidRPr="00FE78BB" w:rsidTr="00FE78BB">
        <w:tc>
          <w:tcPr>
            <w:tcW w:w="1368" w:type="dxa"/>
          </w:tcPr>
          <w:p w:rsidR="00FE78BB" w:rsidRPr="00FE78BB" w:rsidRDefault="00AA251B" w:rsidP="00FE78BB">
            <w:r>
              <w:t>[LKA]</w:t>
            </w:r>
          </w:p>
        </w:tc>
        <w:tc>
          <w:tcPr>
            <w:tcW w:w="8208" w:type="dxa"/>
          </w:tcPr>
          <w:p w:rsidR="00FE78BB" w:rsidRPr="00FE78BB" w:rsidRDefault="00AA251B" w:rsidP="00FE78BB">
            <w:r w:rsidRPr="00AA251B">
              <w:t>Leung, J.; Kelly, L. &amp; Anderson, J. H. Handbook of Scheduling: Algorithms, Models, and Performance Analysis CRC Press, Inc., 2004</w:t>
            </w:r>
          </w:p>
        </w:tc>
      </w:tr>
      <w:tr w:rsidR="00FE78BB" w:rsidRPr="00FE78BB" w:rsidTr="00FE78BB">
        <w:tc>
          <w:tcPr>
            <w:tcW w:w="1368" w:type="dxa"/>
          </w:tcPr>
          <w:p w:rsidR="00FE78BB" w:rsidRPr="00FE78BB" w:rsidRDefault="00A56D83" w:rsidP="00FE78BB">
            <w:r>
              <w:t>[SML]</w:t>
            </w:r>
          </w:p>
        </w:tc>
        <w:tc>
          <w:tcPr>
            <w:tcW w:w="8208" w:type="dxa"/>
          </w:tcPr>
          <w:p w:rsidR="00FE78BB" w:rsidRPr="00FE78BB" w:rsidRDefault="00A56D83" w:rsidP="00FE78BB">
            <w:r w:rsidRPr="00A56D83">
              <w:t>Smith-Miles, K. &amp; Lopes, L. Measuring instance difficulty for combinatorial optimization problems Computers &amp;amp; Operations Research, 2012, 39, 875 - 889</w:t>
            </w:r>
          </w:p>
        </w:tc>
      </w:tr>
      <w:tr w:rsidR="00FE78BB" w:rsidRPr="00FE78BB" w:rsidTr="00FE78BB">
        <w:tc>
          <w:tcPr>
            <w:tcW w:w="1368" w:type="dxa"/>
          </w:tcPr>
          <w:p w:rsidR="00FE78BB" w:rsidRPr="00FE78BB" w:rsidRDefault="00A529BA" w:rsidP="00FE78BB">
            <w:ins w:id="135" w:author="ahiralesc" w:date="2012-09-24T16:51:00Z">
              <w:r>
                <w:t>[</w:t>
              </w:r>
            </w:ins>
            <w:ins w:id="136" w:author="ahiralesc" w:date="2012-09-24T16:52:00Z">
              <w:r>
                <w:t>HAS</w:t>
              </w:r>
            </w:ins>
            <w:ins w:id="137" w:author="ahiralesc" w:date="2012-09-24T16:51:00Z">
              <w:r>
                <w:t>]</w:t>
              </w:r>
            </w:ins>
          </w:p>
        </w:tc>
        <w:tc>
          <w:tcPr>
            <w:tcW w:w="8208" w:type="dxa"/>
          </w:tcPr>
          <w:p w:rsidR="00A529BA" w:rsidRPr="00FE78BB" w:rsidRDefault="00A529BA" w:rsidP="00FE78BB">
            <w:ins w:id="138" w:author="ahiralesc" w:date="2012-09-24T16:51:00Z">
              <w:r>
                <w:t xml:space="preserve">Hassan </w:t>
              </w:r>
              <w:proofErr w:type="spellStart"/>
              <w:r>
                <w:t>Gomma</w:t>
              </w:r>
              <w:proofErr w:type="spellEnd"/>
              <w:r>
                <w:t>, Designing Concurrent, Distributed, and Real-Time Applications with UML</w:t>
              </w:r>
            </w:ins>
            <w:ins w:id="139" w:author="ahiralesc" w:date="2012-09-24T16:52:00Z">
              <w:r>
                <w:t>,</w:t>
              </w:r>
            </w:ins>
            <w:ins w:id="140" w:author="ahiralesc" w:date="2012-09-24T16:51:00Z">
              <w:r>
                <w:t xml:space="preserve"> </w:t>
              </w:r>
            </w:ins>
            <w:ins w:id="141" w:author="ahiralesc" w:date="2012-09-24T16:52:00Z">
              <w:r>
                <w:t xml:space="preserve">Addison Wesley, 2000 </w:t>
              </w:r>
            </w:ins>
          </w:p>
        </w:tc>
      </w:tr>
      <w:tr w:rsidR="00A529BA" w:rsidRPr="00FE78BB" w:rsidTr="00FE78BB">
        <w:trPr>
          <w:ins w:id="142" w:author="ahiralesc" w:date="2012-09-24T16:55:00Z"/>
        </w:trPr>
        <w:tc>
          <w:tcPr>
            <w:tcW w:w="1368" w:type="dxa"/>
          </w:tcPr>
          <w:p w:rsidR="00A529BA" w:rsidRDefault="00A529BA" w:rsidP="00FE78BB">
            <w:pPr>
              <w:rPr>
                <w:ins w:id="143" w:author="ahiralesc" w:date="2012-09-24T16:55:00Z"/>
              </w:rPr>
            </w:pPr>
            <w:ins w:id="144" w:author="ahiralesc" w:date="2012-09-24T16:55:00Z">
              <w:r>
                <w:t>[HTY]</w:t>
              </w:r>
            </w:ins>
          </w:p>
        </w:tc>
        <w:tc>
          <w:tcPr>
            <w:tcW w:w="8208" w:type="dxa"/>
          </w:tcPr>
          <w:p w:rsidR="00A529BA" w:rsidRDefault="00A529BA" w:rsidP="00FE78BB">
            <w:pPr>
              <w:rPr>
                <w:ins w:id="145" w:author="ahiralesc" w:date="2012-09-24T16:55:00Z"/>
              </w:rPr>
            </w:pPr>
            <w:ins w:id="146" w:author="ahiralesc" w:date="2012-09-24T16:55:00Z">
              <w:r w:rsidRPr="00A529BA">
                <w:t>Hirales-</w:t>
              </w:r>
              <w:proofErr w:type="spellStart"/>
              <w:r w:rsidRPr="00A529BA">
                <w:t>Carbajal</w:t>
              </w:r>
              <w:proofErr w:type="spellEnd"/>
              <w:r w:rsidRPr="00A529BA">
                <w:t xml:space="preserve">, A.; Tchernykh, A.; Yahyapour, R.; González-García, J. L.; Röblitz, T. &amp; </w:t>
              </w:r>
              <w:proofErr w:type="spellStart"/>
              <w:r w:rsidRPr="00A529BA">
                <w:t>Ramírez-Alcaraz</w:t>
              </w:r>
              <w:proofErr w:type="spellEnd"/>
              <w:r w:rsidRPr="00A529BA">
                <w:t>, J. M. Multiple Workflow Scheduling Strategies with User Run Time Estimates on a Grid Journal of Grid Computing, Springer -</w:t>
              </w:r>
              <w:proofErr w:type="spellStart"/>
              <w:r w:rsidRPr="00A529BA">
                <w:t>Verlag</w:t>
              </w:r>
              <w:proofErr w:type="spellEnd"/>
              <w:r w:rsidRPr="00A529BA">
                <w:t>, Netherlands, 2012</w:t>
              </w:r>
            </w:ins>
          </w:p>
        </w:tc>
      </w:tr>
      <w:tr w:rsidR="00A529BA" w:rsidRPr="00FE78BB" w:rsidTr="00FE78BB">
        <w:trPr>
          <w:ins w:id="147" w:author="ahiralesc" w:date="2012-09-24T16:56:00Z"/>
        </w:trPr>
        <w:tc>
          <w:tcPr>
            <w:tcW w:w="1368" w:type="dxa"/>
          </w:tcPr>
          <w:p w:rsidR="00A529BA" w:rsidRDefault="00A529BA" w:rsidP="00FE78BB">
            <w:pPr>
              <w:rPr>
                <w:ins w:id="148" w:author="ahiralesc" w:date="2012-09-24T16:56:00Z"/>
              </w:rPr>
            </w:pPr>
            <w:ins w:id="149" w:author="ahiralesc" w:date="2012-09-24T16:56:00Z">
              <w:r>
                <w:t>[HTR</w:t>
              </w:r>
            </w:ins>
            <w:ins w:id="150" w:author="ahiralesc" w:date="2012-09-24T16:57:00Z">
              <w:r>
                <w:t>]</w:t>
              </w:r>
            </w:ins>
          </w:p>
        </w:tc>
        <w:tc>
          <w:tcPr>
            <w:tcW w:w="8208" w:type="dxa"/>
          </w:tcPr>
          <w:p w:rsidR="00A529BA" w:rsidRPr="00A529BA" w:rsidRDefault="00A529BA" w:rsidP="00FE78BB">
            <w:pPr>
              <w:rPr>
                <w:ins w:id="151" w:author="ahiralesc" w:date="2012-09-24T16:56:00Z"/>
              </w:rPr>
            </w:pPr>
            <w:ins w:id="152" w:author="ahiralesc" w:date="2012-09-24T16:56:00Z">
              <w:r w:rsidRPr="00A529BA">
                <w:t>Hirales-</w:t>
              </w:r>
              <w:proofErr w:type="spellStart"/>
              <w:r w:rsidRPr="00A529BA">
                <w:t>Carbajal</w:t>
              </w:r>
              <w:proofErr w:type="spellEnd"/>
              <w:r w:rsidRPr="00A529BA">
                <w:t xml:space="preserve">, A.; Tchernykh, A.; </w:t>
              </w:r>
              <w:proofErr w:type="spellStart"/>
              <w:r w:rsidRPr="00A529BA">
                <w:t>Roblitz</w:t>
              </w:r>
              <w:proofErr w:type="spellEnd"/>
              <w:r w:rsidRPr="00A529BA">
                <w:t xml:space="preserve">, T. &amp; Yahyapour, R. A Grid simulation framework to study advance scheduling strategies for complex workflow applications Parallel Distributed Processing, Workshops and </w:t>
              </w:r>
              <w:proofErr w:type="spellStart"/>
              <w:r w:rsidRPr="00A529BA">
                <w:t>Phd</w:t>
              </w:r>
              <w:proofErr w:type="spellEnd"/>
              <w:r w:rsidRPr="00A529BA">
                <w:t xml:space="preserve"> Forum (IPDPSW), 2010 IEEE International Symposium on, 2010, 1 -8</w:t>
              </w:r>
            </w:ins>
          </w:p>
        </w:tc>
      </w:tr>
    </w:tbl>
    <w:p w:rsidR="00FE78BB" w:rsidRDefault="00FE78BB" w:rsidP="00FE78BB"/>
    <w:p w:rsidR="00FE78BB" w:rsidRPr="00FE78BB" w:rsidRDefault="00FE78BB" w:rsidP="00FE78BB">
      <w:pPr>
        <w:pStyle w:val="Ttulo2"/>
      </w:pPr>
      <w:bookmarkStart w:id="153" w:name="_Toc336267450"/>
      <w:r w:rsidRPr="00FE78BB">
        <w:t>1.</w:t>
      </w:r>
      <w:r>
        <w:t>5</w:t>
      </w:r>
      <w:r w:rsidRPr="00FE78BB">
        <w:t xml:space="preserve"> </w:t>
      </w:r>
      <w:r>
        <w:t>Overview</w:t>
      </w:r>
      <w:bookmarkEnd w:id="153"/>
    </w:p>
    <w:p w:rsidR="00FE78BB" w:rsidRPr="00FE78BB" w:rsidRDefault="00FE78BB" w:rsidP="00FE78BB">
      <w:pPr>
        <w:jc w:val="both"/>
      </w:pPr>
      <w:r>
        <w:t>This document is structured according to the standard described in [ESA]. In chapter two a description of the system and its environment is given, along with a model that described the software and charter three contains the software requirements.</w:t>
      </w:r>
    </w:p>
    <w:p w:rsidR="00FE78BB" w:rsidRDefault="00FE78BB" w:rsidP="00FE78BB"/>
    <w:p w:rsidR="003973DF" w:rsidRPr="00B52948" w:rsidRDefault="003973DF" w:rsidP="003973DF">
      <w:pPr>
        <w:rPr>
          <w:sz w:val="36"/>
          <w:szCs w:val="36"/>
          <w:lang w:val="es-ES"/>
          <w:rPrChange w:id="154" w:author="ahiralesc" w:date="2012-09-24T16:24:00Z">
            <w:rPr>
              <w:sz w:val="36"/>
              <w:szCs w:val="36"/>
            </w:rPr>
          </w:rPrChange>
        </w:rPr>
      </w:pPr>
      <w:r w:rsidRPr="00B52948">
        <w:rPr>
          <w:lang w:val="es-ES"/>
          <w:rPrChange w:id="155" w:author="ahiralesc" w:date="2012-09-24T16:24:00Z">
            <w:rPr/>
          </w:rPrChange>
        </w:rPr>
        <w:br w:type="page"/>
      </w:r>
      <w:proofErr w:type="spellStart"/>
      <w:r w:rsidRPr="00B52948">
        <w:rPr>
          <w:sz w:val="36"/>
          <w:szCs w:val="36"/>
          <w:lang w:val="es-ES"/>
          <w:rPrChange w:id="156" w:author="ahiralesc" w:date="2012-09-24T16:24:00Z">
            <w:rPr>
              <w:sz w:val="36"/>
              <w:szCs w:val="36"/>
            </w:rPr>
          </w:rPrChange>
        </w:rPr>
        <w:lastRenderedPageBreak/>
        <w:t>Chapter</w:t>
      </w:r>
      <w:proofErr w:type="spellEnd"/>
      <w:r w:rsidRPr="00B52948">
        <w:rPr>
          <w:sz w:val="36"/>
          <w:szCs w:val="36"/>
          <w:lang w:val="es-ES"/>
          <w:rPrChange w:id="157" w:author="ahiralesc" w:date="2012-09-24T16:24:00Z">
            <w:rPr>
              <w:sz w:val="36"/>
              <w:szCs w:val="36"/>
            </w:rPr>
          </w:rPrChange>
        </w:rPr>
        <w:t xml:space="preserve"> 2 </w:t>
      </w:r>
    </w:p>
    <w:p w:rsidR="003973DF" w:rsidRPr="00B52948" w:rsidRDefault="003973DF" w:rsidP="003973DF">
      <w:pPr>
        <w:pStyle w:val="Ttulo1"/>
        <w:rPr>
          <w:rFonts w:ascii="Verdana" w:hAnsi="Verdana"/>
          <w:sz w:val="48"/>
          <w:szCs w:val="48"/>
          <w:lang w:val="es-ES"/>
          <w:rPrChange w:id="158" w:author="ahiralesc" w:date="2012-09-24T16:24:00Z">
            <w:rPr>
              <w:rFonts w:ascii="Verdana" w:hAnsi="Verdana"/>
              <w:sz w:val="48"/>
              <w:szCs w:val="48"/>
            </w:rPr>
          </w:rPrChange>
        </w:rPr>
      </w:pPr>
      <w:bookmarkStart w:id="159" w:name="_Toc336267451"/>
      <w:r w:rsidRPr="00B52948">
        <w:rPr>
          <w:lang w:val="es-ES"/>
          <w:rPrChange w:id="160" w:author="ahiralesc" w:date="2012-09-24T16:24:00Z">
            <w:rPr/>
          </w:rPrChange>
        </w:rPr>
        <w:t xml:space="preserve">General </w:t>
      </w:r>
      <w:proofErr w:type="spellStart"/>
      <w:r w:rsidRPr="00B52948">
        <w:rPr>
          <w:lang w:val="es-ES"/>
          <w:rPrChange w:id="161" w:author="ahiralesc" w:date="2012-09-24T16:24:00Z">
            <w:rPr/>
          </w:rPrChange>
        </w:rPr>
        <w:t>Description</w:t>
      </w:r>
      <w:bookmarkEnd w:id="159"/>
      <w:proofErr w:type="spellEnd"/>
    </w:p>
    <w:p w:rsidR="00B52948" w:rsidRDefault="00B52948" w:rsidP="00B52948">
      <w:pPr>
        <w:jc w:val="both"/>
        <w:rPr>
          <w:ins w:id="162" w:author="ahiralesc" w:date="2012-09-24T16:21:00Z"/>
          <w:lang w:val="es-ES"/>
        </w:rPr>
      </w:pPr>
    </w:p>
    <w:p w:rsidR="00B52948" w:rsidRPr="00B52948" w:rsidRDefault="00B52948" w:rsidP="00B52948">
      <w:pPr>
        <w:jc w:val="both"/>
        <w:rPr>
          <w:ins w:id="163" w:author="ahiralesc" w:date="2012-09-24T16:21:00Z"/>
          <w:lang w:val="es-ES"/>
        </w:rPr>
      </w:pPr>
      <w:ins w:id="164" w:author="ahiralesc" w:date="2012-09-24T16:21:00Z">
        <w:r w:rsidRPr="00B52948">
          <w:rPr>
            <w:lang w:val="es-ES"/>
          </w:rPr>
          <w:t>Proponemos una heurística para el problema de determinístico de calendarización de personal a recursos. Restringimos el modelo del problema tal que los recursos no son compartidos por múltiples grupos colegiados, por ende, son administrados únicamente por un único grupo colegiado. Se conoce que problema de calendarización de personal a recursos es NP-completo. A menudo métodos combinatorios son empleados para su solución pero incurren en alto costo computacional, por lo que muchos estudios prestan atención en mejorar el desempeño del algoritmo de calendarización. En este trabajo, prestamos mayor atención en derivar criterios que permitan evaluar la calidad de las soluciones generadas</w:t>
        </w:r>
      </w:ins>
    </w:p>
    <w:p w:rsidR="003973DF" w:rsidRPr="00B52948" w:rsidRDefault="003973DF" w:rsidP="003973DF">
      <w:pPr>
        <w:rPr>
          <w:rFonts w:ascii="Verdana" w:hAnsi="Verdana"/>
          <w:lang w:val="es-ES"/>
          <w:rPrChange w:id="165" w:author="ahiralesc" w:date="2012-09-24T16:21:00Z">
            <w:rPr>
              <w:rFonts w:ascii="Verdana" w:hAnsi="Verdana"/>
            </w:rPr>
          </w:rPrChange>
        </w:rPr>
      </w:pPr>
    </w:p>
    <w:p w:rsidR="003973DF" w:rsidRPr="00B52948" w:rsidRDefault="003973DF" w:rsidP="003973DF">
      <w:pPr>
        <w:pStyle w:val="Ttulo2"/>
      </w:pPr>
      <w:bookmarkStart w:id="166" w:name="_Toc336267452"/>
      <w:r w:rsidRPr="00B52948">
        <w:t>2.1 Background</w:t>
      </w:r>
      <w:bookmarkEnd w:id="166"/>
    </w:p>
    <w:p w:rsidR="003973DF" w:rsidRPr="00B52948" w:rsidRDefault="003973DF" w:rsidP="00FE78BB"/>
    <w:p w:rsidR="003973DF" w:rsidRPr="00B52948" w:rsidDel="00B52948" w:rsidRDefault="00B52948" w:rsidP="00B52948">
      <w:pPr>
        <w:jc w:val="both"/>
        <w:rPr>
          <w:del w:id="167" w:author="ahiralesc" w:date="2012-09-24T16:21:00Z"/>
        </w:rPr>
        <w:pPrChange w:id="168" w:author="ahiralesc" w:date="2012-09-24T16:20:00Z">
          <w:pPr/>
        </w:pPrChange>
      </w:pPr>
      <w:ins w:id="169" w:author="ahiralesc" w:date="2012-09-24T16:22:00Z">
        <w:r w:rsidRPr="00B52948">
          <w:rPr>
            <w:rPrChange w:id="170" w:author="ahiralesc" w:date="2012-09-24T16:24:00Z">
              <w:rPr>
                <w:lang w:val="es-ES"/>
              </w:rPr>
            </w:rPrChange>
          </w:rPr>
          <w:t>{TODO: Research}</w:t>
        </w:r>
      </w:ins>
    </w:p>
    <w:p w:rsidR="003973DF" w:rsidRPr="00FE78BB" w:rsidRDefault="003973DF" w:rsidP="003973DF">
      <w:pPr>
        <w:pStyle w:val="Ttulo2"/>
      </w:pPr>
      <w:bookmarkStart w:id="171" w:name="_Toc336267453"/>
      <w:r>
        <w:t>2.2 Environment</w:t>
      </w:r>
      <w:bookmarkEnd w:id="171"/>
    </w:p>
    <w:p w:rsidR="003973DF" w:rsidRDefault="003973DF" w:rsidP="00FE78BB">
      <w:r>
        <w:t>The system will run on a Java Virtual Machine (JVM) Ver. 1.6.</w:t>
      </w:r>
    </w:p>
    <w:p w:rsidR="003973DF" w:rsidDel="00B52948" w:rsidRDefault="003973DF" w:rsidP="00FE78BB">
      <w:pPr>
        <w:rPr>
          <w:del w:id="172" w:author="ahiralesc" w:date="2012-09-24T16:21:00Z"/>
        </w:rPr>
      </w:pPr>
    </w:p>
    <w:p w:rsidR="003973DF" w:rsidRDefault="003973DF" w:rsidP="00FE78BB"/>
    <w:p w:rsidR="003973DF" w:rsidRPr="00FE78BB" w:rsidRDefault="003973DF" w:rsidP="003973DF">
      <w:pPr>
        <w:pStyle w:val="Ttulo3"/>
      </w:pPr>
      <w:bookmarkStart w:id="173" w:name="_Toc336267454"/>
      <w:r>
        <w:t>2</w:t>
      </w:r>
      <w:r w:rsidRPr="00FE78BB">
        <w:t>.</w:t>
      </w:r>
      <w:r>
        <w:t>2</w:t>
      </w:r>
      <w:r w:rsidRPr="00FE78BB">
        <w:t>.</w:t>
      </w:r>
      <w:r>
        <w:t>1</w:t>
      </w:r>
      <w:r w:rsidRPr="00FE78BB">
        <w:t xml:space="preserve"> </w:t>
      </w:r>
      <w:r>
        <w:t>System requirements</w:t>
      </w:r>
      <w:bookmarkEnd w:id="173"/>
    </w:p>
    <w:p w:rsidR="003973DF" w:rsidRDefault="003973DF" w:rsidP="00FE78BB"/>
    <w:p w:rsidR="003973DF" w:rsidRDefault="003973DF" w:rsidP="00FE78BB">
      <w:r>
        <w:t>The software application will be further described in section XX, but have the following minimal requirements:</w:t>
      </w:r>
    </w:p>
    <w:p w:rsidR="003973DF" w:rsidRDefault="003973DF" w:rsidP="00FE78BB"/>
    <w:p w:rsidR="003973DF" w:rsidRDefault="003973DF" w:rsidP="00FE78BB">
      <w:r>
        <w:t>General requirements:</w:t>
      </w:r>
    </w:p>
    <w:p w:rsidR="003973DF" w:rsidRDefault="003973DF" w:rsidP="003973DF">
      <w:pPr>
        <w:numPr>
          <w:ilvl w:val="0"/>
          <w:numId w:val="9"/>
        </w:numPr>
      </w:pPr>
      <w:r>
        <w:t>Windows XP, Mac OS X or Linux 2.4 (or higher)</w:t>
      </w:r>
    </w:p>
    <w:p w:rsidR="003973DF" w:rsidRDefault="003973DF" w:rsidP="00FE78BB">
      <w:pPr>
        <w:numPr>
          <w:ilvl w:val="0"/>
          <w:numId w:val="9"/>
        </w:numPr>
      </w:pPr>
      <w:r>
        <w:t>SUN JRE 1.42 or 15, as long as the previous operating systems support JVM 1.6</w:t>
      </w:r>
    </w:p>
    <w:p w:rsidR="003973DF" w:rsidRDefault="003973DF" w:rsidP="003973DF"/>
    <w:p w:rsidR="003973DF" w:rsidRDefault="003973DF" w:rsidP="003973DF">
      <w:r>
        <w:t>Hardware requirements:</w:t>
      </w:r>
    </w:p>
    <w:p w:rsidR="003973DF" w:rsidRDefault="003973DF" w:rsidP="003973DF">
      <w:pPr>
        <w:numPr>
          <w:ilvl w:val="0"/>
          <w:numId w:val="9"/>
        </w:numPr>
      </w:pPr>
      <w:r>
        <w:t>Intel…</w:t>
      </w:r>
    </w:p>
    <w:p w:rsidR="003973DF" w:rsidRDefault="003973DF" w:rsidP="007053AE">
      <w:pPr>
        <w:jc w:val="both"/>
        <w:rPr>
          <w:ins w:id="174" w:author="ahiralesc" w:date="2012-09-24T16:35:00Z"/>
        </w:rPr>
        <w:pPrChange w:id="175" w:author="ahiralesc" w:date="2012-09-24T16:25:00Z">
          <w:pPr/>
        </w:pPrChange>
      </w:pPr>
    </w:p>
    <w:p w:rsidR="007053AE" w:rsidRPr="00FE78BB" w:rsidRDefault="007053AE" w:rsidP="007053AE">
      <w:pPr>
        <w:pStyle w:val="Ttulo3"/>
        <w:rPr>
          <w:ins w:id="176" w:author="ahiralesc" w:date="2012-09-24T16:35:00Z"/>
        </w:rPr>
      </w:pPr>
      <w:ins w:id="177" w:author="ahiralesc" w:date="2012-09-24T16:35:00Z">
        <w:r>
          <w:t>2</w:t>
        </w:r>
        <w:r w:rsidRPr="00FE78BB">
          <w:t>.</w:t>
        </w:r>
        <w:r>
          <w:t>2</w:t>
        </w:r>
        <w:r w:rsidRPr="00FE78BB">
          <w:t>.</w:t>
        </w:r>
        <w:r>
          <w:t>2</w:t>
        </w:r>
        <w:r w:rsidRPr="00FE78BB">
          <w:t xml:space="preserve"> </w:t>
        </w:r>
        <w:r>
          <w:t xml:space="preserve">System </w:t>
        </w:r>
      </w:ins>
      <w:ins w:id="178" w:author="ahiralesc" w:date="2012-09-24T16:36:00Z">
        <w:r>
          <w:t>constraints</w:t>
        </w:r>
      </w:ins>
    </w:p>
    <w:p w:rsidR="007053AE" w:rsidRDefault="007053AE" w:rsidP="007053AE">
      <w:pPr>
        <w:jc w:val="both"/>
        <w:rPr>
          <w:ins w:id="179" w:author="ahiralesc" w:date="2012-09-24T16:35:00Z"/>
        </w:rPr>
        <w:pPrChange w:id="180" w:author="ahiralesc" w:date="2012-09-24T16:25:00Z">
          <w:pPr/>
        </w:pPrChange>
      </w:pPr>
    </w:p>
    <w:p w:rsidR="007053AE" w:rsidRDefault="007053AE" w:rsidP="007053AE">
      <w:pPr>
        <w:jc w:val="both"/>
        <w:rPr>
          <w:ins w:id="181" w:author="ahiralesc" w:date="2012-09-24T16:47:00Z"/>
        </w:rPr>
        <w:pPrChange w:id="182" w:author="ahiralesc" w:date="2012-09-24T16:25:00Z">
          <w:pPr/>
        </w:pPrChange>
      </w:pPr>
      <w:ins w:id="183" w:author="ahiralesc" w:date="2012-09-24T16:36:00Z">
        <w:r>
          <w:t xml:space="preserve">Since </w:t>
        </w:r>
      </w:ins>
      <w:proofErr w:type="spellStart"/>
      <w:ins w:id="184" w:author="ahiralesc" w:date="2012-09-24T16:35:00Z">
        <w:r w:rsidRPr="007053AE">
          <w:t>tGSF</w:t>
        </w:r>
        <w:proofErr w:type="spellEnd"/>
        <w:r w:rsidRPr="007053AE">
          <w:t xml:space="preserve"> is </w:t>
        </w:r>
      </w:ins>
      <w:ins w:id="185" w:author="ahiralesc" w:date="2012-09-24T16:36:00Z">
        <w:r>
          <w:t xml:space="preserve">based on </w:t>
        </w:r>
      </w:ins>
      <w:ins w:id="186" w:author="ahiralesc" w:date="2012-09-24T16:35:00Z">
        <w:r w:rsidRPr="007053AE">
          <w:t>Java</w:t>
        </w:r>
      </w:ins>
      <w:ins w:id="187" w:author="ahiralesc" w:date="2012-09-24T16:36:00Z">
        <w:r>
          <w:t xml:space="preserve">, </w:t>
        </w:r>
      </w:ins>
      <w:ins w:id="188" w:author="ahiralesc" w:date="2012-09-24T16:37:00Z">
        <w:r>
          <w:t>therefore i</w:t>
        </w:r>
      </w:ins>
      <w:ins w:id="189" w:author="ahiralesc" w:date="2012-09-24T16:35:00Z">
        <w:r w:rsidRPr="007053AE">
          <w:t xml:space="preserve">t requires </w:t>
        </w:r>
      </w:ins>
      <w:ins w:id="190" w:author="ahiralesc" w:date="2012-09-24T16:37:00Z">
        <w:r>
          <w:t xml:space="preserve">the </w:t>
        </w:r>
      </w:ins>
      <w:ins w:id="191" w:author="ahiralesc" w:date="2012-09-24T16:35:00Z">
        <w:r w:rsidRPr="007053AE">
          <w:t>Java Virtual Machine</w:t>
        </w:r>
      </w:ins>
      <w:ins w:id="192" w:author="ahiralesc" w:date="2012-09-24T16:37:00Z">
        <w:r>
          <w:t xml:space="preserve">, specifically </w:t>
        </w:r>
        <w:proofErr w:type="gramStart"/>
        <w:r>
          <w:t>version</w:t>
        </w:r>
        <w:r>
          <w:t xml:space="preserve">  1.6</w:t>
        </w:r>
      </w:ins>
      <w:proofErr w:type="gramEnd"/>
      <w:ins w:id="193" w:author="ahiralesc" w:date="2012-09-24T16:35:00Z">
        <w:r w:rsidRPr="007053AE">
          <w:t xml:space="preserve">. </w:t>
        </w:r>
      </w:ins>
    </w:p>
    <w:p w:rsidR="007053AE" w:rsidRPr="00FE78BB" w:rsidRDefault="007053AE" w:rsidP="007053AE">
      <w:pPr>
        <w:pStyle w:val="Ttulo3"/>
        <w:rPr>
          <w:ins w:id="194" w:author="ahiralesc" w:date="2012-09-24T16:47:00Z"/>
        </w:rPr>
      </w:pPr>
      <w:ins w:id="195" w:author="ahiralesc" w:date="2012-09-24T16:47:00Z">
        <w:r>
          <w:lastRenderedPageBreak/>
          <w:t>2</w:t>
        </w:r>
        <w:r w:rsidRPr="00FE78BB">
          <w:t>.</w:t>
        </w:r>
        <w:r>
          <w:t>2</w:t>
        </w:r>
        <w:r w:rsidRPr="00FE78BB">
          <w:t>.</w:t>
        </w:r>
        <w:r>
          <w:t>3</w:t>
        </w:r>
        <w:r w:rsidRPr="00FE78BB">
          <w:t xml:space="preserve"> </w:t>
        </w:r>
        <w:r>
          <w:t xml:space="preserve">Other </w:t>
        </w:r>
        <w:r>
          <w:t>constraints</w:t>
        </w:r>
      </w:ins>
    </w:p>
    <w:p w:rsidR="00A529BA" w:rsidRPr="00A529BA" w:rsidRDefault="00A529BA" w:rsidP="00A529BA">
      <w:pPr>
        <w:jc w:val="both"/>
        <w:rPr>
          <w:ins w:id="196" w:author="ahiralesc" w:date="2012-09-24T16:48:00Z"/>
        </w:rPr>
      </w:pPr>
      <w:ins w:id="197" w:author="ahiralesc" w:date="2012-09-24T16:48:00Z">
        <w:r w:rsidRPr="00A529BA">
          <w:t xml:space="preserve">In order to understand this document, the reader must </w:t>
        </w:r>
        <w:r w:rsidRPr="00A529BA">
          <w:t xml:space="preserve">hold </w:t>
        </w:r>
        <w:r w:rsidRPr="00A529BA">
          <w:t xml:space="preserve">knowledge </w:t>
        </w:r>
        <w:r w:rsidRPr="00A529BA">
          <w:t xml:space="preserve">in: </w:t>
        </w:r>
      </w:ins>
    </w:p>
    <w:p w:rsidR="00A529BA" w:rsidRDefault="00A529BA" w:rsidP="00A529BA">
      <w:pPr>
        <w:pStyle w:val="Prrafodelista"/>
        <w:numPr>
          <w:ilvl w:val="0"/>
          <w:numId w:val="9"/>
        </w:numPr>
        <w:jc w:val="both"/>
        <w:rPr>
          <w:ins w:id="198" w:author="ahiralesc" w:date="2012-09-24T16:58:00Z"/>
          <w:rFonts w:ascii="Arial" w:hAnsi="Arial" w:cs="Arial"/>
          <w:lang w:val="en-US"/>
        </w:rPr>
        <w:pPrChange w:id="199" w:author="ahiralesc" w:date="2012-09-24T16:48:00Z">
          <w:pPr>
            <w:jc w:val="both"/>
          </w:pPr>
        </w:pPrChange>
      </w:pPr>
      <w:ins w:id="200" w:author="ahiralesc" w:date="2012-09-24T16:50:00Z">
        <w:r w:rsidRPr="00A529BA">
          <w:rPr>
            <w:rFonts w:ascii="Arial" w:hAnsi="Arial" w:cs="Arial"/>
            <w:lang w:val="en-US"/>
            <w:rPrChange w:id="201" w:author="ahiralesc" w:date="2012-09-24T16:50:00Z">
              <w:rPr/>
            </w:rPrChange>
          </w:rPr>
          <w:t>Software engineering</w:t>
        </w:r>
      </w:ins>
      <w:ins w:id="202" w:author="ahiralesc" w:date="2012-09-24T16:58:00Z">
        <w:r>
          <w:rPr>
            <w:rFonts w:ascii="Arial" w:hAnsi="Arial" w:cs="Arial"/>
            <w:lang w:val="en-US"/>
          </w:rPr>
          <w:t>:</w:t>
        </w:r>
      </w:ins>
      <w:ins w:id="203" w:author="ahiralesc" w:date="2012-09-24T16:50:00Z">
        <w:r>
          <w:rPr>
            <w:rFonts w:ascii="Arial" w:hAnsi="Arial" w:cs="Arial"/>
            <w:lang w:val="en-US"/>
          </w:rPr>
          <w:t xml:space="preserve"> requirements</w:t>
        </w:r>
      </w:ins>
      <w:ins w:id="204" w:author="ahiralesc" w:date="2012-09-24T16:58:00Z">
        <w:r>
          <w:rPr>
            <w:rFonts w:ascii="Arial" w:hAnsi="Arial" w:cs="Arial"/>
            <w:lang w:val="en-US"/>
          </w:rPr>
          <w:t xml:space="preserve">, </w:t>
        </w:r>
        <w:r>
          <w:rPr>
            <w:rFonts w:ascii="Arial" w:hAnsi="Arial" w:cs="Arial"/>
            <w:lang w:val="en-US"/>
          </w:rPr>
          <w:t>see [HAS] chapter 7</w:t>
        </w:r>
      </w:ins>
    </w:p>
    <w:p w:rsidR="00A529BA" w:rsidRDefault="00A529BA" w:rsidP="00A529BA">
      <w:pPr>
        <w:pStyle w:val="Prrafodelista"/>
        <w:numPr>
          <w:ilvl w:val="0"/>
          <w:numId w:val="9"/>
        </w:numPr>
        <w:jc w:val="both"/>
        <w:rPr>
          <w:ins w:id="205" w:author="ahiralesc" w:date="2012-09-24T16:53:00Z"/>
          <w:rFonts w:ascii="Arial" w:hAnsi="Arial" w:cs="Arial"/>
          <w:lang w:val="en-US"/>
        </w:rPr>
        <w:pPrChange w:id="206" w:author="ahiralesc" w:date="2012-09-24T16:48:00Z">
          <w:pPr>
            <w:jc w:val="both"/>
          </w:pPr>
        </w:pPrChange>
      </w:pPr>
      <w:ins w:id="207" w:author="ahiralesc" w:date="2012-09-24T16:58:00Z">
        <w:r w:rsidRPr="00A529BA">
          <w:rPr>
            <w:rFonts w:ascii="Arial" w:hAnsi="Arial" w:cs="Arial"/>
            <w:lang w:val="en-US"/>
          </w:rPr>
          <w:t>Software engineering</w:t>
        </w:r>
        <w:r>
          <w:rPr>
            <w:rFonts w:ascii="Arial" w:hAnsi="Arial" w:cs="Arial"/>
            <w:lang w:val="en-US"/>
          </w:rPr>
          <w:t xml:space="preserve">: </w:t>
        </w:r>
      </w:ins>
      <w:ins w:id="208" w:author="ahiralesc" w:date="2012-09-24T16:59:00Z">
        <w:r>
          <w:rPr>
            <w:rFonts w:ascii="Arial" w:hAnsi="Arial" w:cs="Arial"/>
            <w:lang w:val="en-US"/>
          </w:rPr>
          <w:t xml:space="preserve">COMET software development </w:t>
        </w:r>
        <w:proofErr w:type="gramStart"/>
        <w:r>
          <w:rPr>
            <w:rFonts w:ascii="Arial" w:hAnsi="Arial" w:cs="Arial"/>
            <w:lang w:val="en-US"/>
          </w:rPr>
          <w:t xml:space="preserve">process </w:t>
        </w:r>
      </w:ins>
      <w:ins w:id="209" w:author="ahiralesc" w:date="2012-09-24T16:50:00Z">
        <w:r>
          <w:rPr>
            <w:rFonts w:ascii="Arial" w:hAnsi="Arial" w:cs="Arial"/>
            <w:lang w:val="en-US"/>
          </w:rPr>
          <w:t>see</w:t>
        </w:r>
        <w:proofErr w:type="gramEnd"/>
        <w:r>
          <w:rPr>
            <w:rFonts w:ascii="Arial" w:hAnsi="Arial" w:cs="Arial"/>
            <w:lang w:val="en-US"/>
          </w:rPr>
          <w:t xml:space="preserve"> [</w:t>
        </w:r>
      </w:ins>
      <w:ins w:id="210" w:author="ahiralesc" w:date="2012-09-24T16:52:00Z">
        <w:r>
          <w:rPr>
            <w:rFonts w:ascii="Arial" w:hAnsi="Arial" w:cs="Arial"/>
            <w:lang w:val="en-US"/>
          </w:rPr>
          <w:t>HAS</w:t>
        </w:r>
      </w:ins>
      <w:ins w:id="211" w:author="ahiralesc" w:date="2012-09-24T16:50:00Z">
        <w:r>
          <w:rPr>
            <w:rFonts w:ascii="Arial" w:hAnsi="Arial" w:cs="Arial"/>
            <w:lang w:val="en-US"/>
          </w:rPr>
          <w:t>]</w:t>
        </w:r>
      </w:ins>
      <w:ins w:id="212" w:author="ahiralesc" w:date="2012-09-24T16:52:00Z">
        <w:r>
          <w:rPr>
            <w:rFonts w:ascii="Arial" w:hAnsi="Arial" w:cs="Arial"/>
            <w:lang w:val="en-US"/>
          </w:rPr>
          <w:t xml:space="preserve"> chapters </w:t>
        </w:r>
      </w:ins>
      <w:ins w:id="213" w:author="ahiralesc" w:date="2012-09-24T16:53:00Z">
        <w:r>
          <w:rPr>
            <w:rFonts w:ascii="Arial" w:hAnsi="Arial" w:cs="Arial"/>
            <w:lang w:val="en-US"/>
          </w:rPr>
          <w:t>6</w:t>
        </w:r>
      </w:ins>
      <w:ins w:id="214" w:author="ahiralesc" w:date="2012-09-24T16:59:00Z">
        <w:r>
          <w:rPr>
            <w:rFonts w:ascii="Arial" w:hAnsi="Arial" w:cs="Arial"/>
            <w:lang w:val="en-US"/>
          </w:rPr>
          <w:t>.</w:t>
        </w:r>
      </w:ins>
    </w:p>
    <w:p w:rsidR="00A529BA" w:rsidRDefault="00A529BA" w:rsidP="00A529BA">
      <w:pPr>
        <w:pStyle w:val="Prrafodelista"/>
        <w:numPr>
          <w:ilvl w:val="0"/>
          <w:numId w:val="9"/>
        </w:numPr>
        <w:jc w:val="both"/>
        <w:rPr>
          <w:ins w:id="215" w:author="ahiralesc" w:date="2012-09-24T16:54:00Z"/>
          <w:rFonts w:ascii="Arial" w:hAnsi="Arial" w:cs="Arial"/>
          <w:lang w:val="en-US"/>
        </w:rPr>
        <w:pPrChange w:id="216" w:author="ahiralesc" w:date="2012-09-24T16:48:00Z">
          <w:pPr>
            <w:jc w:val="both"/>
          </w:pPr>
        </w:pPrChange>
      </w:pPr>
      <w:ins w:id="217" w:author="ahiralesc" w:date="2012-09-24T16:57:00Z">
        <w:r>
          <w:rPr>
            <w:rFonts w:ascii="Arial" w:hAnsi="Arial" w:cs="Arial"/>
            <w:lang w:val="en-US"/>
          </w:rPr>
          <w:t>D</w:t>
        </w:r>
      </w:ins>
      <w:ins w:id="218" w:author="ahiralesc" w:date="2012-09-24T16:53:00Z">
        <w:r>
          <w:rPr>
            <w:rFonts w:ascii="Arial" w:hAnsi="Arial" w:cs="Arial"/>
            <w:lang w:val="en-US"/>
          </w:rPr>
          <w:t xml:space="preserve">eterministic scheduling </w:t>
        </w:r>
        <w:proofErr w:type="gramStart"/>
        <w:r>
          <w:rPr>
            <w:rFonts w:ascii="Arial" w:hAnsi="Arial" w:cs="Arial"/>
            <w:lang w:val="en-US"/>
          </w:rPr>
          <w:t>problems,</w:t>
        </w:r>
        <w:proofErr w:type="gramEnd"/>
        <w:r>
          <w:rPr>
            <w:rFonts w:ascii="Arial" w:hAnsi="Arial" w:cs="Arial"/>
            <w:lang w:val="en-US"/>
          </w:rPr>
          <w:t xml:space="preserve"> see [</w:t>
        </w:r>
      </w:ins>
      <w:ins w:id="219" w:author="ahiralesc" w:date="2012-09-24T16:54:00Z">
        <w:r w:rsidRPr="00A529BA">
          <w:rPr>
            <w:rFonts w:ascii="Arial" w:hAnsi="Arial" w:cs="Arial"/>
            <w:lang w:val="en-US"/>
          </w:rPr>
          <w:t>LKA</w:t>
        </w:r>
      </w:ins>
      <w:ins w:id="220" w:author="ahiralesc" w:date="2012-09-24T16:53:00Z">
        <w:r>
          <w:rPr>
            <w:rFonts w:ascii="Arial" w:hAnsi="Arial" w:cs="Arial"/>
            <w:lang w:val="en-US"/>
          </w:rPr>
          <w:t>]</w:t>
        </w:r>
      </w:ins>
      <w:ins w:id="221" w:author="ahiralesc" w:date="2012-09-24T16:54:00Z">
        <w:r>
          <w:rPr>
            <w:rFonts w:ascii="Arial" w:hAnsi="Arial" w:cs="Arial"/>
            <w:lang w:val="en-US"/>
          </w:rPr>
          <w:t xml:space="preserve"> chapter 1 and 3.</w:t>
        </w:r>
      </w:ins>
    </w:p>
    <w:p w:rsidR="007053AE" w:rsidRPr="00B1534A" w:rsidRDefault="00A529BA" w:rsidP="00A529BA">
      <w:pPr>
        <w:pStyle w:val="Prrafodelista"/>
        <w:numPr>
          <w:ilvl w:val="0"/>
          <w:numId w:val="9"/>
        </w:numPr>
        <w:jc w:val="both"/>
        <w:rPr>
          <w:ins w:id="222" w:author="ahiralesc" w:date="2012-09-24T16:41:00Z"/>
          <w:rFonts w:ascii="Arial" w:hAnsi="Arial" w:cs="Arial"/>
          <w:lang w:val="en-US"/>
          <w:rPrChange w:id="223" w:author="ahiralesc" w:date="2012-09-24T17:00:00Z">
            <w:rPr>
              <w:ins w:id="224" w:author="ahiralesc" w:date="2012-09-24T16:41:00Z"/>
            </w:rPr>
          </w:rPrChange>
        </w:rPr>
        <w:pPrChange w:id="225" w:author="ahiralesc" w:date="2012-09-24T16:25:00Z">
          <w:pPr/>
        </w:pPrChange>
      </w:pPr>
      <w:ins w:id="226" w:author="ahiralesc" w:date="2012-09-24T16:57:00Z">
        <w:r>
          <w:rPr>
            <w:rFonts w:ascii="Arial" w:hAnsi="Arial" w:cs="Arial"/>
            <w:lang w:val="en-US"/>
          </w:rPr>
          <w:t xml:space="preserve">The architecture of </w:t>
        </w:r>
      </w:ins>
      <w:proofErr w:type="spellStart"/>
      <w:ins w:id="227" w:author="ahiralesc" w:date="2012-09-24T16:54:00Z">
        <w:r>
          <w:rPr>
            <w:rFonts w:ascii="Arial" w:hAnsi="Arial" w:cs="Arial"/>
            <w:lang w:val="en-US"/>
          </w:rPr>
          <w:t>he</w:t>
        </w:r>
        <w:proofErr w:type="spellEnd"/>
        <w:r>
          <w:rPr>
            <w:rFonts w:ascii="Arial" w:hAnsi="Arial" w:cs="Arial"/>
            <w:lang w:val="en-US"/>
          </w:rPr>
          <w:t xml:space="preserve"> Teikoku Grid Scheduling Framework, see </w:t>
        </w:r>
      </w:ins>
      <w:ins w:id="228" w:author="ahiralesc" w:date="2012-09-24T16:56:00Z">
        <w:r w:rsidRPr="00A529BA">
          <w:rPr>
            <w:rFonts w:ascii="Arial" w:hAnsi="Arial" w:cs="Arial"/>
            <w:lang w:val="en-US"/>
          </w:rPr>
          <w:t>[HTY]</w:t>
        </w:r>
        <w:r>
          <w:rPr>
            <w:rFonts w:ascii="Arial" w:hAnsi="Arial" w:cs="Arial"/>
            <w:lang w:val="en-US"/>
          </w:rPr>
          <w:t xml:space="preserve"> and </w:t>
        </w:r>
      </w:ins>
      <w:ins w:id="229" w:author="ahiralesc" w:date="2012-09-24T16:57:00Z">
        <w:r w:rsidRPr="00A529BA">
          <w:rPr>
            <w:rFonts w:ascii="Arial" w:hAnsi="Arial" w:cs="Arial"/>
            <w:lang w:val="en-US"/>
          </w:rPr>
          <w:t>[HTR]</w:t>
        </w:r>
        <w:r>
          <w:rPr>
            <w:rFonts w:ascii="Arial" w:hAnsi="Arial" w:cs="Arial"/>
            <w:lang w:val="en-US"/>
          </w:rPr>
          <w:t>.</w:t>
        </w:r>
      </w:ins>
    </w:p>
    <w:p w:rsidR="007053AE" w:rsidRPr="00FE78BB" w:rsidRDefault="007053AE" w:rsidP="007053AE">
      <w:pPr>
        <w:pStyle w:val="Ttulo3"/>
        <w:rPr>
          <w:ins w:id="230" w:author="ahiralesc" w:date="2012-09-24T16:41:00Z"/>
        </w:rPr>
      </w:pPr>
      <w:ins w:id="231" w:author="ahiralesc" w:date="2012-09-24T16:41:00Z">
        <w:r>
          <w:t>2</w:t>
        </w:r>
        <w:r w:rsidRPr="00FE78BB">
          <w:t>.</w:t>
        </w:r>
        <w:r>
          <w:t>2</w:t>
        </w:r>
        <w:r w:rsidRPr="00FE78BB">
          <w:t>.</w:t>
        </w:r>
      </w:ins>
      <w:ins w:id="232" w:author="ahiralesc" w:date="2012-09-24T16:47:00Z">
        <w:r>
          <w:t>4</w:t>
        </w:r>
      </w:ins>
      <w:ins w:id="233" w:author="ahiralesc" w:date="2012-09-24T16:41:00Z">
        <w:r w:rsidRPr="00FE78BB">
          <w:t xml:space="preserve"> </w:t>
        </w:r>
        <w:r>
          <w:t>User characteristics</w:t>
        </w:r>
      </w:ins>
    </w:p>
    <w:p w:rsidR="007053AE" w:rsidRDefault="007053AE" w:rsidP="007053AE">
      <w:pPr>
        <w:jc w:val="both"/>
        <w:rPr>
          <w:ins w:id="234" w:author="ahiralesc" w:date="2012-09-24T16:41:00Z"/>
        </w:rPr>
      </w:pPr>
    </w:p>
    <w:p w:rsidR="007053AE" w:rsidRDefault="007053AE" w:rsidP="007053AE">
      <w:pPr>
        <w:jc w:val="both"/>
        <w:rPr>
          <w:ins w:id="235" w:author="ahiralesc" w:date="2012-09-24T16:45:00Z"/>
        </w:rPr>
        <w:pPrChange w:id="236" w:author="ahiralesc" w:date="2012-09-24T16:25:00Z">
          <w:pPr/>
        </w:pPrChange>
      </w:pPr>
      <w:ins w:id="237" w:author="ahiralesc" w:date="2012-09-24T16:41:00Z">
        <w:r>
          <w:t xml:space="preserve">The primary user is the </w:t>
        </w:r>
        <w:r>
          <w:t>Academic Coordinator</w:t>
        </w:r>
      </w:ins>
      <w:ins w:id="238" w:author="ahiralesc" w:date="2012-09-24T16:42:00Z">
        <w:r>
          <w:t xml:space="preserve">, who is </w:t>
        </w:r>
        <w:r>
          <w:t>responsible</w:t>
        </w:r>
        <w:r>
          <w:t xml:space="preserve"> of providing all input data to </w:t>
        </w:r>
        <w:proofErr w:type="spellStart"/>
        <w:r>
          <w:t>tGSF</w:t>
        </w:r>
        <w:proofErr w:type="spellEnd"/>
        <w:r>
          <w:t xml:space="preserve">. The data includes </w:t>
        </w:r>
      </w:ins>
      <w:ins w:id="239" w:author="ahiralesc" w:date="2012-09-24T16:43:00Z">
        <w:r>
          <w:t>knowledge</w:t>
        </w:r>
      </w:ins>
      <w:ins w:id="240" w:author="ahiralesc" w:date="2012-09-24T16:42:00Z">
        <w:r>
          <w:t xml:space="preserve"> of: </w:t>
        </w:r>
      </w:ins>
      <w:proofErr w:type="gramStart"/>
      <w:ins w:id="241" w:author="ahiralesc" w:date="2012-09-24T16:43:00Z">
        <w:r>
          <w:t>employees</w:t>
        </w:r>
        <w:proofErr w:type="gramEnd"/>
        <w:r>
          <w:t xml:space="preserve"> availability</w:t>
        </w:r>
      </w:ins>
      <w:ins w:id="242" w:author="ahiralesc" w:date="2012-09-24T16:44:00Z">
        <w:r>
          <w:t>;</w:t>
        </w:r>
      </w:ins>
      <w:ins w:id="243" w:author="ahiralesc" w:date="2012-09-24T16:43:00Z">
        <w:r>
          <w:t xml:space="preserve"> number, </w:t>
        </w:r>
      </w:ins>
      <w:ins w:id="244" w:author="ahiralesc" w:date="2012-09-24T16:44:00Z">
        <w:r>
          <w:t xml:space="preserve">time and </w:t>
        </w:r>
      </w:ins>
      <w:ins w:id="245" w:author="ahiralesc" w:date="2012-09-24T16:43:00Z">
        <w:r>
          <w:t>size</w:t>
        </w:r>
      </w:ins>
      <w:ins w:id="246" w:author="ahiralesc" w:date="2012-09-24T16:44:00Z">
        <w:r>
          <w:t>s of available resources.</w:t>
        </w:r>
      </w:ins>
    </w:p>
    <w:p w:rsidR="007053AE" w:rsidRDefault="007053AE" w:rsidP="007053AE">
      <w:pPr>
        <w:jc w:val="both"/>
        <w:pPrChange w:id="247" w:author="ahiralesc" w:date="2012-09-24T16:25:00Z">
          <w:pPr/>
        </w:pPrChange>
      </w:pPr>
    </w:p>
    <w:p w:rsidR="00B52948" w:rsidRPr="007053AE" w:rsidRDefault="00B52948" w:rsidP="007053AE">
      <w:pPr>
        <w:pStyle w:val="Ttulo2"/>
        <w:jc w:val="both"/>
        <w:rPr>
          <w:ins w:id="248" w:author="ahiralesc" w:date="2012-09-24T16:23:00Z"/>
          <w:rPrChange w:id="249" w:author="ahiralesc" w:date="2012-09-24T16:37:00Z">
            <w:rPr>
              <w:ins w:id="250" w:author="ahiralesc" w:date="2012-09-24T16:23:00Z"/>
              <w:lang w:val="es-ES"/>
            </w:rPr>
          </w:rPrChange>
        </w:rPr>
        <w:pPrChange w:id="251" w:author="ahiralesc" w:date="2012-09-24T16:25:00Z">
          <w:pPr>
            <w:pStyle w:val="Ttulo2"/>
          </w:pPr>
        </w:pPrChange>
      </w:pPr>
      <w:bookmarkStart w:id="252" w:name="_Toc336267455"/>
      <w:ins w:id="253" w:author="ahiralesc" w:date="2012-09-24T16:23:00Z">
        <w:r w:rsidRPr="007053AE">
          <w:rPr>
            <w:rPrChange w:id="254" w:author="ahiralesc" w:date="2012-09-24T16:37:00Z">
              <w:rPr>
                <w:lang w:val="es-ES"/>
              </w:rPr>
            </w:rPrChange>
          </w:rPr>
          <w:t>2.</w:t>
        </w:r>
        <w:r w:rsidRPr="007053AE">
          <w:rPr>
            <w:rPrChange w:id="255" w:author="ahiralesc" w:date="2012-09-24T16:37:00Z">
              <w:rPr>
                <w:lang w:val="es-ES"/>
              </w:rPr>
            </w:rPrChange>
          </w:rPr>
          <w:t>3</w:t>
        </w:r>
        <w:r w:rsidRPr="007053AE">
          <w:rPr>
            <w:rPrChange w:id="256" w:author="ahiralesc" w:date="2012-09-24T16:37:00Z">
              <w:rPr>
                <w:lang w:val="es-ES"/>
              </w:rPr>
            </w:rPrChange>
          </w:rPr>
          <w:t xml:space="preserve"> </w:t>
        </w:r>
        <w:r w:rsidRPr="007053AE">
          <w:rPr>
            <w:rPrChange w:id="257" w:author="ahiralesc" w:date="2012-09-24T16:37:00Z">
              <w:rPr>
                <w:lang w:val="es-ES"/>
              </w:rPr>
            </w:rPrChange>
          </w:rPr>
          <w:t>Problem definition</w:t>
        </w:r>
        <w:bookmarkEnd w:id="252"/>
      </w:ins>
    </w:p>
    <w:p w:rsidR="003973DF" w:rsidRDefault="003973DF" w:rsidP="007053AE">
      <w:pPr>
        <w:jc w:val="both"/>
        <w:rPr>
          <w:ins w:id="258" w:author="ahiralesc" w:date="2012-09-24T16:25:00Z"/>
        </w:rPr>
        <w:pPrChange w:id="259" w:author="ahiralesc" w:date="2012-09-24T16:25:00Z">
          <w:pPr/>
        </w:pPrChange>
      </w:pPr>
    </w:p>
    <w:p w:rsidR="007053AE" w:rsidRPr="007053AE" w:rsidRDefault="007053AE" w:rsidP="007053AE">
      <w:pPr>
        <w:jc w:val="both"/>
        <w:rPr>
          <w:ins w:id="260" w:author="ahiralesc" w:date="2012-09-24T16:25:00Z"/>
          <w:rFonts w:ascii="Times New Roman" w:hAnsi="Times New Roman" w:cs="Times New Roman"/>
          <w:sz w:val="24"/>
          <w:szCs w:val="24"/>
          <w:lang w:val="es-ES"/>
          <w:rPrChange w:id="261" w:author="ahiralesc" w:date="2012-09-24T16:25:00Z">
            <w:rPr>
              <w:ins w:id="262" w:author="ahiralesc" w:date="2012-09-24T16:25:00Z"/>
              <w:rFonts w:ascii="Times New Roman" w:hAnsi="Times New Roman" w:cs="Times New Roman"/>
              <w:sz w:val="24"/>
              <w:szCs w:val="24"/>
            </w:rPr>
          </w:rPrChange>
        </w:rPr>
      </w:pPr>
      <w:ins w:id="263" w:author="ahiralesc" w:date="2012-09-24T16:25:00Z">
        <w:r w:rsidRPr="007053AE">
          <w:rPr>
            <w:rFonts w:ascii="Times New Roman" w:hAnsi="Times New Roman" w:cs="Times New Roman"/>
            <w:sz w:val="24"/>
            <w:szCs w:val="24"/>
            <w:lang w:val="es-ES"/>
            <w:rPrChange w:id="264" w:author="ahiralesc" w:date="2012-09-24T16:25:00Z">
              <w:rPr>
                <w:rFonts w:ascii="Times New Roman" w:hAnsi="Times New Roman" w:cs="Times New Roman"/>
                <w:sz w:val="24"/>
                <w:szCs w:val="24"/>
              </w:rPr>
            </w:rPrChange>
          </w:rPr>
          <w:t>El problema general de calendarización de personal es formulado de la siguiente manera.</w:t>
        </w:r>
      </w:ins>
    </w:p>
    <w:p w:rsidR="007053AE" w:rsidRPr="00473452" w:rsidRDefault="007053AE" w:rsidP="007053AE">
      <w:pPr>
        <w:ind w:firstLine="288"/>
        <w:jc w:val="both"/>
        <w:rPr>
          <w:ins w:id="265" w:author="ahiralesc" w:date="2012-09-24T16:25:00Z"/>
          <w:rFonts w:ascii="Times New Roman" w:eastAsiaTheme="minorEastAsia" w:hAnsi="Times New Roman" w:cs="Times New Roman"/>
          <w:sz w:val="24"/>
          <w:szCs w:val="24"/>
        </w:rPr>
      </w:pPr>
      <w:ins w:id="266" w:author="ahiralesc" w:date="2012-09-24T16:25:00Z">
        <w:r w:rsidRPr="007053AE">
          <w:rPr>
            <w:rFonts w:ascii="Times New Roman" w:hAnsi="Times New Roman" w:cs="Times New Roman"/>
            <w:sz w:val="24"/>
            <w:szCs w:val="24"/>
            <w:lang w:val="es-ES"/>
            <w:rPrChange w:id="267" w:author="ahiralesc" w:date="2012-09-24T16:25:00Z">
              <w:rPr>
                <w:rFonts w:ascii="Times New Roman" w:hAnsi="Times New Roman" w:cs="Times New Roman"/>
                <w:sz w:val="24"/>
                <w:szCs w:val="24"/>
              </w:rPr>
            </w:rPrChange>
          </w:rPr>
          <w:t xml:space="preserve">Existe un horizonte de planificación </w:t>
        </w:r>
        <m:oMath>
          <m:d>
            <m:dPr>
              <m:begChr m:val="["/>
              <m:endChr m:val="]"/>
              <m:ctrlPr>
                <w:rPr>
                  <w:rFonts w:ascii="Cambria Math" w:hAnsi="Times New Roman" w:cs="Times New Roman"/>
                  <w:i/>
                  <w:sz w:val="24"/>
                  <w:szCs w:val="24"/>
                </w:rPr>
              </m:ctrlPr>
            </m:dPr>
            <m:e>
              <m:r>
                <w:rPr>
                  <w:rFonts w:ascii="Cambria Math" w:hAnsi="Times New Roman" w:cs="Times New Roman"/>
                  <w:sz w:val="24"/>
                  <w:szCs w:val="24"/>
                  <w:lang w:val="es-ES"/>
                  <w:rPrChange w:id="268" w:author="ahiralesc" w:date="2012-09-24T16:25:00Z">
                    <w:rPr>
                      <w:rFonts w:ascii="Cambria Math" w:hAnsi="Times New Roman" w:cs="Times New Roman"/>
                      <w:sz w:val="24"/>
                      <w:szCs w:val="24"/>
                    </w:rPr>
                  </w:rPrChange>
                </w:rPr>
                <m:t>0,</m:t>
              </m:r>
              <m:r>
                <w:rPr>
                  <w:rFonts w:ascii="Cambria Math" w:hAnsi="Cambria Math" w:cs="Times New Roman"/>
                  <w:sz w:val="24"/>
                  <w:szCs w:val="24"/>
                </w:rPr>
                <m:t>T</m:t>
              </m:r>
            </m:e>
          </m:d>
        </m:oMath>
        <w:r w:rsidRPr="007053AE">
          <w:rPr>
            <w:rFonts w:ascii="Times New Roman" w:eastAsiaTheme="minorEastAsia" w:hAnsi="Times New Roman" w:cs="Times New Roman"/>
            <w:sz w:val="24"/>
            <w:szCs w:val="24"/>
            <w:lang w:val="es-ES"/>
            <w:rPrChange w:id="269" w:author="ahiralesc" w:date="2012-09-24T16:25:00Z">
              <w:rPr>
                <w:rFonts w:ascii="Times New Roman" w:eastAsiaTheme="minorEastAsia" w:hAnsi="Times New Roman" w:cs="Times New Roman"/>
                <w:sz w:val="24"/>
                <w:szCs w:val="24"/>
              </w:rPr>
            </w:rPrChange>
          </w:rPr>
          <w:t xml:space="preserve"> dividido en periodos </w:t>
        </w:r>
        <m:oMath>
          <m:d>
            <m:dPr>
              <m:begChr m:val="["/>
              <m:endChr m:val="["/>
              <m:ctrlPr>
                <w:rPr>
                  <w:rFonts w:ascii="Cambria Math" w:hAnsi="Times New Roman" w:cs="Times New Roman"/>
                  <w:i/>
                  <w:sz w:val="24"/>
                  <w:szCs w:val="24"/>
                </w:rPr>
              </m:ctrlPr>
            </m:dPr>
            <m:e>
              <m:r>
                <w:rPr>
                  <w:rFonts w:ascii="Cambria Math" w:hAnsi="Cambria Math" w:cs="Times New Roman"/>
                  <w:sz w:val="24"/>
                  <w:szCs w:val="24"/>
                </w:rPr>
                <m:t>t</m:t>
              </m:r>
              <m:r>
                <w:rPr>
                  <w:rFonts w:ascii="Cambria Math" w:hAnsi="Times New Roman" w:cs="Times New Roman"/>
                  <w:sz w:val="24"/>
                  <w:szCs w:val="24"/>
                  <w:lang w:val="es-ES"/>
                  <w:rPrChange w:id="270" w:author="ahiralesc" w:date="2012-09-24T16:25:00Z">
                    <w:rPr>
                      <w:rFonts w:ascii="Cambria Math" w:hAnsi="Times New Roman" w:cs="Times New Roman"/>
                      <w:sz w:val="24"/>
                      <w:szCs w:val="24"/>
                    </w:rPr>
                  </w:rPrChange>
                </w:rPr>
                <m:t>,</m:t>
              </m:r>
              <m:r>
                <w:rPr>
                  <w:rFonts w:ascii="Cambria Math" w:hAnsi="Cambria Math" w:cs="Times New Roman"/>
                  <w:sz w:val="24"/>
                  <w:szCs w:val="24"/>
                </w:rPr>
                <m:t>t</m:t>
              </m:r>
              <m:r>
                <w:rPr>
                  <w:rFonts w:ascii="Cambria Math" w:hAnsi="Times New Roman" w:cs="Times New Roman"/>
                  <w:sz w:val="24"/>
                  <w:szCs w:val="24"/>
                  <w:lang w:val="es-ES"/>
                  <w:rPrChange w:id="271" w:author="ahiralesc" w:date="2012-09-24T16:25:00Z">
                    <w:rPr>
                      <w:rFonts w:ascii="Cambria Math" w:hAnsi="Times New Roman" w:cs="Times New Roman"/>
                      <w:sz w:val="24"/>
                      <w:szCs w:val="24"/>
                    </w:rPr>
                  </w:rPrChange>
                </w:rPr>
                <m:t>+1</m:t>
              </m:r>
            </m:e>
          </m:d>
        </m:oMath>
        <w:r w:rsidRPr="007053AE">
          <w:rPr>
            <w:rFonts w:ascii="Times New Roman" w:eastAsiaTheme="minorEastAsia" w:hAnsi="Times New Roman" w:cs="Times New Roman"/>
            <w:sz w:val="24"/>
            <w:szCs w:val="24"/>
            <w:lang w:val="es-ES"/>
            <w:rPrChange w:id="272" w:author="ahiralesc" w:date="2012-09-24T16:25:00Z">
              <w:rPr>
                <w:rFonts w:ascii="Times New Roman" w:eastAsiaTheme="minorEastAsia" w:hAnsi="Times New Roman" w:cs="Times New Roman"/>
                <w:sz w:val="24"/>
                <w:szCs w:val="24"/>
              </w:rPr>
            </w:rPrChange>
          </w:rPr>
          <w:t xml:space="preserve"> para </w:t>
        </w:r>
        <m:oMath>
          <m:r>
            <w:rPr>
              <w:rFonts w:ascii="Cambria Math" w:hAnsi="Cambria Math" w:cs="Times New Roman"/>
              <w:sz w:val="24"/>
              <w:szCs w:val="24"/>
            </w:rPr>
            <m:t>t</m:t>
          </m:r>
          <m:r>
            <w:rPr>
              <w:rFonts w:ascii="Cambria Math" w:hAnsi="Times New Roman" w:cs="Times New Roman"/>
              <w:sz w:val="24"/>
              <w:szCs w:val="24"/>
              <w:lang w:val="es-ES"/>
              <w:rPrChange w:id="273" w:author="ahiralesc" w:date="2012-09-24T16:25:00Z">
                <w:rPr>
                  <w:rFonts w:ascii="Cambria Math" w:hAnsi="Times New Roman" w:cs="Times New Roman"/>
                  <w:sz w:val="24"/>
                  <w:szCs w:val="24"/>
                </w:rPr>
              </w:rPrChange>
            </w:rPr>
            <m:t xml:space="preserve">=0, 1, </m:t>
          </m:r>
          <m:r>
            <w:rPr>
              <w:rFonts w:ascii="Cambria Math" w:hAnsi="Cambria Math" w:cs="Times New Roman"/>
              <w:sz w:val="24"/>
              <w:szCs w:val="24"/>
              <w:lang w:val="es-ES"/>
              <w:rPrChange w:id="274" w:author="ahiralesc" w:date="2012-09-24T16:25:00Z">
                <w:rPr>
                  <w:rFonts w:ascii="Cambria Math" w:hAnsi="Cambria Math" w:cs="Times New Roman"/>
                  <w:sz w:val="24"/>
                  <w:szCs w:val="24"/>
                </w:rPr>
              </w:rPrChange>
            </w:rPr>
            <m:t>⋯</m:t>
          </m:r>
          <m:r>
            <w:rPr>
              <w:rFonts w:ascii="Cambria Math" w:hAnsi="Times New Roman" w:cs="Times New Roman"/>
              <w:sz w:val="24"/>
              <w:szCs w:val="24"/>
              <w:lang w:val="es-ES"/>
              <w:rPrChange w:id="275" w:author="ahiralesc" w:date="2012-09-24T16:25:00Z">
                <w:rPr>
                  <w:rFonts w:ascii="Cambria Math" w:hAnsi="Times New Roman" w:cs="Times New Roman"/>
                  <w:sz w:val="24"/>
                  <w:szCs w:val="24"/>
                </w:rPr>
              </w:rPrChange>
            </w:rPr>
            <m:t>,</m:t>
          </m:r>
          <m:r>
            <w:rPr>
              <w:rFonts w:ascii="Cambria Math" w:hAnsi="Cambria Math" w:cs="Times New Roman"/>
              <w:sz w:val="24"/>
              <w:szCs w:val="24"/>
            </w:rPr>
            <m:t>T</m:t>
          </m:r>
          <m:r>
            <w:rPr>
              <w:rFonts w:ascii="Cambria Math" w:hAnsi="Cambria Math" w:cs="Times New Roman"/>
              <w:sz w:val="24"/>
              <w:szCs w:val="24"/>
              <w:lang w:val="es-ES"/>
              <w:rPrChange w:id="276" w:author="ahiralesc" w:date="2012-09-24T16:25:00Z">
                <w:rPr>
                  <w:rFonts w:ascii="Cambria Math" w:hAnsi="Cambria Math" w:cs="Times New Roman"/>
                  <w:sz w:val="24"/>
                  <w:szCs w:val="24"/>
                </w:rPr>
              </w:rPrChange>
            </w:rPr>
            <m:t>-</m:t>
          </m:r>
          <m:r>
            <w:rPr>
              <w:rFonts w:ascii="Cambria Math" w:hAnsi="Times New Roman" w:cs="Times New Roman"/>
              <w:sz w:val="24"/>
              <w:szCs w:val="24"/>
              <w:lang w:val="es-ES"/>
              <w:rPrChange w:id="277" w:author="ahiralesc" w:date="2012-09-24T16:25:00Z">
                <w:rPr>
                  <w:rFonts w:ascii="Cambria Math" w:hAnsi="Times New Roman" w:cs="Times New Roman"/>
                  <w:sz w:val="24"/>
                  <w:szCs w:val="24"/>
                </w:rPr>
              </w:rPrChange>
            </w:rPr>
            <m:t>1</m:t>
          </m:r>
        </m:oMath>
        <w:r w:rsidRPr="007053AE">
          <w:rPr>
            <w:rFonts w:ascii="Times New Roman" w:eastAsiaTheme="minorEastAsia" w:hAnsi="Times New Roman" w:cs="Times New Roman"/>
            <w:sz w:val="24"/>
            <w:szCs w:val="24"/>
            <w:lang w:val="es-ES"/>
            <w:rPrChange w:id="278" w:author="ahiralesc" w:date="2012-09-24T16:25:00Z">
              <w:rPr>
                <w:rFonts w:ascii="Times New Roman" w:eastAsiaTheme="minorEastAsia" w:hAnsi="Times New Roman" w:cs="Times New Roman"/>
                <w:sz w:val="24"/>
                <w:szCs w:val="24"/>
              </w:rPr>
            </w:rPrChange>
          </w:rPr>
          <w:t xml:space="preserve">. La duración de un periodo es constante, en el dominio del problema un periodo corresponde a una hora. Existen </w:t>
        </w:r>
        <m:oMath>
          <m:r>
            <w:rPr>
              <w:rFonts w:ascii="Cambria Math" w:hAnsi="Cambria Math" w:cs="Times New Roman"/>
              <w:sz w:val="24"/>
              <w:szCs w:val="24"/>
            </w:rPr>
            <m:t>m</m:t>
          </m:r>
        </m:oMath>
        <w:r w:rsidRPr="007053AE">
          <w:rPr>
            <w:rFonts w:ascii="Times New Roman" w:eastAsiaTheme="minorEastAsia" w:hAnsi="Times New Roman" w:cs="Times New Roman"/>
            <w:sz w:val="24"/>
            <w:szCs w:val="24"/>
            <w:lang w:val="es-ES"/>
            <w:rPrChange w:id="279" w:author="ahiralesc" w:date="2012-09-24T16:25:00Z">
              <w:rPr>
                <w:rFonts w:ascii="Times New Roman" w:eastAsiaTheme="minorEastAsia" w:hAnsi="Times New Roman" w:cs="Times New Roman"/>
                <w:sz w:val="24"/>
                <w:szCs w:val="24"/>
              </w:rPr>
            </w:rPrChange>
          </w:rPr>
          <w:t xml:space="preserve"> recursos cada recurso tiene su propio horizonte de planificación e inicialmente su horizonte de disponibilidad </w:t>
        </w:r>
        <m:oMath>
          <m:d>
            <m:dPr>
              <m:begChr m:val="["/>
              <m:endChr m:val="]"/>
              <m:ctrlPr>
                <w:rPr>
                  <w:rFonts w:ascii="Cambria Math" w:hAnsi="Times New Roman" w:cs="Times New Roman"/>
                  <w:i/>
                  <w:sz w:val="24"/>
                  <w:szCs w:val="24"/>
                </w:rPr>
              </m:ctrlPr>
            </m:dPr>
            <m:e>
              <m:r>
                <w:rPr>
                  <w:rFonts w:ascii="Cambria Math" w:hAnsi="Times New Roman" w:cs="Times New Roman"/>
                  <w:sz w:val="24"/>
                  <w:szCs w:val="24"/>
                  <w:lang w:val="es-ES"/>
                  <w:rPrChange w:id="280" w:author="ahiralesc" w:date="2012-09-24T16:25:00Z">
                    <w:rPr>
                      <w:rFonts w:ascii="Cambria Math" w:hAnsi="Times New Roman" w:cs="Times New Roman"/>
                      <w:sz w:val="24"/>
                      <w:szCs w:val="24"/>
                    </w:rPr>
                  </w:rPrChange>
                </w:rPr>
                <m:t>0,</m:t>
              </m:r>
              <m:r>
                <w:rPr>
                  <w:rFonts w:ascii="Cambria Math" w:hAnsi="Cambria Math" w:cs="Times New Roman"/>
                  <w:sz w:val="24"/>
                  <w:szCs w:val="24"/>
                </w:rPr>
                <m:t>T</m:t>
              </m:r>
            </m:e>
          </m:d>
        </m:oMath>
        <w:r w:rsidRPr="007053AE">
          <w:rPr>
            <w:rFonts w:ascii="Times New Roman" w:eastAsiaTheme="minorEastAsia" w:hAnsi="Times New Roman" w:cs="Times New Roman"/>
            <w:sz w:val="24"/>
            <w:szCs w:val="24"/>
            <w:lang w:val="es-ES"/>
            <w:rPrChange w:id="281" w:author="ahiralesc" w:date="2012-09-24T16:25:00Z">
              <w:rPr>
                <w:rFonts w:ascii="Times New Roman" w:eastAsiaTheme="minorEastAsia" w:hAnsi="Times New Roman" w:cs="Times New Roman"/>
                <w:sz w:val="24"/>
                <w:szCs w:val="24"/>
              </w:rPr>
            </w:rPrChange>
          </w:rPr>
          <w:t xml:space="preserve">. </w:t>
        </w:r>
        <w:r w:rsidRPr="00473452">
          <w:rPr>
            <w:rFonts w:ascii="Times New Roman" w:eastAsiaTheme="minorEastAsia" w:hAnsi="Times New Roman" w:cs="Times New Roman"/>
            <w:sz w:val="24"/>
            <w:szCs w:val="24"/>
          </w:rPr>
          <w:t xml:space="preserve">No se </w:t>
        </w:r>
        <w:proofErr w:type="spellStart"/>
        <w:r w:rsidRPr="00473452">
          <w:rPr>
            <w:rFonts w:ascii="Times New Roman" w:eastAsiaTheme="minorEastAsia" w:hAnsi="Times New Roman" w:cs="Times New Roman"/>
            <w:sz w:val="24"/>
            <w:szCs w:val="24"/>
          </w:rPr>
          <w:t>consideran</w:t>
        </w:r>
        <w:proofErr w:type="spellEnd"/>
        <w:r w:rsidRPr="00473452">
          <w:rPr>
            <w:rFonts w:ascii="Times New Roman" w:eastAsiaTheme="minorEastAsia" w:hAnsi="Times New Roman" w:cs="Times New Roman"/>
            <w:sz w:val="24"/>
            <w:szCs w:val="24"/>
          </w:rPr>
          <w:t xml:space="preserve"> la </w:t>
        </w:r>
        <w:proofErr w:type="spellStart"/>
        <w:r w:rsidRPr="00473452">
          <w:rPr>
            <w:rFonts w:ascii="Times New Roman" w:eastAsiaTheme="minorEastAsia" w:hAnsi="Times New Roman" w:cs="Times New Roman"/>
            <w:sz w:val="24"/>
            <w:szCs w:val="24"/>
          </w:rPr>
          <w:t>capacidad</w:t>
        </w:r>
        <w:proofErr w:type="spellEnd"/>
        <w:r w:rsidRPr="00473452">
          <w:rPr>
            <w:rFonts w:ascii="Times New Roman" w:eastAsiaTheme="minorEastAsia" w:hAnsi="Times New Roman" w:cs="Times New Roman"/>
            <w:sz w:val="24"/>
            <w:szCs w:val="24"/>
          </w:rPr>
          <w:t xml:space="preserve"> de los </w:t>
        </w:r>
        <w:proofErr w:type="spellStart"/>
        <w:r w:rsidRPr="00473452">
          <w:rPr>
            <w:rFonts w:ascii="Times New Roman" w:eastAsiaTheme="minorEastAsia" w:hAnsi="Times New Roman" w:cs="Times New Roman"/>
            <w:sz w:val="24"/>
            <w:szCs w:val="24"/>
          </w:rPr>
          <w:t>recursos</w:t>
        </w:r>
        <w:proofErr w:type="spellEnd"/>
        <w:r w:rsidRPr="00473452">
          <w:rPr>
            <w:rFonts w:ascii="Times New Roman" w:eastAsiaTheme="minorEastAsia" w:hAnsi="Times New Roman" w:cs="Times New Roman"/>
            <w:sz w:val="24"/>
            <w:szCs w:val="24"/>
          </w:rPr>
          <w:t xml:space="preserve">. </w:t>
        </w:r>
      </w:ins>
    </w:p>
    <w:p w:rsidR="007053AE" w:rsidRPr="007053AE" w:rsidRDefault="007053AE" w:rsidP="007053AE">
      <w:pPr>
        <w:ind w:firstLine="288"/>
        <w:jc w:val="both"/>
        <w:rPr>
          <w:ins w:id="282" w:author="ahiralesc" w:date="2012-09-24T16:25:00Z"/>
          <w:rFonts w:ascii="Times New Roman" w:eastAsiaTheme="minorEastAsia" w:hAnsi="Times New Roman" w:cs="Times New Roman"/>
          <w:sz w:val="24"/>
          <w:szCs w:val="24"/>
          <w:lang w:val="es-ES"/>
          <w:rPrChange w:id="283" w:author="ahiralesc" w:date="2012-09-24T16:25:00Z">
            <w:rPr>
              <w:ins w:id="284" w:author="ahiralesc" w:date="2012-09-24T16:25:00Z"/>
              <w:rFonts w:ascii="Times New Roman" w:eastAsiaTheme="minorEastAsia" w:hAnsi="Times New Roman" w:cs="Times New Roman"/>
              <w:sz w:val="24"/>
              <w:szCs w:val="24"/>
            </w:rPr>
          </w:rPrChange>
        </w:rPr>
      </w:pPr>
      <w:ins w:id="285" w:author="ahiralesc" w:date="2012-09-24T16:25:00Z">
        <w:r w:rsidRPr="007053AE">
          <w:rPr>
            <w:rFonts w:ascii="Times New Roman" w:eastAsiaTheme="minorEastAsia" w:hAnsi="Times New Roman" w:cs="Times New Roman"/>
            <w:sz w:val="24"/>
            <w:szCs w:val="24"/>
            <w:lang w:val="es-ES"/>
            <w:rPrChange w:id="286" w:author="ahiralesc" w:date="2012-09-24T16:25:00Z">
              <w:rPr>
                <w:rFonts w:ascii="Times New Roman" w:eastAsiaTheme="minorEastAsia" w:hAnsi="Times New Roman" w:cs="Times New Roman"/>
                <w:sz w:val="24"/>
                <w:szCs w:val="24"/>
              </w:rPr>
            </w:rPrChange>
          </w:rPr>
          <w:t xml:space="preserve">Dentro del horizonte de planeación, deben ser realizadas </w:t>
        </w:r>
        <m:oMath>
          <m:r>
            <w:rPr>
              <w:rFonts w:ascii="Cambria Math" w:hAnsi="Cambria Math" w:cs="Times New Roman"/>
              <w:sz w:val="24"/>
              <w:szCs w:val="24"/>
            </w:rPr>
            <m:t>n</m:t>
          </m:r>
        </m:oMath>
        <w:r w:rsidRPr="007053AE">
          <w:rPr>
            <w:rFonts w:ascii="Times New Roman" w:eastAsiaTheme="minorEastAsia" w:hAnsi="Times New Roman" w:cs="Times New Roman"/>
            <w:sz w:val="24"/>
            <w:szCs w:val="24"/>
            <w:lang w:val="es-ES"/>
            <w:rPrChange w:id="287" w:author="ahiralesc" w:date="2012-09-24T16:25:00Z">
              <w:rPr>
                <w:rFonts w:ascii="Times New Roman" w:eastAsiaTheme="minorEastAsia" w:hAnsi="Times New Roman" w:cs="Times New Roman"/>
                <w:sz w:val="24"/>
                <w:szCs w:val="24"/>
              </w:rPr>
            </w:rPrChange>
          </w:rPr>
          <w:t xml:space="preserve"> tareas </w:t>
        </w:r>
        <m:oMath>
          <m:r>
            <w:rPr>
              <w:rFonts w:ascii="Cambria Math" w:hAnsi="Cambria Math" w:cs="Times New Roman"/>
              <w:sz w:val="24"/>
              <w:szCs w:val="24"/>
            </w:rPr>
            <m:t>j</m:t>
          </m:r>
          <m:r>
            <w:rPr>
              <w:rFonts w:ascii="Cambria Math" w:hAnsi="Times New Roman" w:cs="Times New Roman"/>
              <w:sz w:val="24"/>
              <w:szCs w:val="24"/>
              <w:lang w:val="es-ES"/>
              <w:rPrChange w:id="288" w:author="ahiralesc" w:date="2012-09-24T16:25:00Z">
                <w:rPr>
                  <w:rFonts w:ascii="Cambria Math" w:hAnsi="Times New Roman" w:cs="Times New Roman"/>
                  <w:sz w:val="24"/>
                  <w:szCs w:val="24"/>
                </w:rPr>
              </w:rPrChange>
            </w:rPr>
            <m:t xml:space="preserve">=1, </m:t>
          </m:r>
          <m:r>
            <w:rPr>
              <w:rFonts w:ascii="Cambria Math" w:hAnsi="Cambria Math" w:cs="Times New Roman"/>
              <w:sz w:val="24"/>
              <w:szCs w:val="24"/>
              <w:lang w:val="es-ES"/>
              <w:rPrChange w:id="289" w:author="ahiralesc" w:date="2012-09-24T16:25:00Z">
                <w:rPr>
                  <w:rFonts w:ascii="Cambria Math" w:hAnsi="Cambria Math" w:cs="Times New Roman"/>
                  <w:sz w:val="24"/>
                  <w:szCs w:val="24"/>
                </w:rPr>
              </w:rPrChange>
            </w:rPr>
            <m:t>⋯</m:t>
          </m:r>
          <m:r>
            <w:rPr>
              <w:rFonts w:ascii="Cambria Math" w:hAnsi="Times New Roman" w:cs="Times New Roman"/>
              <w:sz w:val="24"/>
              <w:szCs w:val="24"/>
              <w:lang w:val="es-ES"/>
              <w:rPrChange w:id="290" w:author="ahiralesc" w:date="2012-09-24T16:25:00Z">
                <w:rPr>
                  <w:rFonts w:ascii="Cambria Math" w:hAnsi="Times New Roman" w:cs="Times New Roman"/>
                  <w:sz w:val="24"/>
                  <w:szCs w:val="24"/>
                </w:rPr>
              </w:rPrChange>
            </w:rPr>
            <m:t>,</m:t>
          </m:r>
          <m:r>
            <w:rPr>
              <w:rFonts w:ascii="Cambria Math" w:hAnsi="Cambria Math" w:cs="Times New Roman"/>
              <w:sz w:val="24"/>
              <w:szCs w:val="24"/>
            </w:rPr>
            <m:t>n</m:t>
          </m:r>
        </m:oMath>
        <w:r w:rsidRPr="007053AE">
          <w:rPr>
            <w:rFonts w:ascii="Times New Roman" w:eastAsiaTheme="minorEastAsia" w:hAnsi="Times New Roman" w:cs="Times New Roman"/>
            <w:sz w:val="24"/>
            <w:szCs w:val="24"/>
            <w:lang w:val="es-ES"/>
            <w:rPrChange w:id="291" w:author="ahiralesc" w:date="2012-09-24T16:25:00Z">
              <w:rPr>
                <w:rFonts w:ascii="Times New Roman" w:eastAsiaTheme="minorEastAsia" w:hAnsi="Times New Roman" w:cs="Times New Roman"/>
                <w:sz w:val="24"/>
                <w:szCs w:val="24"/>
              </w:rPr>
            </w:rPrChange>
          </w:rPr>
          <w:t xml:space="preserve">. Una tarea es descrita por la tubla </w:t>
        </w:r>
        <m:oMath>
          <m:d>
            <m:dPr>
              <m:ctrlPr>
                <w:rPr>
                  <w:rFonts w:ascii="Cambria Math" w:eastAsiaTheme="minorEastAsia" w:hAnsi="Times New Roman" w:cs="Times New Roman"/>
                  <w:i/>
                  <w:sz w:val="24"/>
                  <w:szCs w:val="24"/>
                </w:rPr>
              </m:ctrlPr>
            </m:dPr>
            <m:e>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ps</m:t>
                  </m:r>
                </m:e>
                <m:sub>
                  <m:r>
                    <w:rPr>
                      <w:rFonts w:ascii="Cambria Math" w:eastAsiaTheme="minorEastAsia" w:hAnsi="Times New Roman" w:cs="Times New Roman"/>
                      <w:sz w:val="24"/>
                      <w:szCs w:val="24"/>
                    </w:rPr>
                    <m:t>j</m:t>
                  </m:r>
                </m:sub>
              </m:sSub>
              <m:r>
                <w:rPr>
                  <w:rFonts w:ascii="Cambria Math" w:eastAsiaTheme="minorEastAsia" w:hAnsi="Times New Roman" w:cs="Times New Roman"/>
                  <w:sz w:val="24"/>
                  <w:szCs w:val="24"/>
                  <w:lang w:val="es-ES"/>
                  <w:rPrChange w:id="292" w:author="ahiralesc" w:date="2012-09-24T16:25:00Z">
                    <w:rPr>
                      <w:rFonts w:ascii="Cambria Math" w:eastAsiaTheme="minorEastAsia" w:hAnsi="Times New Roman" w:cs="Times New Roman"/>
                      <w:sz w:val="24"/>
                      <w:szCs w:val="24"/>
                    </w:rPr>
                  </w:rPrChange>
                </w:rPr>
                <m:t xml:space="preserve">, </m:t>
              </m:r>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pl</m:t>
                  </m:r>
                </m:e>
                <m:sub>
                  <m:r>
                    <w:rPr>
                      <w:rFonts w:ascii="Cambria Math" w:eastAsiaTheme="minorEastAsia" w:hAnsi="Times New Roman" w:cs="Times New Roman"/>
                      <w:sz w:val="24"/>
                      <w:szCs w:val="24"/>
                    </w:rPr>
                    <m:t>j</m:t>
                  </m:r>
                </m:sub>
              </m:sSub>
              <m:r>
                <w:rPr>
                  <w:rFonts w:ascii="Cambria Math" w:eastAsiaTheme="minorEastAsia" w:hAnsi="Times New Roman" w:cs="Times New Roman"/>
                  <w:sz w:val="24"/>
                  <w:szCs w:val="24"/>
                  <w:lang w:val="es-ES"/>
                  <w:rPrChange w:id="293" w:author="ahiralesc" w:date="2012-09-24T16:25:00Z">
                    <w:rPr>
                      <w:rFonts w:ascii="Cambria Math" w:eastAsiaTheme="minorEastAsia" w:hAnsi="Times New Roman" w:cs="Times New Roman"/>
                      <w:sz w:val="24"/>
                      <w:szCs w:val="24"/>
                    </w:rPr>
                  </w:rPrChange>
                </w:rPr>
                <m:t>,</m:t>
              </m:r>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pc</m:t>
                  </m:r>
                </m:e>
                <m:sub>
                  <m:r>
                    <w:rPr>
                      <w:rFonts w:ascii="Cambria Math" w:eastAsiaTheme="minorEastAsia" w:hAnsi="Times New Roman" w:cs="Times New Roman"/>
                      <w:sz w:val="24"/>
                      <w:szCs w:val="24"/>
                    </w:rPr>
                    <m:t>j</m:t>
                  </m:r>
                </m:sub>
              </m:sSub>
              <m:r>
                <w:rPr>
                  <w:rFonts w:ascii="Cambria Math" w:eastAsiaTheme="minorEastAsia" w:hAnsi="Times New Roman" w:cs="Times New Roman"/>
                  <w:sz w:val="24"/>
                  <w:szCs w:val="24"/>
                  <w:lang w:val="es-ES"/>
                  <w:rPrChange w:id="294" w:author="ahiralesc" w:date="2012-09-24T16:25:00Z">
                    <w:rPr>
                      <w:rFonts w:ascii="Cambria Math" w:eastAsiaTheme="minorEastAsia" w:hAnsi="Times New Roman" w:cs="Times New Roman"/>
                      <w:sz w:val="24"/>
                      <w:szCs w:val="24"/>
                    </w:rPr>
                  </w:rPrChange>
                </w:rPr>
                <m:t>,</m:t>
              </m:r>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pt</m:t>
                  </m:r>
                </m:e>
                <m:sub>
                  <m:r>
                    <w:rPr>
                      <w:rFonts w:ascii="Cambria Math" w:eastAsiaTheme="minorEastAsia" w:hAnsi="Times New Roman" w:cs="Times New Roman"/>
                      <w:sz w:val="24"/>
                      <w:szCs w:val="24"/>
                    </w:rPr>
                    <m:t>j</m:t>
                  </m:r>
                </m:sub>
              </m:sSub>
              <m:r>
                <w:rPr>
                  <w:rFonts w:ascii="Cambria Math" w:eastAsiaTheme="minorEastAsia" w:hAnsi="Times New Roman" w:cs="Times New Roman"/>
                  <w:sz w:val="24"/>
                  <w:szCs w:val="24"/>
                  <w:lang w:val="es-ES"/>
                  <w:rPrChange w:id="295" w:author="ahiralesc" w:date="2012-09-24T16:25:00Z">
                    <w:rPr>
                      <w:rFonts w:ascii="Cambria Math" w:eastAsiaTheme="minorEastAsia" w:hAnsi="Times New Roman" w:cs="Times New Roman"/>
                      <w:sz w:val="24"/>
                      <w:szCs w:val="24"/>
                    </w:rPr>
                  </w:rPrChange>
                </w:rPr>
                <m:t xml:space="preserve">, </m:t>
              </m:r>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r</m:t>
                  </m:r>
                </m:e>
                <m:sub>
                  <m:r>
                    <w:rPr>
                      <w:rFonts w:ascii="Cambria Math" w:eastAsiaTheme="minorEastAsia" w:hAnsi="Times New Roman" w:cs="Times New Roman"/>
                      <w:sz w:val="24"/>
                      <w:szCs w:val="24"/>
                    </w:rPr>
                    <m:t>j</m:t>
                  </m:r>
                </m:sub>
              </m:sSub>
              <m:r>
                <w:rPr>
                  <w:rFonts w:ascii="Cambria Math" w:eastAsiaTheme="minorEastAsia" w:hAnsi="Times New Roman" w:cs="Times New Roman"/>
                  <w:sz w:val="24"/>
                  <w:szCs w:val="24"/>
                  <w:lang w:val="es-ES"/>
                  <w:rPrChange w:id="296" w:author="ahiralesc" w:date="2012-09-24T16:25:00Z">
                    <w:rPr>
                      <w:rFonts w:ascii="Cambria Math" w:eastAsiaTheme="minorEastAsia" w:hAnsi="Times New Roman" w:cs="Times New Roman"/>
                      <w:sz w:val="24"/>
                      <w:szCs w:val="24"/>
                    </w:rPr>
                  </w:rPrChange>
                </w:rPr>
                <m:t>,</m:t>
              </m:r>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id</m:t>
                  </m:r>
                </m:e>
                <m:sub>
                  <m:r>
                    <w:rPr>
                      <w:rFonts w:ascii="Cambria Math" w:eastAsiaTheme="minorEastAsia" w:hAnsi="Times New Roman" w:cs="Times New Roman"/>
                      <w:sz w:val="24"/>
                      <w:szCs w:val="24"/>
                    </w:rPr>
                    <m:t>j</m:t>
                  </m:r>
                </m:sub>
              </m:sSub>
            </m:e>
          </m:d>
        </m:oMath>
        <w:r w:rsidRPr="007053AE">
          <w:rPr>
            <w:rFonts w:ascii="Times New Roman" w:eastAsiaTheme="minorEastAsia" w:hAnsi="Times New Roman" w:cs="Times New Roman"/>
            <w:sz w:val="24"/>
            <w:szCs w:val="24"/>
            <w:lang w:val="es-ES"/>
            <w:rPrChange w:id="297" w:author="ahiralesc" w:date="2012-09-24T16:25:00Z">
              <w:rPr>
                <w:rFonts w:ascii="Times New Roman" w:eastAsiaTheme="minorEastAsia" w:hAnsi="Times New Roman" w:cs="Times New Roman"/>
                <w:sz w:val="24"/>
                <w:szCs w:val="24"/>
              </w:rPr>
            </w:rPrChange>
          </w:rPr>
          <w:t xml:space="preserve"> con una duración de </w:t>
        </w:r>
        <m:oMath>
          <m:r>
            <w:rPr>
              <w:rFonts w:ascii="Cambria Math" w:eastAsiaTheme="minorEastAsia" w:hAnsi="Times New Roman" w:cs="Times New Roman"/>
              <w:sz w:val="24"/>
              <w:szCs w:val="24"/>
              <w:lang w:val="es-ES"/>
              <w:rPrChange w:id="298" w:author="ahiralesc" w:date="2012-09-24T16:25:00Z">
                <w:rPr>
                  <w:rFonts w:ascii="Cambria Math" w:eastAsiaTheme="minorEastAsia" w:hAnsi="Times New Roman" w:cs="Times New Roman"/>
                  <w:sz w:val="24"/>
                  <w:szCs w:val="24"/>
                </w:rPr>
              </w:rPrChange>
            </w:rPr>
            <m:t>2</m:t>
          </m:r>
          <m:r>
            <w:rPr>
              <w:rFonts w:ascii="Cambria Math" w:eastAsiaTheme="minorEastAsia" w:hAnsi="Times New Roman" w:cs="Times New Roman"/>
              <w:sz w:val="24"/>
              <w:szCs w:val="24"/>
              <w:lang w:val="es-ES"/>
              <w:rPrChange w:id="299" w:author="ahiralesc" w:date="2012-09-24T16:25:00Z">
                <w:rPr>
                  <w:rFonts w:ascii="Cambria Math" w:eastAsiaTheme="minorEastAsia" w:hAnsi="Times New Roman" w:cs="Times New Roman"/>
                  <w:sz w:val="24"/>
                  <w:szCs w:val="24"/>
                </w:rPr>
              </w:rPrChange>
            </w:rPr>
            <m:t>≤</m:t>
          </m:r>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ps</m:t>
              </m:r>
            </m:e>
            <m:sub>
              <m:r>
                <w:rPr>
                  <w:rFonts w:ascii="Cambria Math" w:eastAsiaTheme="minorEastAsia" w:hAnsi="Times New Roman" w:cs="Times New Roman"/>
                  <w:sz w:val="24"/>
                  <w:szCs w:val="24"/>
                </w:rPr>
                <m:t>j</m:t>
              </m:r>
            </m:sub>
          </m:sSub>
          <m:r>
            <w:rPr>
              <w:rFonts w:ascii="Cambria Math" w:eastAsiaTheme="minorEastAsia" w:hAnsi="Times New Roman" w:cs="Times New Roman"/>
              <w:sz w:val="24"/>
              <w:szCs w:val="24"/>
              <w:lang w:val="es-ES"/>
              <w:rPrChange w:id="300" w:author="ahiralesc" w:date="2012-09-24T16:25:00Z">
                <w:rPr>
                  <w:rFonts w:ascii="Cambria Math" w:eastAsiaTheme="minorEastAsia" w:hAnsi="Times New Roman" w:cs="Times New Roman"/>
                  <w:sz w:val="24"/>
                  <w:szCs w:val="24"/>
                </w:rPr>
              </w:rPrChange>
            </w:rPr>
            <m:t>≤</m:t>
          </m:r>
          <m:r>
            <w:rPr>
              <w:rFonts w:ascii="Cambria Math" w:eastAsiaTheme="minorEastAsia" w:hAnsi="Times New Roman" w:cs="Times New Roman"/>
              <w:sz w:val="24"/>
              <w:szCs w:val="24"/>
              <w:lang w:val="es-ES"/>
              <w:rPrChange w:id="301" w:author="ahiralesc" w:date="2012-09-24T16:25:00Z">
                <w:rPr>
                  <w:rFonts w:ascii="Cambria Math" w:eastAsiaTheme="minorEastAsia" w:hAnsi="Times New Roman" w:cs="Times New Roman"/>
                  <w:sz w:val="24"/>
                  <w:szCs w:val="24"/>
                </w:rPr>
              </w:rPrChange>
            </w:rPr>
            <m:t>4</m:t>
          </m:r>
        </m:oMath>
        <w:r w:rsidRPr="007053AE">
          <w:rPr>
            <w:rFonts w:ascii="Times New Roman" w:eastAsiaTheme="minorEastAsia" w:hAnsi="Times New Roman" w:cs="Times New Roman"/>
            <w:sz w:val="24"/>
            <w:szCs w:val="24"/>
            <w:lang w:val="es-ES"/>
            <w:rPrChange w:id="302" w:author="ahiralesc" w:date="2012-09-24T16:25:00Z">
              <w:rPr>
                <w:rFonts w:ascii="Times New Roman" w:eastAsiaTheme="minorEastAsia" w:hAnsi="Times New Roman" w:cs="Times New Roman"/>
                <w:sz w:val="24"/>
                <w:szCs w:val="24"/>
              </w:rPr>
            </w:rPrChange>
          </w:rPr>
          <w:t xml:space="preserve"> </w:t>
        </w:r>
        <w:r w:rsidRPr="007053AE">
          <w:rPr>
            <w:rFonts w:ascii="Times New Roman" w:eastAsiaTheme="minorEastAsia" w:hAnsi="Times New Roman" w:cs="Times New Roman"/>
            <w:i/>
            <w:sz w:val="24"/>
            <w:szCs w:val="24"/>
            <w:lang w:val="es-ES"/>
            <w:rPrChange w:id="303" w:author="ahiralesc" w:date="2012-09-24T16:25:00Z">
              <w:rPr>
                <w:rFonts w:ascii="Times New Roman" w:eastAsiaTheme="minorEastAsia" w:hAnsi="Times New Roman" w:cs="Times New Roman"/>
                <w:i/>
                <w:sz w:val="24"/>
                <w:szCs w:val="24"/>
              </w:rPr>
            </w:rPrChange>
          </w:rPr>
          <w:t>horas clases</w:t>
        </w:r>
        <w:r w:rsidRPr="007053AE">
          <w:rPr>
            <w:rFonts w:ascii="Times New Roman" w:eastAsiaTheme="minorEastAsia" w:hAnsi="Times New Roman" w:cs="Times New Roman"/>
            <w:sz w:val="24"/>
            <w:szCs w:val="24"/>
            <w:lang w:val="es-ES"/>
            <w:rPrChange w:id="304" w:author="ahiralesc" w:date="2012-09-24T16:25:00Z">
              <w:rPr>
                <w:rFonts w:ascii="Times New Roman" w:eastAsiaTheme="minorEastAsia" w:hAnsi="Times New Roman" w:cs="Times New Roman"/>
                <w:sz w:val="24"/>
                <w:szCs w:val="24"/>
              </w:rPr>
            </w:rPrChange>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pl</m:t>
              </m:r>
            </m:e>
            <m:sub>
              <m:r>
                <w:rPr>
                  <w:rFonts w:ascii="Cambria Math" w:eastAsiaTheme="minorEastAsia" w:hAnsi="Times New Roman" w:cs="Times New Roman"/>
                  <w:sz w:val="24"/>
                  <w:szCs w:val="24"/>
                </w:rPr>
                <m:t>j</m:t>
              </m:r>
            </m:sub>
          </m:sSub>
          <m:r>
            <w:rPr>
              <w:rFonts w:ascii="Cambria Math" w:eastAsiaTheme="minorEastAsia" w:hAnsi="Times New Roman" w:cs="Times New Roman"/>
              <w:sz w:val="24"/>
              <w:szCs w:val="24"/>
              <w:lang w:val="es-ES"/>
              <w:rPrChange w:id="305" w:author="ahiralesc" w:date="2012-09-24T16:25:00Z">
                <w:rPr>
                  <w:rFonts w:ascii="Cambria Math" w:eastAsiaTheme="minorEastAsia" w:hAnsi="Times New Roman" w:cs="Times New Roman"/>
                  <w:sz w:val="24"/>
                  <w:szCs w:val="24"/>
                </w:rPr>
              </w:rPrChange>
            </w:rPr>
            <m:t>≥</m:t>
          </m:r>
          <m:r>
            <w:rPr>
              <w:rFonts w:ascii="Cambria Math" w:eastAsiaTheme="minorEastAsia" w:hAnsi="Times New Roman" w:cs="Times New Roman"/>
              <w:sz w:val="24"/>
              <w:szCs w:val="24"/>
              <w:lang w:val="es-ES"/>
              <w:rPrChange w:id="306" w:author="ahiralesc" w:date="2012-09-24T16:25:00Z">
                <w:rPr>
                  <w:rFonts w:ascii="Cambria Math" w:eastAsiaTheme="minorEastAsia" w:hAnsi="Times New Roman" w:cs="Times New Roman"/>
                  <w:sz w:val="24"/>
                  <w:szCs w:val="24"/>
                </w:rPr>
              </w:rPrChange>
            </w:rPr>
            <m:t>0</m:t>
          </m:r>
        </m:oMath>
        <w:r w:rsidRPr="007053AE">
          <w:rPr>
            <w:rFonts w:ascii="Times New Roman" w:eastAsiaTheme="minorEastAsia" w:hAnsi="Times New Roman" w:cs="Times New Roman"/>
            <w:sz w:val="24"/>
            <w:szCs w:val="24"/>
            <w:lang w:val="es-ES"/>
            <w:rPrChange w:id="307" w:author="ahiralesc" w:date="2012-09-24T16:25:00Z">
              <w:rPr>
                <w:rFonts w:ascii="Times New Roman" w:eastAsiaTheme="minorEastAsia" w:hAnsi="Times New Roman" w:cs="Times New Roman"/>
                <w:sz w:val="24"/>
                <w:szCs w:val="24"/>
              </w:rPr>
            </w:rPrChange>
          </w:rPr>
          <w:t xml:space="preserve"> </w:t>
        </w:r>
        <w:r w:rsidRPr="007053AE">
          <w:rPr>
            <w:rFonts w:ascii="Times New Roman" w:eastAsiaTheme="minorEastAsia" w:hAnsi="Times New Roman" w:cs="Times New Roman"/>
            <w:i/>
            <w:sz w:val="24"/>
            <w:szCs w:val="24"/>
            <w:lang w:val="es-ES"/>
            <w:rPrChange w:id="308" w:author="ahiralesc" w:date="2012-09-24T16:25:00Z">
              <w:rPr>
                <w:rFonts w:ascii="Times New Roman" w:eastAsiaTheme="minorEastAsia" w:hAnsi="Times New Roman" w:cs="Times New Roman"/>
                <w:i/>
                <w:sz w:val="24"/>
                <w:szCs w:val="24"/>
              </w:rPr>
            </w:rPrChange>
          </w:rPr>
          <w:t>horas laboratorio</w:t>
        </w:r>
        <w:r w:rsidRPr="007053AE">
          <w:rPr>
            <w:rFonts w:ascii="Times New Roman" w:eastAsiaTheme="minorEastAsia" w:hAnsi="Times New Roman" w:cs="Times New Roman"/>
            <w:sz w:val="24"/>
            <w:szCs w:val="24"/>
            <w:lang w:val="es-ES"/>
            <w:rPrChange w:id="309" w:author="ahiralesc" w:date="2012-09-24T16:25:00Z">
              <w:rPr>
                <w:rFonts w:ascii="Times New Roman" w:eastAsiaTheme="minorEastAsia" w:hAnsi="Times New Roman" w:cs="Times New Roman"/>
                <w:sz w:val="24"/>
                <w:szCs w:val="24"/>
              </w:rPr>
            </w:rPrChange>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pt</m:t>
              </m:r>
            </m:e>
            <m:sub>
              <m:r>
                <w:rPr>
                  <w:rFonts w:ascii="Cambria Math" w:eastAsiaTheme="minorEastAsia" w:hAnsi="Times New Roman" w:cs="Times New Roman"/>
                  <w:sz w:val="24"/>
                  <w:szCs w:val="24"/>
                </w:rPr>
                <m:t>j</m:t>
              </m:r>
            </m:sub>
          </m:sSub>
        </m:oMath>
        <w:r w:rsidRPr="007053AE">
          <w:rPr>
            <w:rFonts w:ascii="Times New Roman" w:eastAsiaTheme="minorEastAsia" w:hAnsi="Times New Roman" w:cs="Times New Roman"/>
            <w:sz w:val="24"/>
            <w:szCs w:val="24"/>
            <w:lang w:val="es-ES"/>
            <w:rPrChange w:id="310" w:author="ahiralesc" w:date="2012-09-24T16:25:00Z">
              <w:rPr>
                <w:rFonts w:ascii="Times New Roman" w:eastAsiaTheme="minorEastAsia" w:hAnsi="Times New Roman" w:cs="Times New Roman"/>
                <w:sz w:val="24"/>
                <w:szCs w:val="24"/>
              </w:rPr>
            </w:rPrChange>
          </w:rPr>
          <w:t xml:space="preserve"> </w:t>
        </w:r>
        <w:r w:rsidRPr="007053AE">
          <w:rPr>
            <w:rFonts w:ascii="Times New Roman" w:eastAsiaTheme="minorEastAsia" w:hAnsi="Times New Roman" w:cs="Times New Roman"/>
            <w:i/>
            <w:sz w:val="24"/>
            <w:szCs w:val="24"/>
            <w:lang w:val="es-ES"/>
            <w:rPrChange w:id="311" w:author="ahiralesc" w:date="2012-09-24T16:25:00Z">
              <w:rPr>
                <w:rFonts w:ascii="Times New Roman" w:eastAsiaTheme="minorEastAsia" w:hAnsi="Times New Roman" w:cs="Times New Roman"/>
                <w:i/>
                <w:sz w:val="24"/>
                <w:szCs w:val="24"/>
              </w:rPr>
            </w:rPrChange>
          </w:rPr>
          <w:t>horas taller</w:t>
        </w:r>
        <w:r w:rsidRPr="007053AE">
          <w:rPr>
            <w:rFonts w:ascii="Times New Roman" w:eastAsiaTheme="minorEastAsia" w:hAnsi="Times New Roman" w:cs="Times New Roman"/>
            <w:sz w:val="24"/>
            <w:szCs w:val="24"/>
            <w:lang w:val="es-ES"/>
            <w:rPrChange w:id="312" w:author="ahiralesc" w:date="2012-09-24T16:25:00Z">
              <w:rPr>
                <w:rFonts w:ascii="Times New Roman" w:eastAsiaTheme="minorEastAsia" w:hAnsi="Times New Roman" w:cs="Times New Roman"/>
                <w:sz w:val="24"/>
                <w:szCs w:val="24"/>
              </w:rPr>
            </w:rPrChange>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pc</m:t>
              </m:r>
            </m:e>
            <m:sub>
              <m:r>
                <w:rPr>
                  <w:rFonts w:ascii="Cambria Math" w:eastAsiaTheme="minorEastAsia" w:hAnsi="Times New Roman" w:cs="Times New Roman"/>
                  <w:sz w:val="24"/>
                  <w:szCs w:val="24"/>
                </w:rPr>
                <m:t>j</m:t>
              </m:r>
            </m:sub>
          </m:sSub>
          <m:r>
            <w:rPr>
              <w:rFonts w:ascii="Cambria Math" w:eastAsiaTheme="minorEastAsia" w:hAnsi="Times New Roman" w:cs="Times New Roman"/>
              <w:sz w:val="24"/>
              <w:szCs w:val="24"/>
              <w:lang w:val="es-ES"/>
              <w:rPrChange w:id="313" w:author="ahiralesc" w:date="2012-09-24T16:25:00Z">
                <w:rPr>
                  <w:rFonts w:ascii="Cambria Math" w:eastAsiaTheme="minorEastAsia" w:hAnsi="Times New Roman" w:cs="Times New Roman"/>
                  <w:sz w:val="24"/>
                  <w:szCs w:val="24"/>
                </w:rPr>
              </w:rPrChange>
            </w:rPr>
            <m:t>≥</m:t>
          </m:r>
          <m:r>
            <w:rPr>
              <w:rFonts w:ascii="Cambria Math" w:eastAsiaTheme="minorEastAsia" w:hAnsi="Times New Roman" w:cs="Times New Roman"/>
              <w:sz w:val="24"/>
              <w:szCs w:val="24"/>
              <w:lang w:val="es-ES"/>
              <w:rPrChange w:id="314" w:author="ahiralesc" w:date="2012-09-24T16:25:00Z">
                <w:rPr>
                  <w:rFonts w:ascii="Cambria Math" w:eastAsiaTheme="minorEastAsia" w:hAnsi="Times New Roman" w:cs="Times New Roman"/>
                  <w:sz w:val="24"/>
                  <w:szCs w:val="24"/>
                </w:rPr>
              </w:rPrChange>
            </w:rPr>
            <m:t>0</m:t>
          </m:r>
        </m:oMath>
        <w:r w:rsidRPr="007053AE">
          <w:rPr>
            <w:rFonts w:ascii="Times New Roman" w:eastAsiaTheme="minorEastAsia" w:hAnsi="Times New Roman" w:cs="Times New Roman"/>
            <w:sz w:val="24"/>
            <w:szCs w:val="24"/>
            <w:lang w:val="es-ES"/>
            <w:rPrChange w:id="315" w:author="ahiralesc" w:date="2012-09-24T16:25:00Z">
              <w:rPr>
                <w:rFonts w:ascii="Times New Roman" w:eastAsiaTheme="minorEastAsia" w:hAnsi="Times New Roman" w:cs="Times New Roman"/>
                <w:sz w:val="24"/>
                <w:szCs w:val="24"/>
              </w:rPr>
            </w:rPrChange>
          </w:rPr>
          <w:t xml:space="preserve"> </w:t>
        </w:r>
        <w:r w:rsidRPr="007053AE">
          <w:rPr>
            <w:rFonts w:ascii="Times New Roman" w:eastAsiaTheme="minorEastAsia" w:hAnsi="Times New Roman" w:cs="Times New Roman"/>
            <w:i/>
            <w:sz w:val="24"/>
            <w:szCs w:val="24"/>
            <w:lang w:val="es-ES"/>
            <w:rPrChange w:id="316" w:author="ahiralesc" w:date="2012-09-24T16:25:00Z">
              <w:rPr>
                <w:rFonts w:ascii="Times New Roman" w:eastAsiaTheme="minorEastAsia" w:hAnsi="Times New Roman" w:cs="Times New Roman"/>
                <w:i/>
                <w:sz w:val="24"/>
                <w:szCs w:val="24"/>
              </w:rPr>
            </w:rPrChange>
          </w:rPr>
          <w:t>horas clínicas</w:t>
        </w:r>
        <w:r w:rsidRPr="007053AE">
          <w:rPr>
            <w:rFonts w:ascii="Times New Roman" w:eastAsiaTheme="minorEastAsia" w:hAnsi="Times New Roman" w:cs="Times New Roman"/>
            <w:sz w:val="24"/>
            <w:szCs w:val="24"/>
            <w:lang w:val="es-ES"/>
            <w:rPrChange w:id="317" w:author="ahiralesc" w:date="2012-09-24T16:25:00Z">
              <w:rPr>
                <w:rFonts w:ascii="Times New Roman" w:eastAsiaTheme="minorEastAsia" w:hAnsi="Times New Roman" w:cs="Times New Roman"/>
                <w:sz w:val="24"/>
                <w:szCs w:val="24"/>
              </w:rPr>
            </w:rPrChange>
          </w:rPr>
          <w:t xml:space="preserve">;  </w:t>
        </w:r>
        <w:r w:rsidRPr="007053AE">
          <w:rPr>
            <w:rFonts w:ascii="Times New Roman" w:eastAsiaTheme="minorEastAsia" w:hAnsi="Times New Roman" w:cs="Times New Roman"/>
            <w:i/>
            <w:sz w:val="24"/>
            <w:szCs w:val="24"/>
            <w:lang w:val="es-ES"/>
            <w:rPrChange w:id="318" w:author="ahiralesc" w:date="2012-09-24T16:25:00Z">
              <w:rPr>
                <w:rFonts w:ascii="Times New Roman" w:eastAsiaTheme="minorEastAsia" w:hAnsi="Times New Roman" w:cs="Times New Roman"/>
                <w:i/>
                <w:sz w:val="24"/>
                <w:szCs w:val="24"/>
              </w:rPr>
            </w:rPrChange>
          </w:rPr>
          <w:t>tiempo de liberación</w:t>
        </w:r>
        <w:r w:rsidRPr="007053AE">
          <w:rPr>
            <w:rFonts w:ascii="Times New Roman" w:eastAsiaTheme="minorEastAsia" w:hAnsi="Times New Roman" w:cs="Times New Roman"/>
            <w:sz w:val="24"/>
            <w:szCs w:val="24"/>
            <w:lang w:val="es-ES"/>
            <w:rPrChange w:id="319" w:author="ahiralesc" w:date="2012-09-24T16:25:00Z">
              <w:rPr>
                <w:rFonts w:ascii="Times New Roman" w:eastAsiaTheme="minorEastAsia" w:hAnsi="Times New Roman" w:cs="Times New Roman"/>
                <w:sz w:val="24"/>
                <w:szCs w:val="24"/>
              </w:rPr>
            </w:rPrChange>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r</m:t>
              </m:r>
            </m:e>
            <m:sub>
              <m:r>
                <w:rPr>
                  <w:rFonts w:ascii="Cambria Math" w:eastAsiaTheme="minorEastAsia" w:hAnsi="Times New Roman" w:cs="Times New Roman"/>
                  <w:sz w:val="24"/>
                  <w:szCs w:val="24"/>
                </w:rPr>
                <m:t>j</m:t>
              </m:r>
            </m:sub>
          </m:sSub>
          <m:r>
            <w:rPr>
              <w:rFonts w:ascii="Cambria Math" w:eastAsiaTheme="minorEastAsia" w:hAnsi="Times New Roman" w:cs="Times New Roman"/>
              <w:sz w:val="24"/>
              <w:szCs w:val="24"/>
              <w:lang w:val="es-ES"/>
              <w:rPrChange w:id="320" w:author="ahiralesc" w:date="2012-09-24T16:25:00Z">
                <w:rPr>
                  <w:rFonts w:ascii="Cambria Math" w:eastAsiaTheme="minorEastAsia" w:hAnsi="Times New Roman" w:cs="Times New Roman"/>
                  <w:sz w:val="24"/>
                  <w:szCs w:val="24"/>
                </w:rPr>
              </w:rPrChange>
            </w:rPr>
            <m:t>=0</m:t>
          </m:r>
        </m:oMath>
        <w:r w:rsidRPr="007053AE">
          <w:rPr>
            <w:rFonts w:ascii="Times New Roman" w:eastAsiaTheme="minorEastAsia" w:hAnsi="Times New Roman" w:cs="Times New Roman"/>
            <w:sz w:val="24"/>
            <w:szCs w:val="24"/>
            <w:lang w:val="es-ES"/>
            <w:rPrChange w:id="321" w:author="ahiralesc" w:date="2012-09-24T16:25:00Z">
              <w:rPr>
                <w:rFonts w:ascii="Times New Roman" w:eastAsiaTheme="minorEastAsia" w:hAnsi="Times New Roman" w:cs="Times New Roman"/>
                <w:sz w:val="24"/>
                <w:szCs w:val="24"/>
              </w:rPr>
            </w:rPrChange>
          </w:rPr>
          <w:t xml:space="preserve">  e identificador de tarea </w:t>
        </w:r>
        <m:oMath>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id</m:t>
              </m:r>
            </m:e>
            <m:sub>
              <m:r>
                <w:rPr>
                  <w:rFonts w:ascii="Cambria Math" w:eastAsiaTheme="minorEastAsia" w:hAnsi="Times New Roman" w:cs="Times New Roman"/>
                  <w:sz w:val="24"/>
                  <w:szCs w:val="24"/>
                </w:rPr>
                <m:t>j</m:t>
              </m:r>
            </m:sub>
          </m:sSub>
        </m:oMath>
        <w:r w:rsidRPr="007053AE">
          <w:rPr>
            <w:rFonts w:ascii="Times New Roman" w:eastAsiaTheme="minorEastAsia" w:hAnsi="Times New Roman" w:cs="Times New Roman"/>
            <w:sz w:val="24"/>
            <w:szCs w:val="24"/>
            <w:lang w:val="es-ES"/>
            <w:rPrChange w:id="322" w:author="ahiralesc" w:date="2012-09-24T16:25:00Z">
              <w:rPr>
                <w:rFonts w:ascii="Times New Roman" w:eastAsiaTheme="minorEastAsia" w:hAnsi="Times New Roman" w:cs="Times New Roman"/>
                <w:sz w:val="24"/>
                <w:szCs w:val="24"/>
              </w:rPr>
            </w:rPrChange>
          </w:rPr>
          <w:t xml:space="preserve">. </w:t>
        </w:r>
      </w:ins>
    </w:p>
    <w:p w:rsidR="007053AE" w:rsidRPr="007053AE" w:rsidRDefault="007053AE" w:rsidP="007053AE">
      <w:pPr>
        <w:ind w:firstLine="288"/>
        <w:jc w:val="both"/>
        <w:rPr>
          <w:ins w:id="323" w:author="ahiralesc" w:date="2012-09-24T16:25:00Z"/>
          <w:rFonts w:ascii="Times New Roman" w:eastAsiaTheme="minorEastAsia" w:hAnsi="Times New Roman" w:cs="Times New Roman"/>
          <w:sz w:val="24"/>
          <w:szCs w:val="24"/>
          <w:lang w:val="es-ES"/>
          <w:rPrChange w:id="324" w:author="ahiralesc" w:date="2012-09-24T16:25:00Z">
            <w:rPr>
              <w:ins w:id="325" w:author="ahiralesc" w:date="2012-09-24T16:25:00Z"/>
              <w:rFonts w:ascii="Times New Roman" w:eastAsiaTheme="minorEastAsia" w:hAnsi="Times New Roman" w:cs="Times New Roman"/>
              <w:sz w:val="24"/>
              <w:szCs w:val="24"/>
            </w:rPr>
          </w:rPrChange>
        </w:rPr>
      </w:pPr>
      <w:ins w:id="326" w:author="ahiralesc" w:date="2012-09-24T16:25:00Z">
        <w:r w:rsidRPr="007053AE">
          <w:rPr>
            <w:rFonts w:ascii="Times New Roman" w:eastAsiaTheme="minorEastAsia" w:hAnsi="Times New Roman" w:cs="Times New Roman"/>
            <w:sz w:val="24"/>
            <w:szCs w:val="24"/>
            <w:lang w:val="es-ES"/>
            <w:rPrChange w:id="327" w:author="ahiralesc" w:date="2012-09-24T16:25:00Z">
              <w:rPr>
                <w:rFonts w:ascii="Times New Roman" w:eastAsiaTheme="minorEastAsia" w:hAnsi="Times New Roman" w:cs="Times New Roman"/>
                <w:sz w:val="24"/>
                <w:szCs w:val="24"/>
              </w:rPr>
            </w:rPrChange>
          </w:rPr>
          <w:t xml:space="preserve">El número de empleados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j</m:t>
              </m:r>
            </m:sub>
          </m:sSub>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t</m:t>
              </m:r>
            </m:e>
          </m:d>
        </m:oMath>
        <w:r w:rsidRPr="007053AE">
          <w:rPr>
            <w:rFonts w:ascii="Times New Roman" w:eastAsiaTheme="minorEastAsia" w:hAnsi="Times New Roman" w:cs="Times New Roman"/>
            <w:sz w:val="24"/>
            <w:szCs w:val="24"/>
            <w:lang w:val="es-ES"/>
            <w:rPrChange w:id="328" w:author="ahiralesc" w:date="2012-09-24T16:25:00Z">
              <w:rPr>
                <w:rFonts w:ascii="Times New Roman" w:eastAsiaTheme="minorEastAsia" w:hAnsi="Times New Roman" w:cs="Times New Roman"/>
                <w:sz w:val="24"/>
                <w:szCs w:val="24"/>
              </w:rPr>
            </w:rPrChange>
          </w:rPr>
          <w:t xml:space="preserve"> que realizan la tarea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j</m:t>
              </m:r>
            </m:sub>
          </m:sSub>
        </m:oMath>
        <w:r w:rsidRPr="007053AE">
          <w:rPr>
            <w:rFonts w:ascii="Times New Roman" w:eastAsiaTheme="minorEastAsia" w:hAnsi="Times New Roman" w:cs="Times New Roman"/>
            <w:sz w:val="24"/>
            <w:szCs w:val="24"/>
            <w:lang w:val="es-ES"/>
            <w:rPrChange w:id="329" w:author="ahiralesc" w:date="2012-09-24T16:25:00Z">
              <w:rPr>
                <w:rFonts w:ascii="Times New Roman" w:eastAsiaTheme="minorEastAsia" w:hAnsi="Times New Roman" w:cs="Times New Roman"/>
                <w:sz w:val="24"/>
                <w:szCs w:val="24"/>
              </w:rPr>
            </w:rPrChange>
          </w:rPr>
          <w:t xml:space="preserve"> en un tiempo </w:t>
        </w:r>
        <m:oMath>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t</m:t>
              </m:r>
              <m:r>
                <w:rPr>
                  <w:rFonts w:ascii="Cambria Math" w:eastAsiaTheme="minorEastAsia" w:hAnsi="Times New Roman" w:cs="Times New Roman"/>
                  <w:sz w:val="24"/>
                  <w:szCs w:val="24"/>
                  <w:lang w:val="es-ES"/>
                  <w:rPrChange w:id="330" w:author="ahiralesc" w:date="2012-09-24T16:25:00Z">
                    <w:rPr>
                      <w:rFonts w:ascii="Cambria Math" w:eastAsiaTheme="minorEastAsia" w:hAnsi="Times New Roman" w:cs="Times New Roman"/>
                      <w:sz w:val="24"/>
                      <w:szCs w:val="24"/>
                    </w:rPr>
                  </w:rPrChange>
                </w:rPr>
                <m:t xml:space="preserve">, </m:t>
              </m:r>
              <m:r>
                <w:rPr>
                  <w:rFonts w:ascii="Cambria Math" w:eastAsiaTheme="minorEastAsia" w:hAnsi="Cambria Math" w:cs="Times New Roman"/>
                  <w:sz w:val="24"/>
                  <w:szCs w:val="24"/>
                </w:rPr>
                <m:t>t</m:t>
              </m:r>
              <m:r>
                <w:rPr>
                  <w:rFonts w:ascii="Cambria Math" w:eastAsiaTheme="minorEastAsia" w:hAnsi="Times New Roman" w:cs="Times New Roman"/>
                  <w:sz w:val="24"/>
                  <w:szCs w:val="24"/>
                  <w:lang w:val="es-ES"/>
                  <w:rPrChange w:id="331" w:author="ahiralesc" w:date="2012-09-24T16:25:00Z">
                    <w:rPr>
                      <w:rFonts w:ascii="Cambria Math" w:eastAsiaTheme="minorEastAsia" w:hAnsi="Times New Roman" w:cs="Times New Roman"/>
                      <w:sz w:val="24"/>
                      <w:szCs w:val="24"/>
                    </w:rPr>
                  </w:rPrChange>
                </w:rPr>
                <m:t>+1</m:t>
              </m:r>
            </m:e>
          </m:d>
        </m:oMath>
        <w:r w:rsidRPr="007053AE">
          <w:rPr>
            <w:rFonts w:ascii="Times New Roman" w:eastAsiaTheme="minorEastAsia" w:hAnsi="Times New Roman" w:cs="Times New Roman"/>
            <w:sz w:val="24"/>
            <w:szCs w:val="24"/>
            <w:lang w:val="es-ES"/>
            <w:rPrChange w:id="332" w:author="ahiralesc" w:date="2012-09-24T16:25:00Z">
              <w:rPr>
                <w:rFonts w:ascii="Times New Roman" w:eastAsiaTheme="minorEastAsia" w:hAnsi="Times New Roman" w:cs="Times New Roman"/>
                <w:sz w:val="24"/>
                <w:szCs w:val="24"/>
              </w:rPr>
            </w:rPrChange>
          </w:rPr>
          <w:t xml:space="preserve"> es uno. Dado un conjunto </w:t>
        </w:r>
        <m:oMath>
          <m:r>
            <w:rPr>
              <w:rFonts w:ascii="Cambria Math" w:hAnsi="Cambria Math" w:cs="Times New Roman"/>
              <w:sz w:val="24"/>
              <w:szCs w:val="24"/>
            </w:rPr>
            <m:t>E</m:t>
          </m:r>
        </m:oMath>
        <w:r w:rsidRPr="007053AE">
          <w:rPr>
            <w:rFonts w:ascii="Times New Roman" w:eastAsiaTheme="minorEastAsia" w:hAnsi="Times New Roman" w:cs="Times New Roman"/>
            <w:sz w:val="24"/>
            <w:szCs w:val="24"/>
            <w:lang w:val="es-ES"/>
            <w:rPrChange w:id="333" w:author="ahiralesc" w:date="2012-09-24T16:25:00Z">
              <w:rPr>
                <w:rFonts w:ascii="Times New Roman" w:eastAsiaTheme="minorEastAsia" w:hAnsi="Times New Roman" w:cs="Times New Roman"/>
                <w:sz w:val="24"/>
                <w:szCs w:val="24"/>
              </w:rPr>
            </w:rPrChange>
          </w:rPr>
          <w:t xml:space="preserve"> de empleados, con </w:t>
        </w:r>
        <m:oMath>
          <m:d>
            <m:dPr>
              <m:begChr m:val="|"/>
              <m:endChr m:val="|"/>
              <m:ctrlPr>
                <w:rPr>
                  <w:rFonts w:ascii="Cambria Math" w:hAnsi="Times New Roman" w:cs="Times New Roman"/>
                  <w:i/>
                  <w:sz w:val="24"/>
                  <w:szCs w:val="24"/>
                </w:rPr>
              </m:ctrlPr>
            </m:dPr>
            <m:e>
              <m:r>
                <w:rPr>
                  <w:rFonts w:ascii="Cambria Math" w:hAnsi="Cambria Math" w:cs="Times New Roman"/>
                  <w:sz w:val="24"/>
                  <w:szCs w:val="24"/>
                </w:rPr>
                <m:t>E</m:t>
              </m:r>
            </m:e>
          </m:d>
          <m:r>
            <w:rPr>
              <w:rFonts w:ascii="Cambria Math" w:hAnsi="Times New Roman" w:cs="Times New Roman"/>
              <w:sz w:val="24"/>
              <w:szCs w:val="24"/>
              <w:lang w:val="es-ES"/>
              <w:rPrChange w:id="334" w:author="ahiralesc" w:date="2012-09-24T16:25:00Z">
                <w:rPr>
                  <w:rFonts w:ascii="Cambria Math" w:hAnsi="Times New Roman" w:cs="Times New Roman"/>
                  <w:sz w:val="24"/>
                  <w:szCs w:val="24"/>
                </w:rPr>
              </w:rPrChange>
            </w:rPr>
            <m:t>=</m:t>
          </m:r>
          <m:r>
            <w:rPr>
              <w:rFonts w:ascii="Cambria Math" w:hAnsi="Cambria Math" w:cs="Times New Roman"/>
              <w:sz w:val="24"/>
              <w:szCs w:val="24"/>
            </w:rPr>
            <m:t>k</m:t>
          </m:r>
        </m:oMath>
        <w:r w:rsidRPr="007053AE">
          <w:rPr>
            <w:rFonts w:ascii="Times New Roman" w:eastAsiaTheme="minorEastAsia" w:hAnsi="Times New Roman" w:cs="Times New Roman"/>
            <w:sz w:val="24"/>
            <w:szCs w:val="24"/>
            <w:lang w:val="es-ES"/>
            <w:rPrChange w:id="335" w:author="ahiralesc" w:date="2012-09-24T16:25:00Z">
              <w:rPr>
                <w:rFonts w:ascii="Times New Roman" w:eastAsiaTheme="minorEastAsia" w:hAnsi="Times New Roman" w:cs="Times New Roman"/>
                <w:sz w:val="24"/>
                <w:szCs w:val="24"/>
              </w:rPr>
            </w:rPrChange>
          </w:rPr>
          <w:t xml:space="preserve">,  cada empleado </w:t>
        </w:r>
        <m:oMath>
          <m:r>
            <w:rPr>
              <w:rFonts w:ascii="Cambria Math" w:hAnsi="Cambria Math" w:cs="Times New Roman"/>
              <w:sz w:val="24"/>
              <w:szCs w:val="24"/>
            </w:rPr>
            <m:t>e</m:t>
          </m:r>
          <m:r>
            <w:rPr>
              <w:rFonts w:ascii="Cambria Math" w:hAnsi="Cambria Math" w:cs="Times New Roman"/>
              <w:sz w:val="24"/>
              <w:szCs w:val="24"/>
              <w:lang w:val="es-ES"/>
              <w:rPrChange w:id="336" w:author="ahiralesc" w:date="2012-09-24T16:25:00Z">
                <w:rPr>
                  <w:rFonts w:ascii="Cambria Math" w:hAnsi="Cambria Math" w:cs="Times New Roman"/>
                  <w:sz w:val="24"/>
                  <w:szCs w:val="24"/>
                </w:rPr>
              </w:rPrChange>
            </w:rPr>
            <m:t>∈</m:t>
          </m:r>
          <m:r>
            <w:rPr>
              <w:rFonts w:ascii="Cambria Math" w:hAnsi="Cambria Math" w:cs="Times New Roman"/>
              <w:sz w:val="24"/>
              <w:szCs w:val="24"/>
            </w:rPr>
            <m:t>E</m:t>
          </m:r>
        </m:oMath>
        <w:r w:rsidRPr="007053AE">
          <w:rPr>
            <w:rFonts w:ascii="Times New Roman" w:eastAsiaTheme="minorEastAsia" w:hAnsi="Times New Roman" w:cs="Times New Roman"/>
            <w:sz w:val="24"/>
            <w:szCs w:val="24"/>
            <w:lang w:val="es-ES"/>
            <w:rPrChange w:id="337" w:author="ahiralesc" w:date="2012-09-24T16:25:00Z">
              <w:rPr>
                <w:rFonts w:ascii="Times New Roman" w:eastAsiaTheme="minorEastAsia" w:hAnsi="Times New Roman" w:cs="Times New Roman"/>
                <w:sz w:val="24"/>
                <w:szCs w:val="24"/>
              </w:rPr>
            </w:rPrChange>
          </w:rPr>
          <w:t xml:space="preserve">  está calificado para realizar un subconjunto </w:t>
        </w:r>
        <m:oMath>
          <m:sSub>
            <m:sSubPr>
              <m:ctrlPr>
                <w:rPr>
                  <w:rFonts w:ascii="Cambria Math" w:hAnsi="Times New Roman"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oMath>
        <w:r w:rsidRPr="007053AE">
          <w:rPr>
            <w:rFonts w:ascii="Times New Roman" w:eastAsiaTheme="minorEastAsia" w:hAnsi="Times New Roman" w:cs="Times New Roman"/>
            <w:sz w:val="24"/>
            <w:szCs w:val="24"/>
            <w:lang w:val="es-ES"/>
            <w:rPrChange w:id="338" w:author="ahiralesc" w:date="2012-09-24T16:25:00Z">
              <w:rPr>
                <w:rFonts w:ascii="Times New Roman" w:eastAsiaTheme="minorEastAsia" w:hAnsi="Times New Roman" w:cs="Times New Roman"/>
                <w:sz w:val="24"/>
                <w:szCs w:val="24"/>
              </w:rPr>
            </w:rPrChange>
          </w:rPr>
          <w:t xml:space="preserve"> de tareas. Por ejemplo, </w:t>
        </w:r>
        <m:oMath>
          <m:sSub>
            <m:sSubPr>
              <m:ctrlPr>
                <w:rPr>
                  <w:rFonts w:ascii="Cambria Math" w:hAnsi="Times New Roman"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r>
            <w:rPr>
              <w:rFonts w:ascii="Cambria Math" w:hAnsi="Times New Roman" w:cs="Times New Roman"/>
              <w:sz w:val="24"/>
              <w:szCs w:val="24"/>
              <w:lang w:val="es-ES"/>
              <w:rPrChange w:id="339" w:author="ahiralesc" w:date="2012-09-24T16:25:00Z">
                <w:rPr>
                  <w:rFonts w:ascii="Cambria Math" w:hAnsi="Times New Roman" w:cs="Times New Roman"/>
                  <w:sz w:val="24"/>
                  <w:szCs w:val="24"/>
                </w:rPr>
              </w:rPrChange>
            </w:rPr>
            <m:t>=</m:t>
          </m:r>
          <m:d>
            <m:dPr>
              <m:begChr m:val="{"/>
              <m:endChr m:val="}"/>
              <m:ctrlPr>
                <w:rPr>
                  <w:rFonts w:ascii="Cambria Math" w:hAnsi="Times New Roman" w:cs="Times New Roman"/>
                  <w:i/>
                  <w:sz w:val="24"/>
                  <w:szCs w:val="24"/>
                </w:rPr>
              </m:ctrlPr>
            </m:dPr>
            <m:e>
              <m:r>
                <w:rPr>
                  <w:rFonts w:ascii="Cambria Math" w:hAnsi="Times New Roman" w:cs="Times New Roman"/>
                  <w:sz w:val="24"/>
                  <w:szCs w:val="24"/>
                  <w:lang w:val="es-ES"/>
                  <w:rPrChange w:id="340" w:author="ahiralesc" w:date="2012-09-24T16:25:00Z">
                    <w:rPr>
                      <w:rFonts w:ascii="Cambria Math" w:hAnsi="Times New Roman" w:cs="Times New Roman"/>
                      <w:sz w:val="24"/>
                      <w:szCs w:val="24"/>
                    </w:rPr>
                  </w:rPrChange>
                </w:rPr>
                <m:t>1,2</m:t>
              </m:r>
            </m:e>
          </m:d>
        </m:oMath>
        <w:r w:rsidRPr="007053AE">
          <w:rPr>
            <w:rFonts w:ascii="Times New Roman" w:eastAsiaTheme="minorEastAsia" w:hAnsi="Times New Roman" w:cs="Times New Roman"/>
            <w:sz w:val="24"/>
            <w:szCs w:val="24"/>
            <w:lang w:val="es-ES"/>
            <w:rPrChange w:id="341" w:author="ahiralesc" w:date="2012-09-24T16:25:00Z">
              <w:rPr>
                <w:rFonts w:ascii="Times New Roman" w:eastAsiaTheme="minorEastAsia" w:hAnsi="Times New Roman" w:cs="Times New Roman"/>
                <w:sz w:val="24"/>
                <w:szCs w:val="24"/>
              </w:rPr>
            </w:rPrChange>
          </w:rPr>
          <w:t xml:space="preserve"> implica que el empleado  </w:t>
        </w:r>
        <m:oMath>
          <m:r>
            <w:rPr>
              <w:rFonts w:ascii="Cambria Math" w:hAnsi="Cambria Math" w:cs="Times New Roman"/>
              <w:sz w:val="24"/>
              <w:szCs w:val="24"/>
            </w:rPr>
            <m:t>e</m:t>
          </m:r>
        </m:oMath>
        <w:r w:rsidRPr="007053AE">
          <w:rPr>
            <w:rFonts w:ascii="Times New Roman" w:eastAsiaTheme="minorEastAsia" w:hAnsi="Times New Roman" w:cs="Times New Roman"/>
            <w:sz w:val="24"/>
            <w:szCs w:val="24"/>
            <w:lang w:val="es-ES"/>
            <w:rPrChange w:id="342" w:author="ahiralesc" w:date="2012-09-24T16:25:00Z">
              <w:rPr>
                <w:rFonts w:ascii="Times New Roman" w:eastAsiaTheme="minorEastAsia" w:hAnsi="Times New Roman" w:cs="Times New Roman"/>
                <w:sz w:val="24"/>
                <w:szCs w:val="24"/>
              </w:rPr>
            </w:rPrChange>
          </w:rPr>
          <w:t xml:space="preserve"> esta calificado para realizar únicamente las tareas 1 y 2. Un </w:t>
        </w:r>
        <w:r w:rsidRPr="007053AE">
          <w:rPr>
            <w:rFonts w:ascii="Times New Roman" w:eastAsiaTheme="minorEastAsia" w:hAnsi="Times New Roman" w:cs="Times New Roman"/>
            <w:i/>
            <w:sz w:val="24"/>
            <w:szCs w:val="24"/>
            <w:lang w:val="es-ES"/>
            <w:rPrChange w:id="343" w:author="ahiralesc" w:date="2012-09-24T16:25:00Z">
              <w:rPr>
                <w:rFonts w:ascii="Times New Roman" w:eastAsiaTheme="minorEastAsia" w:hAnsi="Times New Roman" w:cs="Times New Roman"/>
                <w:i/>
                <w:sz w:val="24"/>
                <w:szCs w:val="24"/>
              </w:rPr>
            </w:rPrChange>
          </w:rPr>
          <w:t>patrón de disponibilidad</w:t>
        </w:r>
        <w:r w:rsidRPr="007053AE">
          <w:rPr>
            <w:rFonts w:ascii="Times New Roman" w:eastAsiaTheme="minorEastAsia" w:hAnsi="Times New Roman" w:cs="Times New Roman"/>
            <w:sz w:val="24"/>
            <w:szCs w:val="24"/>
            <w:lang w:val="es-ES"/>
            <w:rPrChange w:id="344" w:author="ahiralesc" w:date="2012-09-24T16:25:00Z">
              <w:rPr>
                <w:rFonts w:ascii="Times New Roman" w:eastAsiaTheme="minorEastAsia" w:hAnsi="Times New Roman" w:cs="Times New Roman"/>
                <w:sz w:val="24"/>
                <w:szCs w:val="24"/>
              </w:rPr>
            </w:rPrChange>
          </w:rPr>
          <w:t xml:space="preserve"> del empleado </w:t>
        </w:r>
        <m:oMath>
          <m:r>
            <w:rPr>
              <w:rFonts w:ascii="Cambria Math" w:hAnsi="Cambria Math" w:cs="Times New Roman"/>
              <w:sz w:val="24"/>
              <w:szCs w:val="24"/>
            </w:rPr>
            <m:t>e</m:t>
          </m:r>
        </m:oMath>
        <w:r w:rsidRPr="007053AE">
          <w:rPr>
            <w:rFonts w:ascii="Times New Roman" w:eastAsiaTheme="minorEastAsia" w:hAnsi="Times New Roman" w:cs="Times New Roman"/>
            <w:sz w:val="24"/>
            <w:szCs w:val="24"/>
            <w:lang w:val="es-ES"/>
            <w:rPrChange w:id="345" w:author="ahiralesc" w:date="2012-09-24T16:25:00Z">
              <w:rPr>
                <w:rFonts w:ascii="Times New Roman" w:eastAsiaTheme="minorEastAsia" w:hAnsi="Times New Roman" w:cs="Times New Roman"/>
                <w:sz w:val="24"/>
                <w:szCs w:val="24"/>
              </w:rPr>
            </w:rPrChange>
          </w:rPr>
          <w:t xml:space="preserve"> es definido como: </w:t>
        </w:r>
      </w:ins>
    </w:p>
    <w:p w:rsidR="007053AE" w:rsidRPr="00473452" w:rsidRDefault="007053AE" w:rsidP="007053AE">
      <w:pPr>
        <w:pStyle w:val="Prrafodelista"/>
        <w:numPr>
          <w:ilvl w:val="0"/>
          <w:numId w:val="10"/>
        </w:numPr>
        <w:spacing w:after="0"/>
        <w:contextualSpacing w:val="0"/>
        <w:jc w:val="both"/>
        <w:rPr>
          <w:ins w:id="346" w:author="ahiralesc" w:date="2012-09-24T16:25:00Z"/>
          <w:rFonts w:ascii="Times New Roman" w:eastAsiaTheme="minorEastAsia" w:hAnsi="Times New Roman" w:cs="Times New Roman"/>
          <w:sz w:val="24"/>
          <w:szCs w:val="24"/>
        </w:rPr>
      </w:pPr>
      <w:ins w:id="347" w:author="ahiralesc" w:date="2012-09-24T16:25:00Z">
        <w:r w:rsidRPr="00473452">
          <w:rPr>
            <w:rFonts w:ascii="Times New Roman" w:eastAsiaTheme="minorEastAsia" w:hAnsi="Times New Roman" w:cs="Times New Roman"/>
            <w:sz w:val="24"/>
            <w:szCs w:val="24"/>
          </w:rPr>
          <w:t xml:space="preserve">Un vector de ceros y unos </w:t>
        </w:r>
        <m:oMath>
          <m:sSubSup>
            <m:sSubSupPr>
              <m:ctrlPr>
                <w:rPr>
                  <w:rFonts w:ascii="Cambria Math" w:eastAsiaTheme="minorEastAsia" w:hAnsi="Times New Roman" w:cs="Times New Roman"/>
                  <w:i/>
                  <w:sz w:val="24"/>
                  <w:szCs w:val="24"/>
                  <w:lang w:val="en-US"/>
                </w:rPr>
              </m:ctrlPr>
            </m:sSubSupPr>
            <m:e>
              <m:d>
                <m:dPr>
                  <m:begChr m:val="〈"/>
                  <m:endChr m:val="〉"/>
                  <m:ctrlPr>
                    <w:rPr>
                      <w:rFonts w:ascii="Cambria Math" w:eastAsiaTheme="minorEastAsia" w:hAnsi="Times New Roman" w:cs="Times New Roman"/>
                      <w:i/>
                      <w:sz w:val="24"/>
                      <w:szCs w:val="24"/>
                      <w:lang w:val="en-US"/>
                    </w:rPr>
                  </m:ctrlPr>
                </m:dPr>
                <m:e>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e</m:t>
                      </m:r>
                    </m:sub>
                  </m:sSub>
                  <m:d>
                    <m:dPr>
                      <m:ctrlPr>
                        <w:rPr>
                          <w:rFonts w:ascii="Cambria Math" w:eastAsiaTheme="minorEastAsia" w:hAnsi="Times New Roman" w:cs="Times New Roman"/>
                          <w:i/>
                          <w:sz w:val="24"/>
                          <w:szCs w:val="24"/>
                          <w:lang w:val="en-US"/>
                        </w:rPr>
                      </m:ctrlPr>
                    </m:dPr>
                    <m:e>
                      <m:r>
                        <w:rPr>
                          <w:rFonts w:ascii="Cambria Math" w:eastAsiaTheme="minorEastAsia" w:hAnsi="Cambria Math" w:cs="Times New Roman"/>
                          <w:sz w:val="24"/>
                          <w:szCs w:val="24"/>
                          <w:lang w:val="en-US"/>
                        </w:rPr>
                        <m:t>t</m:t>
                      </m:r>
                    </m:e>
                  </m:d>
                </m:e>
              </m:d>
            </m:e>
            <m:sub>
              <m:r>
                <w:rPr>
                  <w:rFonts w:ascii="Cambria Math" w:eastAsiaTheme="minorEastAsia" w:hAnsi="Cambria Math" w:cs="Times New Roman"/>
                  <w:sz w:val="24"/>
                  <w:szCs w:val="24"/>
                  <w:lang w:val="en-US"/>
                </w:rPr>
                <m:t>t</m:t>
              </m:r>
              <m:r>
                <w:rPr>
                  <w:rFonts w:ascii="Cambria Math" w:eastAsiaTheme="minorEastAsia" w:hAnsi="Times New Roman" w:cs="Times New Roman"/>
                  <w:sz w:val="24"/>
                  <w:szCs w:val="24"/>
                </w:rPr>
                <m:t>=0</m:t>
              </m:r>
            </m:sub>
            <m:sup>
              <m:r>
                <w:rPr>
                  <w:rFonts w:ascii="Cambria Math" w:eastAsiaTheme="minorEastAsia" w:hAnsi="Cambria Math" w:cs="Times New Roman"/>
                  <w:sz w:val="24"/>
                  <w:szCs w:val="24"/>
                  <w:lang w:val="en-US"/>
                </w:rPr>
                <m:t>T</m:t>
              </m:r>
              <m:r>
                <w:rPr>
                  <w:rFonts w:ascii="Cambria Math" w:eastAsiaTheme="minorEastAsia" w:hAnsi="Cambria Math" w:cs="Times New Roman"/>
                  <w:sz w:val="24"/>
                  <w:szCs w:val="24"/>
                </w:rPr>
                <m:t>-</m:t>
              </m:r>
              <m:r>
                <w:rPr>
                  <w:rFonts w:ascii="Cambria Math" w:eastAsiaTheme="minorEastAsia" w:hAnsi="Times New Roman" w:cs="Times New Roman"/>
                  <w:sz w:val="24"/>
                  <w:szCs w:val="24"/>
                </w:rPr>
                <m:t>1</m:t>
              </m:r>
            </m:sup>
          </m:sSubSup>
        </m:oMath>
        <w:r w:rsidRPr="00473452">
          <w:rPr>
            <w:rFonts w:ascii="Times New Roman" w:eastAsiaTheme="minorEastAsia" w:hAnsi="Times New Roman" w:cs="Times New Roman"/>
            <w:sz w:val="24"/>
            <w:szCs w:val="24"/>
          </w:rPr>
          <w:t xml:space="preserve"> , donde </w:t>
        </w:r>
        <m:oMath>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e</m:t>
              </m:r>
            </m:sub>
          </m:sSub>
          <m:d>
            <m:dPr>
              <m:ctrlPr>
                <w:rPr>
                  <w:rFonts w:ascii="Cambria Math" w:eastAsiaTheme="minorEastAsia" w:hAnsi="Times New Roman" w:cs="Times New Roman"/>
                  <w:i/>
                  <w:sz w:val="24"/>
                  <w:szCs w:val="24"/>
                  <w:lang w:val="en-US"/>
                </w:rPr>
              </m:ctrlPr>
            </m:dPr>
            <m:e>
              <m:r>
                <w:rPr>
                  <w:rFonts w:ascii="Cambria Math" w:eastAsiaTheme="minorEastAsia" w:hAnsi="Cambria Math" w:cs="Times New Roman"/>
                  <w:sz w:val="24"/>
                  <w:szCs w:val="24"/>
                  <w:lang w:val="en-US"/>
                </w:rPr>
                <m:t>t</m:t>
              </m:r>
            </m:e>
          </m:d>
          <m:r>
            <w:rPr>
              <w:rFonts w:ascii="Cambria Math" w:eastAsiaTheme="minorEastAsia" w:hAnsi="Times New Roman" w:cs="Times New Roman"/>
              <w:sz w:val="24"/>
              <w:szCs w:val="24"/>
            </w:rPr>
            <m:t>=1</m:t>
          </m:r>
        </m:oMath>
        <w:r w:rsidRPr="00473452">
          <w:rPr>
            <w:rFonts w:ascii="Times New Roman" w:eastAsiaTheme="minorEastAsia" w:hAnsi="Times New Roman" w:cs="Times New Roman"/>
            <w:sz w:val="24"/>
            <w:szCs w:val="24"/>
          </w:rPr>
          <w:t xml:space="preserve"> si </w:t>
        </w:r>
        <m:oMath>
          <m:r>
            <w:rPr>
              <w:rFonts w:ascii="Cambria Math" w:eastAsiaTheme="minorEastAsia" w:hAnsi="Cambria Math" w:cs="Times New Roman"/>
              <w:sz w:val="24"/>
              <w:szCs w:val="24"/>
              <w:lang w:val="en-US"/>
            </w:rPr>
            <m:t>e</m:t>
          </m:r>
        </m:oMath>
        <w:r w:rsidRPr="00473452">
          <w:rPr>
            <w:rFonts w:ascii="Times New Roman" w:eastAsiaTheme="minorEastAsia" w:hAnsi="Times New Roman" w:cs="Times New Roman"/>
            <w:sz w:val="24"/>
            <w:szCs w:val="24"/>
          </w:rPr>
          <w:t xml:space="preserve"> esta disponible en el tiempo </w:t>
        </w:r>
        <m:oMath>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t</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t</m:t>
              </m:r>
              <m:r>
                <w:rPr>
                  <w:rFonts w:ascii="Cambria Math" w:eastAsiaTheme="minorEastAsia" w:hAnsi="Times New Roman" w:cs="Times New Roman"/>
                  <w:sz w:val="24"/>
                  <w:szCs w:val="24"/>
                </w:rPr>
                <m:t>+1</m:t>
              </m:r>
            </m:e>
          </m:d>
        </m:oMath>
        <w:r w:rsidRPr="00473452">
          <w:rPr>
            <w:rFonts w:ascii="Times New Roman" w:eastAsiaTheme="minorEastAsia" w:hAnsi="Times New Roman" w:cs="Times New Roman"/>
            <w:sz w:val="24"/>
            <w:szCs w:val="24"/>
          </w:rPr>
          <w:t xml:space="preserve">, de otra manera sería </w:t>
        </w:r>
        <m:oMath>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e</m:t>
              </m:r>
            </m:sub>
          </m:sSub>
          <m:d>
            <m:dPr>
              <m:ctrlPr>
                <w:rPr>
                  <w:rFonts w:ascii="Cambria Math" w:eastAsiaTheme="minorEastAsia" w:hAnsi="Times New Roman" w:cs="Times New Roman"/>
                  <w:i/>
                  <w:sz w:val="24"/>
                  <w:szCs w:val="24"/>
                  <w:lang w:val="en-US"/>
                </w:rPr>
              </m:ctrlPr>
            </m:dPr>
            <m:e>
              <m:r>
                <w:rPr>
                  <w:rFonts w:ascii="Cambria Math" w:eastAsiaTheme="minorEastAsia" w:hAnsi="Cambria Math" w:cs="Times New Roman"/>
                  <w:sz w:val="24"/>
                  <w:szCs w:val="24"/>
                  <w:lang w:val="en-US"/>
                </w:rPr>
                <m:t>t</m:t>
              </m:r>
            </m:e>
          </m:d>
          <m:r>
            <w:rPr>
              <w:rFonts w:ascii="Cambria Math" w:eastAsiaTheme="minorEastAsia" w:hAnsi="Times New Roman" w:cs="Times New Roman"/>
              <w:sz w:val="24"/>
              <w:szCs w:val="24"/>
            </w:rPr>
            <m:t>=0</m:t>
          </m:r>
        </m:oMath>
        <w:r w:rsidRPr="00473452">
          <w:rPr>
            <w:rFonts w:ascii="Times New Roman" w:eastAsiaTheme="minorEastAsia" w:hAnsi="Times New Roman" w:cs="Times New Roman"/>
            <w:sz w:val="24"/>
            <w:szCs w:val="24"/>
          </w:rPr>
          <w:t>.</w:t>
        </w:r>
      </w:ins>
    </w:p>
    <w:p w:rsidR="007053AE" w:rsidRPr="00473452" w:rsidRDefault="007053AE" w:rsidP="007053AE">
      <w:pPr>
        <w:pStyle w:val="Prrafodelista"/>
        <w:numPr>
          <w:ilvl w:val="0"/>
          <w:numId w:val="10"/>
        </w:numPr>
        <w:spacing w:after="0"/>
        <w:contextualSpacing w:val="0"/>
        <w:jc w:val="both"/>
        <w:rPr>
          <w:ins w:id="348" w:author="ahiralesc" w:date="2012-09-24T16:25:00Z"/>
          <w:rFonts w:ascii="Times New Roman" w:eastAsiaTheme="minorEastAsia" w:hAnsi="Times New Roman" w:cs="Times New Roman"/>
          <w:sz w:val="24"/>
          <w:szCs w:val="24"/>
        </w:rPr>
      </w:pPr>
      <w:ins w:id="349" w:author="ahiralesc" w:date="2012-09-24T16:25:00Z">
        <w:r w:rsidRPr="00473452">
          <w:rPr>
            <w:rFonts w:ascii="Times New Roman" w:eastAsiaTheme="minorEastAsia" w:hAnsi="Times New Roman" w:cs="Times New Roman"/>
            <w:sz w:val="24"/>
            <w:szCs w:val="24"/>
          </w:rPr>
          <w:t xml:space="preserve">Una asignación de tareas de </w:t>
        </w:r>
        <m:oMath>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e</m:t>
              </m:r>
            </m:sub>
          </m:sSub>
        </m:oMath>
        <w:r w:rsidRPr="00473452">
          <w:rPr>
            <w:rFonts w:ascii="Times New Roman" w:eastAsiaTheme="minorEastAsia" w:hAnsi="Times New Roman" w:cs="Times New Roman"/>
            <w:sz w:val="24"/>
            <w:szCs w:val="24"/>
          </w:rPr>
          <w:t xml:space="preserve"> para cada periodo de tiempo </w:t>
        </w:r>
        <m:oMath>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t</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t</m:t>
              </m:r>
              <m:r>
                <w:rPr>
                  <w:rFonts w:ascii="Cambria Math" w:eastAsiaTheme="minorEastAsia" w:hAnsi="Times New Roman" w:cs="Times New Roman"/>
                  <w:sz w:val="24"/>
                  <w:szCs w:val="24"/>
                </w:rPr>
                <m:t>+1</m:t>
              </m:r>
            </m:e>
          </m:d>
        </m:oMath>
        <w:r w:rsidRPr="00473452">
          <w:rPr>
            <w:rFonts w:ascii="Times New Roman" w:eastAsiaTheme="minorEastAsia" w:hAnsi="Times New Roman" w:cs="Times New Roman"/>
            <w:sz w:val="24"/>
            <w:szCs w:val="24"/>
          </w:rPr>
          <w:t xml:space="preserve"> ocurre cuando </w:t>
        </w:r>
        <m:oMath>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e</m:t>
              </m:r>
            </m:sub>
          </m:sSub>
          <m:d>
            <m:dPr>
              <m:ctrlPr>
                <w:rPr>
                  <w:rFonts w:ascii="Cambria Math" w:eastAsiaTheme="minorEastAsia" w:hAnsi="Times New Roman" w:cs="Times New Roman"/>
                  <w:i/>
                  <w:sz w:val="24"/>
                  <w:szCs w:val="24"/>
                  <w:lang w:val="en-US"/>
                </w:rPr>
              </m:ctrlPr>
            </m:dPr>
            <m:e>
              <m:r>
                <w:rPr>
                  <w:rFonts w:ascii="Cambria Math" w:eastAsiaTheme="minorEastAsia" w:hAnsi="Cambria Math" w:cs="Times New Roman"/>
                  <w:sz w:val="24"/>
                  <w:szCs w:val="24"/>
                  <w:lang w:val="en-US"/>
                </w:rPr>
                <m:t>t</m:t>
              </m:r>
            </m:e>
          </m:d>
          <m:r>
            <w:rPr>
              <w:rFonts w:ascii="Cambria Math" w:eastAsiaTheme="minorEastAsia" w:hAnsi="Times New Roman" w:cs="Times New Roman"/>
              <w:sz w:val="24"/>
              <w:szCs w:val="24"/>
            </w:rPr>
            <m:t>=1</m:t>
          </m:r>
        </m:oMath>
        <w:r w:rsidRPr="00473452">
          <w:rPr>
            <w:rFonts w:ascii="Times New Roman" w:eastAsiaTheme="minorEastAsia" w:hAnsi="Times New Roman" w:cs="Times New Roman"/>
            <w:sz w:val="24"/>
            <w:szCs w:val="24"/>
          </w:rPr>
          <w:t xml:space="preserve"> </w:t>
        </w:r>
      </w:ins>
    </w:p>
    <w:p w:rsidR="007053AE" w:rsidRPr="007053AE" w:rsidRDefault="007053AE" w:rsidP="007053AE">
      <w:pPr>
        <w:jc w:val="both"/>
        <w:rPr>
          <w:ins w:id="350" w:author="ahiralesc" w:date="2012-09-24T16:25:00Z"/>
          <w:rFonts w:ascii="Times New Roman" w:eastAsiaTheme="minorEastAsia" w:hAnsi="Times New Roman" w:cs="Times New Roman"/>
          <w:sz w:val="24"/>
          <w:szCs w:val="24"/>
          <w:lang w:val="es-ES"/>
          <w:rPrChange w:id="351" w:author="ahiralesc" w:date="2012-09-24T16:25:00Z">
            <w:rPr>
              <w:ins w:id="352" w:author="ahiralesc" w:date="2012-09-24T16:25:00Z"/>
              <w:rFonts w:ascii="Times New Roman" w:eastAsiaTheme="minorEastAsia" w:hAnsi="Times New Roman" w:cs="Times New Roman"/>
              <w:sz w:val="24"/>
              <w:szCs w:val="24"/>
            </w:rPr>
          </w:rPrChange>
        </w:rPr>
      </w:pPr>
    </w:p>
    <w:p w:rsidR="007053AE" w:rsidRPr="007053AE" w:rsidRDefault="007053AE" w:rsidP="007053AE">
      <w:pPr>
        <w:jc w:val="both"/>
        <w:rPr>
          <w:ins w:id="353" w:author="ahiralesc" w:date="2012-09-24T16:25:00Z"/>
          <w:rFonts w:ascii="Times New Roman" w:eastAsiaTheme="minorEastAsia" w:hAnsi="Times New Roman" w:cs="Times New Roman"/>
          <w:sz w:val="24"/>
          <w:szCs w:val="24"/>
          <w:lang w:val="es-ES"/>
          <w:rPrChange w:id="354" w:author="ahiralesc" w:date="2012-09-24T16:25:00Z">
            <w:rPr>
              <w:ins w:id="355" w:author="ahiralesc" w:date="2012-09-24T16:25:00Z"/>
              <w:rFonts w:ascii="Times New Roman" w:eastAsiaTheme="minorEastAsia" w:hAnsi="Times New Roman" w:cs="Times New Roman"/>
              <w:sz w:val="24"/>
              <w:szCs w:val="24"/>
            </w:rPr>
          </w:rPrChange>
        </w:rPr>
      </w:pPr>
      <w:ins w:id="356" w:author="ahiralesc" w:date="2012-09-24T16:25:00Z">
        <w:r w:rsidRPr="007053AE">
          <w:rPr>
            <w:rFonts w:ascii="Times New Roman" w:eastAsiaTheme="minorEastAsia" w:hAnsi="Times New Roman" w:cs="Times New Roman"/>
            <w:sz w:val="24"/>
            <w:szCs w:val="24"/>
            <w:lang w:val="es-ES"/>
            <w:rPrChange w:id="357" w:author="ahiralesc" w:date="2012-09-24T16:25:00Z">
              <w:rPr>
                <w:rFonts w:ascii="Times New Roman" w:eastAsiaTheme="minorEastAsia" w:hAnsi="Times New Roman" w:cs="Times New Roman"/>
                <w:sz w:val="24"/>
                <w:szCs w:val="24"/>
              </w:rPr>
            </w:rPrChange>
          </w:rPr>
          <w:t>Un periodo está compuesto por un conjunto de días, de lunes a viernes. Cada día está delimitado por un conjunto de horas laborales, normalmente de 8:00AM a 10:00PM.</w:t>
        </w:r>
      </w:ins>
    </w:p>
    <w:p w:rsidR="007053AE" w:rsidRPr="007053AE" w:rsidRDefault="007053AE" w:rsidP="007053AE">
      <w:pPr>
        <w:ind w:firstLine="288"/>
        <w:jc w:val="both"/>
        <w:rPr>
          <w:ins w:id="358" w:author="ahiralesc" w:date="2012-09-24T16:25:00Z"/>
          <w:rFonts w:ascii="Times New Roman" w:eastAsiaTheme="minorEastAsia" w:hAnsi="Times New Roman" w:cs="Times New Roman"/>
          <w:sz w:val="24"/>
          <w:szCs w:val="24"/>
          <w:lang w:val="es-ES"/>
          <w:rPrChange w:id="359" w:author="ahiralesc" w:date="2012-09-24T16:25:00Z">
            <w:rPr>
              <w:ins w:id="360" w:author="ahiralesc" w:date="2012-09-24T16:25:00Z"/>
              <w:rFonts w:ascii="Times New Roman" w:eastAsiaTheme="minorEastAsia" w:hAnsi="Times New Roman" w:cs="Times New Roman"/>
              <w:sz w:val="24"/>
              <w:szCs w:val="24"/>
            </w:rPr>
          </w:rPrChange>
        </w:rPr>
      </w:pPr>
      <w:ins w:id="361" w:author="ahiralesc" w:date="2012-09-24T16:25:00Z">
        <w:r w:rsidRPr="007053AE">
          <w:rPr>
            <w:rFonts w:ascii="Times New Roman" w:eastAsiaTheme="minorEastAsia" w:hAnsi="Times New Roman" w:cs="Times New Roman"/>
            <w:sz w:val="24"/>
            <w:szCs w:val="24"/>
            <w:lang w:val="es-ES"/>
            <w:rPrChange w:id="362" w:author="ahiralesc" w:date="2012-09-24T16:25:00Z">
              <w:rPr>
                <w:rFonts w:ascii="Times New Roman" w:eastAsiaTheme="minorEastAsia" w:hAnsi="Times New Roman" w:cs="Times New Roman"/>
                <w:sz w:val="24"/>
                <w:szCs w:val="24"/>
              </w:rPr>
            </w:rPrChange>
          </w:rPr>
          <w:lastRenderedPageBreak/>
          <w:t xml:space="preserve">Un patrón de trabajo de una ventana es representada como un vector binario </w:t>
        </w:r>
        <m:oMath>
          <m:r>
            <w:rPr>
              <w:rFonts w:ascii="Cambria Math" w:hAnsi="Cambria Math" w:cs="Times New Roman"/>
              <w:sz w:val="24"/>
              <w:szCs w:val="24"/>
            </w:rPr>
            <m:t>π</m:t>
          </m:r>
          <m:r>
            <w:rPr>
              <w:rFonts w:ascii="Cambria Math" w:hAnsi="Times New Roman" w:cs="Times New Roman"/>
              <w:sz w:val="24"/>
              <w:szCs w:val="24"/>
              <w:lang w:val="es-ES"/>
              <w:rPrChange w:id="363" w:author="ahiralesc" w:date="2012-09-24T16:25:00Z">
                <w:rPr>
                  <w:rFonts w:ascii="Cambria Math" w:hAnsi="Times New Roman" w:cs="Times New Roman"/>
                  <w:sz w:val="24"/>
                  <w:szCs w:val="24"/>
                </w:rPr>
              </w:rPrChange>
            </w:rPr>
            <m:t>=</m:t>
          </m:r>
          <m:d>
            <m:dPr>
              <m:ctrlPr>
                <w:rPr>
                  <w:rFonts w:ascii="Cambria Math" w:hAnsi="Times New Roman" w:cs="Times New Roman"/>
                  <w:i/>
                  <w:sz w:val="24"/>
                  <w:szCs w:val="24"/>
                </w:rPr>
              </m:ctrlPr>
            </m:dPr>
            <m:e>
              <m:r>
                <w:rPr>
                  <w:rFonts w:ascii="Cambria Math" w:hAnsi="Cambria Math" w:cs="Times New Roman"/>
                  <w:sz w:val="24"/>
                  <w:szCs w:val="24"/>
                </w:rPr>
                <m:t>π</m:t>
              </m:r>
              <m:d>
                <m:dPr>
                  <m:ctrlPr>
                    <w:rPr>
                      <w:rFonts w:ascii="Cambria Math" w:hAnsi="Times New Roman" w:cs="Times New Roman"/>
                      <w:i/>
                      <w:sz w:val="24"/>
                      <w:szCs w:val="24"/>
                    </w:rPr>
                  </m:ctrlPr>
                </m:dPr>
                <m:e>
                  <m:r>
                    <w:rPr>
                      <w:rFonts w:ascii="Cambria Math" w:hAnsi="Cambria Math" w:cs="Times New Roman"/>
                      <w:sz w:val="24"/>
                      <w:szCs w:val="24"/>
                    </w:rPr>
                    <m:t>j</m:t>
                  </m:r>
                  <m:r>
                    <w:rPr>
                      <w:rFonts w:ascii="Cambria Math" w:hAnsi="Times New Roman" w:cs="Times New Roman"/>
                      <w:sz w:val="24"/>
                      <w:szCs w:val="24"/>
                      <w:lang w:val="es-ES"/>
                      <w:rPrChange w:id="364" w:author="ahiralesc" w:date="2012-09-24T16:25:00Z">
                        <w:rPr>
                          <w:rFonts w:ascii="Cambria Math" w:hAnsi="Times New Roman" w:cs="Times New Roman"/>
                          <w:sz w:val="24"/>
                          <w:szCs w:val="24"/>
                        </w:rPr>
                      </w:rPrChange>
                    </w:rPr>
                    <m:t>,</m:t>
                  </m:r>
                  <m:r>
                    <w:rPr>
                      <w:rFonts w:ascii="Cambria Math" w:hAnsi="Cambria Math" w:cs="Times New Roman"/>
                      <w:sz w:val="24"/>
                      <w:szCs w:val="24"/>
                    </w:rPr>
                    <m:t>t</m:t>
                  </m:r>
                </m:e>
              </m:d>
            </m:e>
          </m:d>
        </m:oMath>
        <w:r w:rsidRPr="007053AE">
          <w:rPr>
            <w:rFonts w:ascii="Times New Roman" w:eastAsiaTheme="minorEastAsia" w:hAnsi="Times New Roman" w:cs="Times New Roman"/>
            <w:sz w:val="24"/>
            <w:szCs w:val="24"/>
            <w:lang w:val="es-ES"/>
            <w:rPrChange w:id="365" w:author="ahiralesc" w:date="2012-09-24T16:25:00Z">
              <w:rPr>
                <w:rFonts w:ascii="Times New Roman" w:eastAsiaTheme="minorEastAsia" w:hAnsi="Times New Roman" w:cs="Times New Roman"/>
                <w:sz w:val="24"/>
                <w:szCs w:val="24"/>
              </w:rPr>
            </w:rPrChange>
          </w:rPr>
          <w:t xml:space="preserve">, donde </w:t>
        </w:r>
        <m:oMath>
          <m:r>
            <w:rPr>
              <w:rFonts w:ascii="Cambria Math" w:hAnsi="Cambria Math" w:cs="Times New Roman"/>
              <w:sz w:val="24"/>
              <w:szCs w:val="24"/>
            </w:rPr>
            <m:t>π</m:t>
          </m:r>
          <m:d>
            <m:dPr>
              <m:ctrlPr>
                <w:rPr>
                  <w:rFonts w:ascii="Cambria Math" w:hAnsi="Times New Roman" w:cs="Times New Roman"/>
                  <w:i/>
                  <w:sz w:val="24"/>
                  <w:szCs w:val="24"/>
                </w:rPr>
              </m:ctrlPr>
            </m:dPr>
            <m:e>
              <m:r>
                <w:rPr>
                  <w:rFonts w:ascii="Cambria Math" w:hAnsi="Cambria Math" w:cs="Times New Roman"/>
                  <w:sz w:val="24"/>
                  <w:szCs w:val="24"/>
                </w:rPr>
                <m:t>j</m:t>
              </m:r>
              <m:r>
                <w:rPr>
                  <w:rFonts w:ascii="Cambria Math" w:hAnsi="Times New Roman" w:cs="Times New Roman"/>
                  <w:sz w:val="24"/>
                  <w:szCs w:val="24"/>
                  <w:lang w:val="es-ES"/>
                  <w:rPrChange w:id="366" w:author="ahiralesc" w:date="2012-09-24T16:25:00Z">
                    <w:rPr>
                      <w:rFonts w:ascii="Cambria Math" w:hAnsi="Times New Roman" w:cs="Times New Roman"/>
                      <w:sz w:val="24"/>
                      <w:szCs w:val="24"/>
                    </w:rPr>
                  </w:rPrChange>
                </w:rPr>
                <m:t>,</m:t>
              </m:r>
              <m:r>
                <w:rPr>
                  <w:rFonts w:ascii="Cambria Math" w:hAnsi="Cambria Math" w:cs="Times New Roman"/>
                  <w:sz w:val="24"/>
                  <w:szCs w:val="24"/>
                </w:rPr>
                <m:t>t</m:t>
              </m:r>
            </m:e>
          </m:d>
          <m:r>
            <w:rPr>
              <w:rFonts w:ascii="Cambria Math" w:hAnsi="Times New Roman" w:cs="Times New Roman"/>
              <w:sz w:val="24"/>
              <w:szCs w:val="24"/>
              <w:lang w:val="es-ES"/>
              <w:rPrChange w:id="367" w:author="ahiralesc" w:date="2012-09-24T16:25:00Z">
                <w:rPr>
                  <w:rFonts w:ascii="Cambria Math" w:hAnsi="Times New Roman" w:cs="Times New Roman"/>
                  <w:sz w:val="24"/>
                  <w:szCs w:val="24"/>
                </w:rPr>
              </w:rPrChange>
            </w:rPr>
            <m:t>=1</m:t>
          </m:r>
        </m:oMath>
        <w:r w:rsidRPr="007053AE">
          <w:rPr>
            <w:rFonts w:ascii="Times New Roman" w:eastAsiaTheme="minorEastAsia" w:hAnsi="Times New Roman" w:cs="Times New Roman"/>
            <w:sz w:val="24"/>
            <w:szCs w:val="24"/>
            <w:lang w:val="es-ES"/>
            <w:rPrChange w:id="368" w:author="ahiralesc" w:date="2012-09-24T16:25:00Z">
              <w:rPr>
                <w:rFonts w:ascii="Times New Roman" w:eastAsiaTheme="minorEastAsia" w:hAnsi="Times New Roman" w:cs="Times New Roman"/>
                <w:sz w:val="24"/>
                <w:szCs w:val="24"/>
              </w:rPr>
            </w:rPrChange>
          </w:rPr>
          <w:t xml:space="preserve"> si el periodo de tiempo </w:t>
        </w:r>
        <m:oMath>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t</m:t>
              </m:r>
              <m:r>
                <w:rPr>
                  <w:rFonts w:ascii="Cambria Math" w:eastAsiaTheme="minorEastAsia" w:hAnsi="Times New Roman" w:cs="Times New Roman"/>
                  <w:sz w:val="24"/>
                  <w:szCs w:val="24"/>
                  <w:lang w:val="es-ES"/>
                  <w:rPrChange w:id="369" w:author="ahiralesc" w:date="2012-09-24T16:25:00Z">
                    <w:rPr>
                      <w:rFonts w:ascii="Cambria Math" w:eastAsiaTheme="minorEastAsia" w:hAnsi="Times New Roman" w:cs="Times New Roman"/>
                      <w:sz w:val="24"/>
                      <w:szCs w:val="24"/>
                    </w:rPr>
                  </w:rPrChange>
                </w:rPr>
                <m:t xml:space="preserve">, </m:t>
              </m:r>
              <m:r>
                <w:rPr>
                  <w:rFonts w:ascii="Cambria Math" w:eastAsiaTheme="minorEastAsia" w:hAnsi="Cambria Math" w:cs="Times New Roman"/>
                  <w:sz w:val="24"/>
                  <w:szCs w:val="24"/>
                </w:rPr>
                <m:t>t</m:t>
              </m:r>
              <m:r>
                <w:rPr>
                  <w:rFonts w:ascii="Cambria Math" w:eastAsiaTheme="minorEastAsia" w:hAnsi="Times New Roman" w:cs="Times New Roman"/>
                  <w:sz w:val="24"/>
                  <w:szCs w:val="24"/>
                  <w:lang w:val="es-ES"/>
                  <w:rPrChange w:id="370" w:author="ahiralesc" w:date="2012-09-24T16:25:00Z">
                    <w:rPr>
                      <w:rFonts w:ascii="Cambria Math" w:eastAsiaTheme="minorEastAsia" w:hAnsi="Times New Roman" w:cs="Times New Roman"/>
                      <w:sz w:val="24"/>
                      <w:szCs w:val="24"/>
                    </w:rPr>
                  </w:rPrChange>
                </w:rPr>
                <m:t>+1</m:t>
              </m:r>
            </m:e>
          </m:d>
        </m:oMath>
        <w:r w:rsidRPr="007053AE">
          <w:rPr>
            <w:rFonts w:ascii="Times New Roman" w:eastAsiaTheme="minorEastAsia" w:hAnsi="Times New Roman" w:cs="Times New Roman"/>
            <w:sz w:val="24"/>
            <w:szCs w:val="24"/>
            <w:lang w:val="es-ES"/>
            <w:rPrChange w:id="371" w:author="ahiralesc" w:date="2012-09-24T16:25:00Z">
              <w:rPr>
                <w:rFonts w:ascii="Times New Roman" w:eastAsiaTheme="minorEastAsia" w:hAnsi="Times New Roman" w:cs="Times New Roman"/>
                <w:sz w:val="24"/>
                <w:szCs w:val="24"/>
              </w:rPr>
            </w:rPrChange>
          </w:rPr>
          <w:t xml:space="preserve">  es un periodo de trabajo en el cual la tarea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j</m:t>
              </m:r>
            </m:sub>
          </m:sSub>
        </m:oMath>
        <w:r w:rsidRPr="007053AE">
          <w:rPr>
            <w:rFonts w:ascii="Times New Roman" w:eastAsiaTheme="minorEastAsia" w:hAnsi="Times New Roman" w:cs="Times New Roman"/>
            <w:sz w:val="24"/>
            <w:szCs w:val="24"/>
            <w:lang w:val="es-ES"/>
            <w:rPrChange w:id="372" w:author="ahiralesc" w:date="2012-09-24T16:25:00Z">
              <w:rPr>
                <w:rFonts w:ascii="Times New Roman" w:eastAsiaTheme="minorEastAsia" w:hAnsi="Times New Roman" w:cs="Times New Roman"/>
                <w:sz w:val="24"/>
                <w:szCs w:val="24"/>
              </w:rPr>
            </w:rPrChange>
          </w:rPr>
          <w:t xml:space="preserve"> es realizada.</w:t>
        </w:r>
      </w:ins>
    </w:p>
    <w:p w:rsidR="007053AE" w:rsidRPr="00473452" w:rsidRDefault="007053AE" w:rsidP="007053AE">
      <w:pPr>
        <w:ind w:firstLine="360"/>
        <w:jc w:val="both"/>
        <w:rPr>
          <w:ins w:id="373" w:author="ahiralesc" w:date="2012-09-24T16:25:00Z"/>
          <w:rFonts w:ascii="Times New Roman" w:eastAsiaTheme="minorEastAsia" w:hAnsi="Times New Roman" w:cs="Times New Roman"/>
          <w:sz w:val="24"/>
          <w:szCs w:val="24"/>
        </w:rPr>
      </w:pPr>
      <w:ins w:id="374" w:author="ahiralesc" w:date="2012-09-24T16:25:00Z">
        <w:r w:rsidRPr="007053AE">
          <w:rPr>
            <w:rFonts w:ascii="Times New Roman" w:eastAsiaTheme="minorEastAsia" w:hAnsi="Times New Roman" w:cs="Times New Roman"/>
            <w:sz w:val="24"/>
            <w:szCs w:val="24"/>
            <w:lang w:val="es-ES"/>
            <w:rPrChange w:id="375" w:author="ahiralesc" w:date="2012-09-24T16:25:00Z">
              <w:rPr>
                <w:rFonts w:ascii="Times New Roman" w:eastAsiaTheme="minorEastAsia" w:hAnsi="Times New Roman" w:cs="Times New Roman"/>
                <w:sz w:val="24"/>
                <w:szCs w:val="24"/>
              </w:rPr>
            </w:rPrChange>
          </w:rPr>
          <w:t xml:space="preserve">No todos los patrones de trabajo son factibles, ya que un patrón probablemente no satisface una o más restricciones. </w:t>
        </w:r>
        <w:proofErr w:type="spellStart"/>
        <w:proofErr w:type="gramStart"/>
        <w:r>
          <w:rPr>
            <w:rFonts w:ascii="Times New Roman" w:eastAsiaTheme="minorEastAsia" w:hAnsi="Times New Roman" w:cs="Times New Roman"/>
            <w:sz w:val="24"/>
            <w:szCs w:val="24"/>
          </w:rPr>
          <w:t>C</w:t>
        </w:r>
        <w:r w:rsidRPr="00473452">
          <w:rPr>
            <w:rFonts w:ascii="Times New Roman" w:eastAsiaTheme="minorEastAsia" w:hAnsi="Times New Roman" w:cs="Times New Roman"/>
            <w:sz w:val="24"/>
            <w:szCs w:val="24"/>
          </w:rPr>
          <w:t>onsideramos</w:t>
        </w:r>
        <w:proofErr w:type="spellEnd"/>
        <w:r w:rsidRPr="00473452">
          <w:rPr>
            <w:rFonts w:ascii="Times New Roman" w:eastAsiaTheme="minorEastAsia" w:hAnsi="Times New Roman" w:cs="Times New Roman"/>
            <w:sz w:val="24"/>
            <w:szCs w:val="24"/>
          </w:rPr>
          <w:t xml:space="preserve"> </w:t>
        </w:r>
        <w:proofErr w:type="spellStart"/>
        <w:r w:rsidRPr="00473452">
          <w:rPr>
            <w:rFonts w:ascii="Times New Roman" w:eastAsiaTheme="minorEastAsia" w:hAnsi="Times New Roman" w:cs="Times New Roman"/>
            <w:sz w:val="24"/>
            <w:szCs w:val="24"/>
          </w:rPr>
          <w:t>las</w:t>
        </w:r>
        <w:proofErr w:type="spellEnd"/>
        <w:r w:rsidRPr="00473452">
          <w:rPr>
            <w:rFonts w:ascii="Times New Roman" w:eastAsiaTheme="minorEastAsia" w:hAnsi="Times New Roman" w:cs="Times New Roman"/>
            <w:sz w:val="24"/>
            <w:szCs w:val="24"/>
          </w:rPr>
          <w:t xml:space="preserve"> </w:t>
        </w:r>
        <w:proofErr w:type="spellStart"/>
        <w:r w:rsidRPr="00473452">
          <w:rPr>
            <w:rFonts w:ascii="Times New Roman" w:eastAsiaTheme="minorEastAsia" w:hAnsi="Times New Roman" w:cs="Times New Roman"/>
            <w:sz w:val="24"/>
            <w:szCs w:val="24"/>
          </w:rPr>
          <w:t>siguientes</w:t>
        </w:r>
        <w:proofErr w:type="spellEnd"/>
        <w:r w:rsidRPr="00473452">
          <w:rPr>
            <w:rFonts w:ascii="Times New Roman" w:eastAsiaTheme="minorEastAsia" w:hAnsi="Times New Roman" w:cs="Times New Roman"/>
            <w:sz w:val="24"/>
            <w:szCs w:val="24"/>
          </w:rPr>
          <w:t xml:space="preserve"> </w:t>
        </w:r>
        <w:proofErr w:type="spellStart"/>
        <w:r w:rsidRPr="00473452">
          <w:rPr>
            <w:rFonts w:ascii="Times New Roman" w:eastAsiaTheme="minorEastAsia" w:hAnsi="Times New Roman" w:cs="Times New Roman"/>
            <w:sz w:val="24"/>
            <w:szCs w:val="24"/>
          </w:rPr>
          <w:t>restricciones</w:t>
        </w:r>
        <w:proofErr w:type="spellEnd"/>
        <w:r w:rsidRPr="00473452">
          <w:rPr>
            <w:rFonts w:ascii="Times New Roman" w:eastAsiaTheme="minorEastAsia" w:hAnsi="Times New Roman" w:cs="Times New Roman"/>
            <w:sz w:val="24"/>
            <w:szCs w:val="24"/>
          </w:rPr>
          <w:t>.</w:t>
        </w:r>
        <w:proofErr w:type="gramEnd"/>
      </w:ins>
    </w:p>
    <w:p w:rsidR="007053AE" w:rsidRPr="00473452" w:rsidRDefault="007053AE" w:rsidP="007053AE">
      <w:pPr>
        <w:numPr>
          <w:ilvl w:val="0"/>
          <w:numId w:val="11"/>
        </w:numPr>
        <w:suppressAutoHyphens w:val="0"/>
        <w:spacing w:line="240" w:lineRule="auto"/>
        <w:jc w:val="both"/>
        <w:rPr>
          <w:ins w:id="376" w:author="ahiralesc" w:date="2012-09-24T16:25:00Z"/>
          <w:rFonts w:ascii="Times New Roman" w:eastAsiaTheme="minorEastAsia" w:hAnsi="Times New Roman" w:cs="Times New Roman"/>
          <w:sz w:val="24"/>
          <w:szCs w:val="24"/>
          <w:lang w:val="es-MX"/>
        </w:rPr>
      </w:pPr>
      <w:ins w:id="377" w:author="ahiralesc" w:date="2012-09-24T16:25:00Z">
        <w:r w:rsidRPr="00473452">
          <w:rPr>
            <w:rFonts w:ascii="Times New Roman" w:eastAsiaTheme="minorEastAsia" w:hAnsi="Times New Roman" w:cs="Times New Roman"/>
            <w:sz w:val="24"/>
            <w:szCs w:val="24"/>
            <w:lang w:val="es-MX"/>
          </w:rPr>
          <w:t xml:space="preserve">No existen preferencia de </w:t>
        </w:r>
        <w:r>
          <w:rPr>
            <w:rFonts w:ascii="Times New Roman" w:eastAsiaTheme="minorEastAsia" w:hAnsi="Times New Roman" w:cs="Times New Roman"/>
            <w:sz w:val="24"/>
            <w:szCs w:val="24"/>
            <w:lang w:val="es-MX"/>
          </w:rPr>
          <w:t>empleados</w:t>
        </w:r>
        <w:r w:rsidRPr="00473452">
          <w:rPr>
            <w:rFonts w:ascii="Times New Roman" w:eastAsiaTheme="minorEastAsia" w:hAnsi="Times New Roman" w:cs="Times New Roman"/>
            <w:sz w:val="24"/>
            <w:szCs w:val="24"/>
            <w:lang w:val="es-MX"/>
          </w:rPr>
          <w:t>.</w:t>
        </w:r>
      </w:ins>
    </w:p>
    <w:p w:rsidR="007053AE" w:rsidRPr="00473452" w:rsidRDefault="007053AE" w:rsidP="007053AE">
      <w:pPr>
        <w:numPr>
          <w:ilvl w:val="0"/>
          <w:numId w:val="11"/>
        </w:numPr>
        <w:suppressAutoHyphens w:val="0"/>
        <w:spacing w:line="240" w:lineRule="auto"/>
        <w:jc w:val="both"/>
        <w:rPr>
          <w:ins w:id="378" w:author="ahiralesc" w:date="2012-09-24T16:25:00Z"/>
          <w:rFonts w:ascii="Times New Roman" w:eastAsiaTheme="minorEastAsia" w:hAnsi="Times New Roman" w:cs="Times New Roman"/>
          <w:sz w:val="24"/>
          <w:szCs w:val="24"/>
          <w:lang w:val="es-MX"/>
        </w:rPr>
      </w:pPr>
      <w:ins w:id="379" w:author="ahiralesc" w:date="2012-09-24T16:25:00Z">
        <w:r w:rsidRPr="00473452">
          <w:rPr>
            <w:rFonts w:ascii="Times New Roman" w:eastAsiaTheme="minorEastAsia" w:hAnsi="Times New Roman" w:cs="Times New Roman"/>
            <w:sz w:val="24"/>
            <w:szCs w:val="24"/>
            <w:lang w:val="es-MX"/>
          </w:rPr>
          <w:t xml:space="preserve">Los recursos no se comparten entre dos o más programas. Solo se considera la asignación </w:t>
        </w:r>
        <w:r>
          <w:rPr>
            <w:rFonts w:ascii="Times New Roman" w:eastAsiaTheme="minorEastAsia" w:hAnsi="Times New Roman" w:cs="Times New Roman"/>
            <w:sz w:val="24"/>
            <w:szCs w:val="24"/>
            <w:lang w:val="es-MX"/>
          </w:rPr>
          <w:t xml:space="preserve">de las tareas (materias) de </w:t>
        </w:r>
        <w:r w:rsidRPr="00473452">
          <w:rPr>
            <w:rFonts w:ascii="Times New Roman" w:eastAsiaTheme="minorEastAsia" w:hAnsi="Times New Roman" w:cs="Times New Roman"/>
            <w:sz w:val="24"/>
            <w:szCs w:val="24"/>
            <w:lang w:val="es-MX"/>
          </w:rPr>
          <w:t xml:space="preserve">un programa educativo. </w:t>
        </w:r>
      </w:ins>
    </w:p>
    <w:p w:rsidR="007053AE" w:rsidRPr="00473452" w:rsidRDefault="007053AE" w:rsidP="007053AE">
      <w:pPr>
        <w:numPr>
          <w:ilvl w:val="0"/>
          <w:numId w:val="11"/>
        </w:numPr>
        <w:suppressAutoHyphens w:val="0"/>
        <w:spacing w:line="240" w:lineRule="auto"/>
        <w:jc w:val="both"/>
        <w:rPr>
          <w:ins w:id="380" w:author="ahiralesc" w:date="2012-09-24T16:25:00Z"/>
          <w:rFonts w:ascii="Times New Roman" w:eastAsiaTheme="minorEastAsia" w:hAnsi="Times New Roman" w:cs="Times New Roman"/>
          <w:sz w:val="24"/>
          <w:szCs w:val="24"/>
          <w:lang w:val="es-MX"/>
        </w:rPr>
      </w:pPr>
      <w:ins w:id="381" w:author="ahiralesc" w:date="2012-09-24T16:25:00Z">
        <w:r>
          <w:rPr>
            <w:rFonts w:ascii="Times New Roman" w:eastAsiaTheme="minorEastAsia" w:hAnsi="Times New Roman" w:cs="Times New Roman"/>
            <w:sz w:val="24"/>
            <w:szCs w:val="24"/>
            <w:lang w:val="es-MX"/>
          </w:rPr>
          <w:t>Dada l</w:t>
        </w:r>
        <w:r w:rsidRPr="00473452">
          <w:rPr>
            <w:rFonts w:ascii="Times New Roman" w:eastAsiaTheme="minorEastAsia" w:hAnsi="Times New Roman" w:cs="Times New Roman"/>
            <w:sz w:val="24"/>
            <w:szCs w:val="24"/>
            <w:lang w:val="es-MX"/>
          </w:rPr>
          <w:t>a tarea</w:t>
        </w:r>
        <w:r>
          <w:rPr>
            <w:rFonts w:ascii="Times New Roman" w:eastAsiaTheme="minorEastAsia" w:hAnsi="Times New Roman" w:cs="Times New Roman"/>
            <w:sz w:val="24"/>
            <w:szCs w:val="24"/>
            <w:lang w:val="es-MX"/>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j</m:t>
              </m:r>
            </m:sub>
          </m:sSub>
        </m:oMath>
        <w:r w:rsidRPr="00473452">
          <w:rPr>
            <w:rFonts w:ascii="Times New Roman" w:eastAsiaTheme="minorEastAsia" w:hAnsi="Times New Roman" w:cs="Times New Roman"/>
            <w:sz w:val="24"/>
            <w:szCs w:val="24"/>
            <w:lang w:val="es-MX"/>
          </w:rPr>
          <w:t>, la cantidad de horas consecutivas impartidas es finita. Tal intervalo de tiempo es de</w:t>
        </w:r>
        <w:r>
          <w:rPr>
            <w:rFonts w:ascii="Times New Roman" w:eastAsiaTheme="minorEastAsia" w:hAnsi="Times New Roman" w:cs="Times New Roman"/>
            <w:sz w:val="24"/>
            <w:szCs w:val="24"/>
            <w:lang w:val="es-MX"/>
          </w:rPr>
          <w:t>nominado Horas Consecutivas Clas</w:t>
        </w:r>
        <w:r w:rsidRPr="00473452">
          <w:rPr>
            <w:rFonts w:ascii="Times New Roman" w:eastAsiaTheme="minorEastAsia" w:hAnsi="Times New Roman" w:cs="Times New Roman"/>
            <w:sz w:val="24"/>
            <w:szCs w:val="24"/>
            <w:lang w:val="es-MX"/>
          </w:rPr>
          <w:t>e (</w:t>
        </w:r>
        <m:oMath>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HCC</m:t>
              </m:r>
            </m:e>
            <m:sub>
              <m:r>
                <w:rPr>
                  <w:rFonts w:ascii="Cambria Math" w:eastAsiaTheme="minorEastAsia" w:hAnsi="Cambria Math" w:cs="Times New Roman"/>
                  <w:sz w:val="24"/>
                  <w:szCs w:val="24"/>
                  <w:lang w:val="es-MX"/>
                </w:rPr>
                <m:t>j</m:t>
              </m:r>
            </m:sub>
          </m:sSub>
        </m:oMath>
        <w:r w:rsidRPr="00473452">
          <w:rPr>
            <w:rFonts w:ascii="Times New Roman" w:eastAsiaTheme="minorEastAsia" w:hAnsi="Times New Roman" w:cs="Times New Roman"/>
            <w:sz w:val="24"/>
            <w:szCs w:val="24"/>
            <w:lang w:val="es-MX"/>
          </w:rPr>
          <w:t xml:space="preserve">). </w:t>
        </w:r>
        <w:r>
          <w:rPr>
            <w:rFonts w:ascii="Times New Roman" w:eastAsiaTheme="minorEastAsia" w:hAnsi="Times New Roman" w:cs="Times New Roman"/>
            <w:sz w:val="24"/>
            <w:szCs w:val="24"/>
            <w:lang w:val="es-MX"/>
          </w:rPr>
          <w:t xml:space="preserve">No se puede permite reservar dos o más </w:t>
        </w:r>
        <m:oMath>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HCC</m:t>
              </m:r>
            </m:e>
            <m:sub>
              <m:r>
                <w:rPr>
                  <w:rFonts w:ascii="Cambria Math" w:eastAsiaTheme="minorEastAsia" w:hAnsi="Cambria Math" w:cs="Times New Roman"/>
                  <w:sz w:val="24"/>
                  <w:szCs w:val="24"/>
                  <w:lang w:val="es-MX"/>
                </w:rPr>
                <m:t>j</m:t>
              </m:r>
            </m:sub>
          </m:sSub>
        </m:oMath>
        <w:r>
          <w:rPr>
            <w:rFonts w:ascii="Times New Roman" w:eastAsiaTheme="minorEastAsia" w:hAnsi="Times New Roman" w:cs="Times New Roman"/>
            <w:sz w:val="24"/>
            <w:szCs w:val="24"/>
            <w:lang w:val="es-MX"/>
          </w:rPr>
          <w:t xml:space="preserve"> en un mismo día.</w:t>
        </w:r>
      </w:ins>
    </w:p>
    <w:p w:rsidR="007053AE" w:rsidRDefault="007053AE" w:rsidP="007053AE">
      <w:pPr>
        <w:numPr>
          <w:ilvl w:val="0"/>
          <w:numId w:val="11"/>
        </w:numPr>
        <w:suppressAutoHyphens w:val="0"/>
        <w:spacing w:line="240" w:lineRule="auto"/>
        <w:jc w:val="both"/>
        <w:rPr>
          <w:ins w:id="382" w:author="ahiralesc" w:date="2012-09-24T16:25:00Z"/>
          <w:rFonts w:ascii="Times New Roman" w:eastAsiaTheme="minorEastAsia" w:hAnsi="Times New Roman" w:cs="Times New Roman"/>
          <w:sz w:val="24"/>
          <w:szCs w:val="24"/>
          <w:lang w:val="es-MX"/>
        </w:rPr>
      </w:pPr>
      <w:ins w:id="383" w:author="ahiralesc" w:date="2012-09-24T16:25:00Z">
        <w:r w:rsidRPr="00473452">
          <w:rPr>
            <w:rFonts w:ascii="Times New Roman" w:eastAsiaTheme="minorEastAsia" w:hAnsi="Times New Roman" w:cs="Times New Roman"/>
            <w:sz w:val="24"/>
            <w:szCs w:val="24"/>
            <w:lang w:val="es-MX"/>
          </w:rPr>
          <w:t xml:space="preserve">No se </w:t>
        </w:r>
        <w:r>
          <w:rPr>
            <w:rFonts w:ascii="Times New Roman" w:eastAsiaTheme="minorEastAsia" w:hAnsi="Times New Roman" w:cs="Times New Roman"/>
            <w:sz w:val="24"/>
            <w:szCs w:val="24"/>
            <w:lang w:val="es-MX"/>
          </w:rPr>
          <w:t xml:space="preserve">permite colocar dos o más </w:t>
        </w:r>
        <m:oMath>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HCC</m:t>
              </m:r>
            </m:e>
            <m:sub>
              <m:r>
                <w:rPr>
                  <w:rFonts w:ascii="Cambria Math" w:eastAsiaTheme="minorEastAsia" w:hAnsi="Cambria Math" w:cs="Times New Roman"/>
                  <w:sz w:val="24"/>
                  <w:szCs w:val="24"/>
                  <w:lang w:val="es-MX"/>
                </w:rPr>
                <m:t>j</m:t>
              </m:r>
            </m:sub>
          </m:sSub>
        </m:oMath>
        <w:r>
          <w:rPr>
            <w:rFonts w:ascii="Times New Roman" w:eastAsiaTheme="minorEastAsia" w:hAnsi="Times New Roman" w:cs="Times New Roman"/>
            <w:sz w:val="24"/>
            <w:szCs w:val="24"/>
            <w:lang w:val="es-MX"/>
          </w:rPr>
          <w:t xml:space="preserve"> en diferentes recursos en un mismo día. </w:t>
        </w:r>
      </w:ins>
    </w:p>
    <w:p w:rsidR="007053AE" w:rsidRPr="007053AE" w:rsidRDefault="007053AE" w:rsidP="007053AE">
      <w:pPr>
        <w:jc w:val="both"/>
        <w:rPr>
          <w:ins w:id="384" w:author="ahiralesc" w:date="2012-09-24T16:24:00Z"/>
          <w:lang w:val="es-ES"/>
          <w:rPrChange w:id="385" w:author="ahiralesc" w:date="2012-09-24T16:25:00Z">
            <w:rPr>
              <w:ins w:id="386" w:author="ahiralesc" w:date="2012-09-24T16:24:00Z"/>
            </w:rPr>
          </w:rPrChange>
        </w:rPr>
        <w:pPrChange w:id="387" w:author="ahiralesc" w:date="2012-09-24T16:25:00Z">
          <w:pPr/>
        </w:pPrChange>
      </w:pPr>
      <w:ins w:id="388" w:author="ahiralesc" w:date="2012-09-24T16:25:00Z">
        <w:r w:rsidRPr="00F775CE">
          <w:rPr>
            <w:rFonts w:ascii="Times New Roman" w:eastAsiaTheme="minorEastAsia" w:hAnsi="Times New Roman" w:cs="Times New Roman"/>
            <w:sz w:val="24"/>
            <w:szCs w:val="24"/>
            <w:lang w:val="es-MX"/>
          </w:rPr>
          <w:t xml:space="preserve">La suma de las duraciones 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j</m:t>
              </m:r>
            </m:sub>
          </m:sSub>
        </m:oMath>
        <w:r w:rsidRPr="007053AE">
          <w:rPr>
            <w:rFonts w:ascii="Times New Roman" w:eastAsiaTheme="minorEastAsia" w:hAnsi="Times New Roman" w:cs="Times New Roman"/>
            <w:sz w:val="24"/>
            <w:szCs w:val="24"/>
            <w:lang w:val="es-ES"/>
            <w:rPrChange w:id="389" w:author="ahiralesc" w:date="2012-09-24T16:25:00Z">
              <w:rPr>
                <w:rFonts w:ascii="Times New Roman" w:eastAsiaTheme="minorEastAsia" w:hAnsi="Times New Roman" w:cs="Times New Roman"/>
                <w:sz w:val="24"/>
                <w:szCs w:val="24"/>
              </w:rPr>
            </w:rPrChange>
          </w:rPr>
          <w:t xml:space="preserve"> </w:t>
        </w:r>
        <w:r w:rsidRPr="00F775CE">
          <w:rPr>
            <w:rFonts w:ascii="Times New Roman" w:eastAsiaTheme="minorEastAsia" w:hAnsi="Times New Roman" w:cs="Times New Roman"/>
            <w:sz w:val="24"/>
            <w:szCs w:val="24"/>
            <w:lang w:val="es-MX"/>
          </w:rPr>
          <w:t xml:space="preserve">no debe ser menor o igual a 6. </w:t>
        </w:r>
      </w:ins>
    </w:p>
    <w:p w:rsidR="00B52948" w:rsidRPr="007053AE" w:rsidRDefault="00B52948" w:rsidP="00FE78BB">
      <w:pPr>
        <w:rPr>
          <w:lang w:val="es-ES"/>
          <w:rPrChange w:id="390" w:author="ahiralesc" w:date="2012-09-24T16:25:00Z">
            <w:rPr/>
          </w:rPrChange>
        </w:rPr>
      </w:pPr>
    </w:p>
    <w:p w:rsidR="007053AE" w:rsidRPr="007053AE" w:rsidRDefault="007053AE" w:rsidP="007053AE">
      <w:pPr>
        <w:pStyle w:val="Ttulo3"/>
        <w:rPr>
          <w:ins w:id="391" w:author="ahiralesc" w:date="2012-09-24T16:26:00Z"/>
          <w:lang w:val="es-ES"/>
          <w:rPrChange w:id="392" w:author="ahiralesc" w:date="2012-09-24T16:26:00Z">
            <w:rPr>
              <w:ins w:id="393" w:author="ahiralesc" w:date="2012-09-24T16:26:00Z"/>
            </w:rPr>
          </w:rPrChange>
        </w:rPr>
      </w:pPr>
      <w:bookmarkStart w:id="394" w:name="_Toc336267456"/>
      <w:ins w:id="395" w:author="ahiralesc" w:date="2012-09-24T16:26:00Z">
        <w:r w:rsidRPr="007053AE">
          <w:rPr>
            <w:lang w:val="es-ES"/>
            <w:rPrChange w:id="396" w:author="ahiralesc" w:date="2012-09-24T16:26:00Z">
              <w:rPr/>
            </w:rPrChange>
          </w:rPr>
          <w:t>2.</w:t>
        </w:r>
        <w:r w:rsidRPr="007053AE">
          <w:rPr>
            <w:lang w:val="es-ES"/>
            <w:rPrChange w:id="397" w:author="ahiralesc" w:date="2012-09-24T16:26:00Z">
              <w:rPr/>
            </w:rPrChange>
          </w:rPr>
          <w:t>3</w:t>
        </w:r>
        <w:r w:rsidRPr="007053AE">
          <w:rPr>
            <w:lang w:val="es-ES"/>
            <w:rPrChange w:id="398" w:author="ahiralesc" w:date="2012-09-24T16:26:00Z">
              <w:rPr/>
            </w:rPrChange>
          </w:rPr>
          <w:t xml:space="preserve">.1 </w:t>
        </w:r>
        <w:proofErr w:type="spellStart"/>
        <w:r w:rsidRPr="007053AE">
          <w:rPr>
            <w:lang w:val="es-ES"/>
            <w:rPrChange w:id="399" w:author="ahiralesc" w:date="2012-09-24T16:26:00Z">
              <w:rPr/>
            </w:rPrChange>
          </w:rPr>
          <w:t>The</w:t>
        </w:r>
        <w:proofErr w:type="spellEnd"/>
        <w:r w:rsidRPr="007053AE">
          <w:rPr>
            <w:lang w:val="es-ES"/>
            <w:rPrChange w:id="400" w:author="ahiralesc" w:date="2012-09-24T16:26:00Z">
              <w:rPr/>
            </w:rPrChange>
          </w:rPr>
          <w:t xml:space="preserve"> </w:t>
        </w:r>
        <w:proofErr w:type="spellStart"/>
        <w:r w:rsidRPr="007053AE">
          <w:rPr>
            <w:lang w:val="es-ES"/>
            <w:rPrChange w:id="401" w:author="ahiralesc" w:date="2012-09-24T16:26:00Z">
              <w:rPr/>
            </w:rPrChange>
          </w:rPr>
          <w:t>scheduling</w:t>
        </w:r>
        <w:proofErr w:type="spellEnd"/>
        <w:r w:rsidRPr="007053AE">
          <w:rPr>
            <w:lang w:val="es-ES"/>
            <w:rPrChange w:id="402" w:author="ahiralesc" w:date="2012-09-24T16:26:00Z">
              <w:rPr/>
            </w:rPrChange>
          </w:rPr>
          <w:t xml:space="preserve"> </w:t>
        </w:r>
        <w:proofErr w:type="spellStart"/>
        <w:r w:rsidRPr="007053AE">
          <w:rPr>
            <w:lang w:val="es-ES"/>
            <w:rPrChange w:id="403" w:author="ahiralesc" w:date="2012-09-24T16:26:00Z">
              <w:rPr/>
            </w:rPrChange>
          </w:rPr>
          <w:t>heuristic</w:t>
        </w:r>
        <w:bookmarkEnd w:id="394"/>
        <w:proofErr w:type="spellEnd"/>
      </w:ins>
    </w:p>
    <w:p w:rsidR="00FE78BB" w:rsidRPr="00B52948" w:rsidRDefault="00FE78BB">
      <w:pPr>
        <w:rPr>
          <w:lang w:val="es-ES"/>
          <w:rPrChange w:id="404" w:author="ahiralesc" w:date="2012-09-24T16:24:00Z">
            <w:rPr/>
          </w:rPrChange>
        </w:rPr>
      </w:pPr>
    </w:p>
    <w:p w:rsidR="007053AE" w:rsidRPr="007053AE" w:rsidRDefault="007053AE" w:rsidP="007053AE">
      <w:pPr>
        <w:jc w:val="both"/>
        <w:rPr>
          <w:ins w:id="405" w:author="ahiralesc" w:date="2012-09-24T16:26:00Z"/>
          <w:rFonts w:ascii="Times New Roman" w:eastAsiaTheme="minorEastAsia" w:hAnsi="Times New Roman" w:cs="Times New Roman"/>
          <w:sz w:val="24"/>
          <w:szCs w:val="24"/>
          <w:lang w:val="es-ES"/>
          <w:rPrChange w:id="406" w:author="ahiralesc" w:date="2012-09-24T16:26:00Z">
            <w:rPr>
              <w:ins w:id="407" w:author="ahiralesc" w:date="2012-09-24T16:26:00Z"/>
              <w:rFonts w:ascii="Times New Roman" w:eastAsiaTheme="minorEastAsia" w:hAnsi="Times New Roman" w:cs="Times New Roman"/>
              <w:sz w:val="24"/>
              <w:szCs w:val="24"/>
            </w:rPr>
          </w:rPrChange>
        </w:rPr>
      </w:pPr>
      <w:ins w:id="408" w:author="ahiralesc" w:date="2012-09-24T16:26:00Z">
        <w:r>
          <w:rPr>
            <w:rFonts w:ascii="Times New Roman" w:eastAsiaTheme="minorEastAsia" w:hAnsi="Times New Roman" w:cs="Times New Roman"/>
            <w:sz w:val="24"/>
            <w:szCs w:val="24"/>
            <w:lang w:val="es-MX"/>
          </w:rPr>
          <w:t xml:space="preserve">El simulador </w:t>
        </w:r>
        <w:proofErr w:type="spellStart"/>
        <w:r>
          <w:rPr>
            <w:rFonts w:ascii="Times New Roman" w:eastAsiaTheme="minorEastAsia" w:hAnsi="Times New Roman" w:cs="Times New Roman"/>
            <w:sz w:val="24"/>
            <w:szCs w:val="24"/>
            <w:lang w:val="es-MX"/>
          </w:rPr>
          <w:t>tGSF</w:t>
        </w:r>
        <w:proofErr w:type="spellEnd"/>
        <w:r>
          <w:rPr>
            <w:rFonts w:ascii="Times New Roman" w:eastAsiaTheme="minorEastAsia" w:hAnsi="Times New Roman" w:cs="Times New Roman"/>
            <w:sz w:val="24"/>
            <w:szCs w:val="24"/>
            <w:lang w:val="es-MX"/>
          </w:rPr>
          <w:t xml:space="preserve"> (</w:t>
        </w:r>
        <w:proofErr w:type="spellStart"/>
        <w:r>
          <w:rPr>
            <w:rFonts w:ascii="Times New Roman" w:eastAsiaTheme="minorEastAsia" w:hAnsi="Times New Roman" w:cs="Times New Roman"/>
            <w:sz w:val="24"/>
            <w:szCs w:val="24"/>
            <w:lang w:val="es-MX"/>
          </w:rPr>
          <w:t>Teikoku</w:t>
        </w:r>
        <w:proofErr w:type="spellEnd"/>
        <w:r>
          <w:rPr>
            <w:rFonts w:ascii="Times New Roman" w:eastAsiaTheme="minorEastAsia" w:hAnsi="Times New Roman" w:cs="Times New Roman"/>
            <w:sz w:val="24"/>
            <w:szCs w:val="24"/>
            <w:lang w:val="es-MX"/>
          </w:rPr>
          <w:t xml:space="preserve"> </w:t>
        </w:r>
        <w:proofErr w:type="spellStart"/>
        <w:r>
          <w:rPr>
            <w:rFonts w:ascii="Times New Roman" w:eastAsiaTheme="minorEastAsia" w:hAnsi="Times New Roman" w:cs="Times New Roman"/>
            <w:sz w:val="24"/>
            <w:szCs w:val="24"/>
            <w:lang w:val="es-MX"/>
          </w:rPr>
          <w:t>Grid</w:t>
        </w:r>
        <w:proofErr w:type="spellEnd"/>
        <w:r>
          <w:rPr>
            <w:rFonts w:ascii="Times New Roman" w:eastAsiaTheme="minorEastAsia" w:hAnsi="Times New Roman" w:cs="Times New Roman"/>
            <w:sz w:val="24"/>
            <w:szCs w:val="24"/>
            <w:lang w:val="es-MX"/>
          </w:rPr>
          <w:t xml:space="preserve"> </w:t>
        </w:r>
        <w:proofErr w:type="spellStart"/>
        <w:r>
          <w:rPr>
            <w:rFonts w:ascii="Times New Roman" w:eastAsiaTheme="minorEastAsia" w:hAnsi="Times New Roman" w:cs="Times New Roman"/>
            <w:sz w:val="24"/>
            <w:szCs w:val="24"/>
            <w:lang w:val="es-MX"/>
          </w:rPr>
          <w:t>Scheduling</w:t>
        </w:r>
        <w:proofErr w:type="spellEnd"/>
        <w:r>
          <w:rPr>
            <w:rFonts w:ascii="Times New Roman" w:eastAsiaTheme="minorEastAsia" w:hAnsi="Times New Roman" w:cs="Times New Roman"/>
            <w:sz w:val="24"/>
            <w:szCs w:val="24"/>
            <w:lang w:val="es-MX"/>
          </w:rPr>
          <w:t xml:space="preserve"> Framework) se utiliza para estudiar problemas de calendarización en línea, </w:t>
        </w:r>
        <w:proofErr w:type="spellStart"/>
        <w:r>
          <w:rPr>
            <w:rFonts w:ascii="Times New Roman" w:eastAsiaTheme="minorEastAsia" w:hAnsi="Times New Roman" w:cs="Times New Roman"/>
            <w:sz w:val="24"/>
            <w:szCs w:val="24"/>
            <w:lang w:val="es-MX"/>
          </w:rPr>
          <w:t>determinísticos</w:t>
        </w:r>
        <w:proofErr w:type="spellEnd"/>
        <w:r>
          <w:rPr>
            <w:rFonts w:ascii="Times New Roman" w:eastAsiaTheme="minorEastAsia" w:hAnsi="Times New Roman" w:cs="Times New Roman"/>
            <w:sz w:val="24"/>
            <w:szCs w:val="24"/>
            <w:lang w:val="es-MX"/>
          </w:rPr>
          <w:t xml:space="preserve"> y no </w:t>
        </w:r>
        <w:proofErr w:type="spellStart"/>
        <w:r>
          <w:rPr>
            <w:rFonts w:ascii="Times New Roman" w:eastAsiaTheme="minorEastAsia" w:hAnsi="Times New Roman" w:cs="Times New Roman"/>
            <w:sz w:val="24"/>
            <w:szCs w:val="24"/>
            <w:lang w:val="es-MX"/>
          </w:rPr>
          <w:t>determinísticos</w:t>
        </w:r>
        <w:proofErr w:type="spellEnd"/>
        <w:r>
          <w:rPr>
            <w:rFonts w:ascii="Times New Roman" w:eastAsiaTheme="minorEastAsia" w:hAnsi="Times New Roman" w:cs="Times New Roman"/>
            <w:sz w:val="24"/>
            <w:szCs w:val="24"/>
            <w:lang w:val="es-MX"/>
          </w:rPr>
          <w:t xml:space="preserve">. Contiene dos niveles de calendarización. En el primer nivel, aplica una estrategia de asignación de tareas la cual selecciona un recurso y hacer llegar la tarea al mismo. Las tareas que arriban a un  recurso son colocadas en su cola de espera. En el segundo nivel, sistemáticamente se extraen las tareas de la cola de espera y se aplica una estrategia de calendarización local, por ejemplo: </w:t>
        </w:r>
        <w:r w:rsidRPr="007053AE">
          <w:rPr>
            <w:rFonts w:ascii="Times New Roman" w:eastAsiaTheme="minorEastAsia" w:hAnsi="Times New Roman" w:cs="Times New Roman"/>
            <w:sz w:val="24"/>
            <w:szCs w:val="24"/>
            <w:lang w:val="es-ES"/>
            <w:rPrChange w:id="409" w:author="ahiralesc" w:date="2012-09-24T16:26:00Z">
              <w:rPr>
                <w:rFonts w:ascii="Times New Roman" w:eastAsiaTheme="minorEastAsia" w:hAnsi="Times New Roman" w:cs="Times New Roman"/>
                <w:sz w:val="24"/>
                <w:szCs w:val="24"/>
              </w:rPr>
            </w:rPrChange>
          </w:rPr>
          <w:t>FCFS (</w:t>
        </w:r>
        <w:proofErr w:type="spellStart"/>
        <w:r w:rsidRPr="007053AE">
          <w:rPr>
            <w:rFonts w:ascii="Times New Roman" w:eastAsiaTheme="minorEastAsia" w:hAnsi="Times New Roman" w:cs="Times New Roman"/>
            <w:sz w:val="24"/>
            <w:szCs w:val="24"/>
            <w:lang w:val="es-ES"/>
            <w:rPrChange w:id="410" w:author="ahiralesc" w:date="2012-09-24T16:26:00Z">
              <w:rPr>
                <w:rFonts w:ascii="Times New Roman" w:eastAsiaTheme="minorEastAsia" w:hAnsi="Times New Roman" w:cs="Times New Roman"/>
                <w:sz w:val="24"/>
                <w:szCs w:val="24"/>
              </w:rPr>
            </w:rPrChange>
          </w:rPr>
          <w:t>First</w:t>
        </w:r>
        <w:proofErr w:type="spellEnd"/>
        <w:r w:rsidRPr="007053AE">
          <w:rPr>
            <w:rFonts w:ascii="Times New Roman" w:eastAsiaTheme="minorEastAsia" w:hAnsi="Times New Roman" w:cs="Times New Roman"/>
            <w:sz w:val="24"/>
            <w:szCs w:val="24"/>
            <w:lang w:val="es-ES"/>
            <w:rPrChange w:id="411" w:author="ahiralesc" w:date="2012-09-24T16:26:00Z">
              <w:rPr>
                <w:rFonts w:ascii="Times New Roman" w:eastAsiaTheme="minorEastAsia" w:hAnsi="Times New Roman" w:cs="Times New Roman"/>
                <w:sz w:val="24"/>
                <w:szCs w:val="24"/>
              </w:rPr>
            </w:rPrChange>
          </w:rPr>
          <w:t xml:space="preserve"> Come </w:t>
        </w:r>
        <w:proofErr w:type="spellStart"/>
        <w:r w:rsidRPr="007053AE">
          <w:rPr>
            <w:rFonts w:ascii="Times New Roman" w:eastAsiaTheme="minorEastAsia" w:hAnsi="Times New Roman" w:cs="Times New Roman"/>
            <w:sz w:val="24"/>
            <w:szCs w:val="24"/>
            <w:lang w:val="es-ES"/>
            <w:rPrChange w:id="412" w:author="ahiralesc" w:date="2012-09-24T16:26:00Z">
              <w:rPr>
                <w:rFonts w:ascii="Times New Roman" w:eastAsiaTheme="minorEastAsia" w:hAnsi="Times New Roman" w:cs="Times New Roman"/>
                <w:sz w:val="24"/>
                <w:szCs w:val="24"/>
              </w:rPr>
            </w:rPrChange>
          </w:rPr>
          <w:t>First</w:t>
        </w:r>
        <w:proofErr w:type="spellEnd"/>
        <w:r w:rsidRPr="007053AE">
          <w:rPr>
            <w:rFonts w:ascii="Times New Roman" w:eastAsiaTheme="minorEastAsia" w:hAnsi="Times New Roman" w:cs="Times New Roman"/>
            <w:sz w:val="24"/>
            <w:szCs w:val="24"/>
            <w:lang w:val="es-ES"/>
            <w:rPrChange w:id="413" w:author="ahiralesc" w:date="2012-09-24T16:26:00Z">
              <w:rPr>
                <w:rFonts w:ascii="Times New Roman" w:eastAsiaTheme="minorEastAsia" w:hAnsi="Times New Roman" w:cs="Times New Roman"/>
                <w:sz w:val="24"/>
                <w:szCs w:val="24"/>
              </w:rPr>
            </w:rPrChange>
          </w:rPr>
          <w:t xml:space="preserve"> </w:t>
        </w:r>
        <w:proofErr w:type="spellStart"/>
        <w:r w:rsidRPr="007053AE">
          <w:rPr>
            <w:rFonts w:ascii="Times New Roman" w:eastAsiaTheme="minorEastAsia" w:hAnsi="Times New Roman" w:cs="Times New Roman"/>
            <w:sz w:val="24"/>
            <w:szCs w:val="24"/>
            <w:lang w:val="es-ES"/>
            <w:rPrChange w:id="414" w:author="ahiralesc" w:date="2012-09-24T16:26:00Z">
              <w:rPr>
                <w:rFonts w:ascii="Times New Roman" w:eastAsiaTheme="minorEastAsia" w:hAnsi="Times New Roman" w:cs="Times New Roman"/>
                <w:sz w:val="24"/>
                <w:szCs w:val="24"/>
              </w:rPr>
            </w:rPrChange>
          </w:rPr>
          <w:t>Served</w:t>
        </w:r>
        <w:proofErr w:type="spellEnd"/>
        <w:r w:rsidRPr="007053AE">
          <w:rPr>
            <w:rFonts w:ascii="Times New Roman" w:eastAsiaTheme="minorEastAsia" w:hAnsi="Times New Roman" w:cs="Times New Roman"/>
            <w:sz w:val="24"/>
            <w:szCs w:val="24"/>
            <w:lang w:val="es-ES"/>
            <w:rPrChange w:id="415" w:author="ahiralesc" w:date="2012-09-24T16:26:00Z">
              <w:rPr>
                <w:rFonts w:ascii="Times New Roman" w:eastAsiaTheme="minorEastAsia" w:hAnsi="Times New Roman" w:cs="Times New Roman"/>
                <w:sz w:val="24"/>
                <w:szCs w:val="24"/>
              </w:rPr>
            </w:rPrChange>
          </w:rPr>
          <w:t xml:space="preserve">) y </w:t>
        </w:r>
        <w:proofErr w:type="spellStart"/>
        <w:r w:rsidRPr="007053AE">
          <w:rPr>
            <w:rFonts w:ascii="Times New Roman" w:eastAsiaTheme="minorEastAsia" w:hAnsi="Times New Roman" w:cs="Times New Roman"/>
            <w:sz w:val="24"/>
            <w:szCs w:val="24"/>
            <w:lang w:val="es-ES"/>
            <w:rPrChange w:id="416" w:author="ahiralesc" w:date="2012-09-24T16:26:00Z">
              <w:rPr>
                <w:rFonts w:ascii="Times New Roman" w:eastAsiaTheme="minorEastAsia" w:hAnsi="Times New Roman" w:cs="Times New Roman"/>
                <w:sz w:val="24"/>
                <w:szCs w:val="24"/>
              </w:rPr>
            </w:rPrChange>
          </w:rPr>
          <w:t>Easy-Backfilling</w:t>
        </w:r>
        <w:proofErr w:type="spellEnd"/>
        <w:r w:rsidRPr="007053AE">
          <w:rPr>
            <w:rFonts w:ascii="Times New Roman" w:eastAsiaTheme="minorEastAsia" w:hAnsi="Times New Roman" w:cs="Times New Roman"/>
            <w:sz w:val="24"/>
            <w:szCs w:val="24"/>
            <w:lang w:val="es-ES"/>
            <w:rPrChange w:id="417" w:author="ahiralesc" w:date="2012-09-24T16:26:00Z">
              <w:rPr>
                <w:rFonts w:ascii="Times New Roman" w:eastAsiaTheme="minorEastAsia" w:hAnsi="Times New Roman" w:cs="Times New Roman"/>
                <w:sz w:val="24"/>
                <w:szCs w:val="24"/>
              </w:rPr>
            </w:rPrChange>
          </w:rPr>
          <w:t xml:space="preserve">. </w:t>
        </w:r>
      </w:ins>
    </w:p>
    <w:p w:rsidR="007053AE" w:rsidRPr="007053AE" w:rsidRDefault="007053AE" w:rsidP="007053AE">
      <w:pPr>
        <w:ind w:firstLine="288"/>
        <w:jc w:val="both"/>
        <w:rPr>
          <w:ins w:id="418" w:author="ahiralesc" w:date="2012-09-24T16:26:00Z"/>
          <w:rFonts w:ascii="Times New Roman" w:eastAsiaTheme="minorEastAsia" w:hAnsi="Times New Roman" w:cs="Times New Roman"/>
          <w:sz w:val="24"/>
          <w:szCs w:val="24"/>
          <w:lang w:val="es-ES"/>
          <w:rPrChange w:id="419" w:author="ahiralesc" w:date="2012-09-24T16:26:00Z">
            <w:rPr>
              <w:ins w:id="420" w:author="ahiralesc" w:date="2012-09-24T16:26:00Z"/>
              <w:rFonts w:ascii="Times New Roman" w:eastAsiaTheme="minorEastAsia" w:hAnsi="Times New Roman" w:cs="Times New Roman"/>
              <w:sz w:val="24"/>
              <w:szCs w:val="24"/>
            </w:rPr>
          </w:rPrChange>
        </w:rPr>
      </w:pPr>
      <w:ins w:id="421" w:author="ahiralesc" w:date="2012-09-24T16:26:00Z">
        <w:r w:rsidRPr="007053AE">
          <w:rPr>
            <w:rFonts w:ascii="Times New Roman" w:eastAsiaTheme="minorEastAsia" w:hAnsi="Times New Roman" w:cs="Times New Roman"/>
            <w:sz w:val="24"/>
            <w:szCs w:val="24"/>
            <w:lang w:val="es-ES"/>
            <w:rPrChange w:id="422" w:author="ahiralesc" w:date="2012-09-24T16:26:00Z">
              <w:rPr>
                <w:rFonts w:ascii="Times New Roman" w:eastAsiaTheme="minorEastAsia" w:hAnsi="Times New Roman" w:cs="Times New Roman"/>
                <w:sz w:val="24"/>
                <w:szCs w:val="24"/>
              </w:rPr>
            </w:rPrChange>
          </w:rPr>
          <w:t xml:space="preserve">Los requerimientos de una tarea son satisfechos cuando su duración  </w:t>
        </w:r>
        <m:oMath>
          <m:d>
            <m:dPr>
              <m:ctrlPr>
                <w:rPr>
                  <w:rFonts w:ascii="Cambria Math" w:eastAsiaTheme="minorEastAsia" w:hAnsi="Times New Roman" w:cs="Times New Roman"/>
                  <w:i/>
                  <w:sz w:val="24"/>
                  <w:szCs w:val="24"/>
                </w:rPr>
              </m:ctrlPr>
            </m:dPr>
            <m:e>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ps</m:t>
                  </m:r>
                </m:e>
                <m:sub>
                  <m:r>
                    <w:rPr>
                      <w:rFonts w:ascii="Cambria Math" w:eastAsiaTheme="minorEastAsia" w:hAnsi="Times New Roman" w:cs="Times New Roman"/>
                      <w:sz w:val="24"/>
                      <w:szCs w:val="24"/>
                    </w:rPr>
                    <m:t>j</m:t>
                  </m:r>
                </m:sub>
              </m:sSub>
              <m:r>
                <w:rPr>
                  <w:rFonts w:ascii="Cambria Math" w:eastAsiaTheme="minorEastAsia" w:hAnsi="Times New Roman" w:cs="Times New Roman"/>
                  <w:sz w:val="24"/>
                  <w:szCs w:val="24"/>
                  <w:lang w:val="es-ES"/>
                  <w:rPrChange w:id="423" w:author="ahiralesc" w:date="2012-09-24T16:26:00Z">
                    <w:rPr>
                      <w:rFonts w:ascii="Cambria Math" w:eastAsiaTheme="minorEastAsia" w:hAnsi="Times New Roman" w:cs="Times New Roman"/>
                      <w:sz w:val="24"/>
                      <w:szCs w:val="24"/>
                    </w:rPr>
                  </w:rPrChange>
                </w:rPr>
                <m:t xml:space="preserve">, </m:t>
              </m:r>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pl</m:t>
                  </m:r>
                </m:e>
                <m:sub>
                  <m:r>
                    <w:rPr>
                      <w:rFonts w:ascii="Cambria Math" w:eastAsiaTheme="minorEastAsia" w:hAnsi="Times New Roman" w:cs="Times New Roman"/>
                      <w:sz w:val="24"/>
                      <w:szCs w:val="24"/>
                    </w:rPr>
                    <m:t>j</m:t>
                  </m:r>
                </m:sub>
              </m:sSub>
              <m:r>
                <w:rPr>
                  <w:rFonts w:ascii="Cambria Math" w:eastAsiaTheme="minorEastAsia" w:hAnsi="Times New Roman" w:cs="Times New Roman"/>
                  <w:sz w:val="24"/>
                  <w:szCs w:val="24"/>
                  <w:lang w:val="es-ES"/>
                  <w:rPrChange w:id="424" w:author="ahiralesc" w:date="2012-09-24T16:26:00Z">
                    <w:rPr>
                      <w:rFonts w:ascii="Cambria Math" w:eastAsiaTheme="minorEastAsia" w:hAnsi="Times New Roman" w:cs="Times New Roman"/>
                      <w:sz w:val="24"/>
                      <w:szCs w:val="24"/>
                    </w:rPr>
                  </w:rPrChange>
                </w:rPr>
                <m:t>,</m:t>
              </m:r>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pc</m:t>
                  </m:r>
                </m:e>
                <m:sub>
                  <m:r>
                    <w:rPr>
                      <w:rFonts w:ascii="Cambria Math" w:eastAsiaTheme="minorEastAsia" w:hAnsi="Times New Roman" w:cs="Times New Roman"/>
                      <w:sz w:val="24"/>
                      <w:szCs w:val="24"/>
                    </w:rPr>
                    <m:t>j</m:t>
                  </m:r>
                </m:sub>
              </m:sSub>
              <m:r>
                <w:rPr>
                  <w:rFonts w:ascii="Cambria Math" w:eastAsiaTheme="minorEastAsia" w:hAnsi="Times New Roman" w:cs="Times New Roman"/>
                  <w:sz w:val="24"/>
                  <w:szCs w:val="24"/>
                  <w:lang w:val="es-ES"/>
                  <w:rPrChange w:id="425" w:author="ahiralesc" w:date="2012-09-24T16:26:00Z">
                    <w:rPr>
                      <w:rFonts w:ascii="Cambria Math" w:eastAsiaTheme="minorEastAsia" w:hAnsi="Times New Roman" w:cs="Times New Roman"/>
                      <w:sz w:val="24"/>
                      <w:szCs w:val="24"/>
                    </w:rPr>
                  </w:rPrChange>
                </w:rPr>
                <m:t>,</m:t>
              </m:r>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pt</m:t>
                  </m:r>
                </m:e>
                <m:sub>
                  <m:r>
                    <w:rPr>
                      <w:rFonts w:ascii="Cambria Math" w:eastAsiaTheme="minorEastAsia" w:hAnsi="Times New Roman" w:cs="Times New Roman"/>
                      <w:sz w:val="24"/>
                      <w:szCs w:val="24"/>
                    </w:rPr>
                    <m:t>j</m:t>
                  </m:r>
                </m:sub>
              </m:sSub>
            </m:e>
          </m:d>
        </m:oMath>
        <w:r w:rsidRPr="007053AE">
          <w:rPr>
            <w:rFonts w:ascii="Times New Roman" w:eastAsiaTheme="minorEastAsia" w:hAnsi="Times New Roman" w:cs="Times New Roman"/>
            <w:sz w:val="24"/>
            <w:szCs w:val="24"/>
            <w:lang w:val="es-ES"/>
            <w:rPrChange w:id="426" w:author="ahiralesc" w:date="2012-09-24T16:26:00Z">
              <w:rPr>
                <w:rFonts w:ascii="Times New Roman" w:eastAsiaTheme="minorEastAsia" w:hAnsi="Times New Roman" w:cs="Times New Roman"/>
                <w:sz w:val="24"/>
                <w:szCs w:val="24"/>
              </w:rPr>
            </w:rPrChange>
          </w:rPr>
          <w:t xml:space="preserve"> es asignada a uno o más recursos. Durante el proceso de calendarización, la duración de la tarea es fragmentada en bloques de HCC horas. Para cada bloque, un recurso es seleccionado siempre y cuando satisfaga las restricciones 1-4. El anterior proceso de calendarización es denominado RRS (</w:t>
        </w:r>
        <w:proofErr w:type="spellStart"/>
        <w:r w:rsidRPr="007053AE">
          <w:rPr>
            <w:rFonts w:ascii="Times New Roman" w:eastAsiaTheme="minorEastAsia" w:hAnsi="Times New Roman" w:cs="Times New Roman"/>
            <w:sz w:val="24"/>
            <w:szCs w:val="24"/>
            <w:lang w:val="es-ES"/>
            <w:rPrChange w:id="427" w:author="ahiralesc" w:date="2012-09-24T16:26:00Z">
              <w:rPr>
                <w:rFonts w:ascii="Times New Roman" w:eastAsiaTheme="minorEastAsia" w:hAnsi="Times New Roman" w:cs="Times New Roman"/>
                <w:sz w:val="24"/>
                <w:szCs w:val="24"/>
              </w:rPr>
            </w:rPrChange>
          </w:rPr>
          <w:t>Resource</w:t>
        </w:r>
        <w:proofErr w:type="spellEnd"/>
        <w:r w:rsidRPr="007053AE">
          <w:rPr>
            <w:rFonts w:ascii="Times New Roman" w:eastAsiaTheme="minorEastAsia" w:hAnsi="Times New Roman" w:cs="Times New Roman"/>
            <w:sz w:val="24"/>
            <w:szCs w:val="24"/>
            <w:lang w:val="es-ES"/>
            <w:rPrChange w:id="428" w:author="ahiralesc" w:date="2012-09-24T16:26:00Z">
              <w:rPr>
                <w:rFonts w:ascii="Times New Roman" w:eastAsiaTheme="minorEastAsia" w:hAnsi="Times New Roman" w:cs="Times New Roman"/>
                <w:sz w:val="24"/>
                <w:szCs w:val="24"/>
              </w:rPr>
            </w:rPrChange>
          </w:rPr>
          <w:t xml:space="preserve"> </w:t>
        </w:r>
        <w:proofErr w:type="spellStart"/>
        <w:r w:rsidRPr="007053AE">
          <w:rPr>
            <w:rFonts w:ascii="Times New Roman" w:eastAsiaTheme="minorEastAsia" w:hAnsi="Times New Roman" w:cs="Times New Roman"/>
            <w:sz w:val="24"/>
            <w:szCs w:val="24"/>
            <w:lang w:val="es-ES"/>
            <w:rPrChange w:id="429" w:author="ahiralesc" w:date="2012-09-24T16:26:00Z">
              <w:rPr>
                <w:rFonts w:ascii="Times New Roman" w:eastAsiaTheme="minorEastAsia" w:hAnsi="Times New Roman" w:cs="Times New Roman"/>
                <w:sz w:val="24"/>
                <w:szCs w:val="24"/>
              </w:rPr>
            </w:rPrChange>
          </w:rPr>
          <w:t>Reservation</w:t>
        </w:r>
        <w:proofErr w:type="spellEnd"/>
        <w:r w:rsidRPr="007053AE">
          <w:rPr>
            <w:rFonts w:ascii="Times New Roman" w:eastAsiaTheme="minorEastAsia" w:hAnsi="Times New Roman" w:cs="Times New Roman"/>
            <w:sz w:val="24"/>
            <w:szCs w:val="24"/>
            <w:lang w:val="es-ES"/>
            <w:rPrChange w:id="430" w:author="ahiralesc" w:date="2012-09-24T16:26:00Z">
              <w:rPr>
                <w:rFonts w:ascii="Times New Roman" w:eastAsiaTheme="minorEastAsia" w:hAnsi="Times New Roman" w:cs="Times New Roman"/>
                <w:sz w:val="24"/>
                <w:szCs w:val="24"/>
              </w:rPr>
            </w:rPrChange>
          </w:rPr>
          <w:t xml:space="preserve"> </w:t>
        </w:r>
        <w:proofErr w:type="spellStart"/>
        <w:r w:rsidRPr="007053AE">
          <w:rPr>
            <w:rFonts w:ascii="Times New Roman" w:eastAsiaTheme="minorEastAsia" w:hAnsi="Times New Roman" w:cs="Times New Roman"/>
            <w:sz w:val="24"/>
            <w:szCs w:val="24"/>
            <w:lang w:val="es-ES"/>
            <w:rPrChange w:id="431" w:author="ahiralesc" w:date="2012-09-24T16:26:00Z">
              <w:rPr>
                <w:rFonts w:ascii="Times New Roman" w:eastAsiaTheme="minorEastAsia" w:hAnsi="Times New Roman" w:cs="Times New Roman"/>
                <w:sz w:val="24"/>
                <w:szCs w:val="24"/>
              </w:rPr>
            </w:rPrChange>
          </w:rPr>
          <w:t>Strategy</w:t>
        </w:r>
        <w:proofErr w:type="spellEnd"/>
        <w:r w:rsidRPr="007053AE">
          <w:rPr>
            <w:rFonts w:ascii="Times New Roman" w:eastAsiaTheme="minorEastAsia" w:hAnsi="Times New Roman" w:cs="Times New Roman"/>
            <w:sz w:val="24"/>
            <w:szCs w:val="24"/>
            <w:lang w:val="es-ES"/>
            <w:rPrChange w:id="432" w:author="ahiralesc" w:date="2012-09-24T16:26:00Z">
              <w:rPr>
                <w:rFonts w:ascii="Times New Roman" w:eastAsiaTheme="minorEastAsia" w:hAnsi="Times New Roman" w:cs="Times New Roman"/>
                <w:sz w:val="24"/>
                <w:szCs w:val="24"/>
              </w:rPr>
            </w:rPrChange>
          </w:rPr>
          <w:t xml:space="preserve">). </w:t>
        </w:r>
      </w:ins>
    </w:p>
    <w:p w:rsidR="007053AE" w:rsidRPr="007053AE" w:rsidRDefault="007053AE" w:rsidP="007053AE">
      <w:pPr>
        <w:ind w:firstLine="288"/>
        <w:jc w:val="both"/>
        <w:rPr>
          <w:ins w:id="433" w:author="ahiralesc" w:date="2012-09-24T16:26:00Z"/>
          <w:rFonts w:ascii="Times New Roman" w:eastAsiaTheme="minorEastAsia" w:hAnsi="Times New Roman" w:cs="Times New Roman"/>
          <w:sz w:val="24"/>
          <w:szCs w:val="24"/>
          <w:lang w:val="es-ES"/>
          <w:rPrChange w:id="434" w:author="ahiralesc" w:date="2012-09-24T16:26:00Z">
            <w:rPr>
              <w:ins w:id="435" w:author="ahiralesc" w:date="2012-09-24T16:26:00Z"/>
              <w:rFonts w:ascii="Times New Roman" w:eastAsiaTheme="minorEastAsia" w:hAnsi="Times New Roman" w:cs="Times New Roman"/>
              <w:sz w:val="24"/>
              <w:szCs w:val="24"/>
            </w:rPr>
          </w:rPrChange>
        </w:rPr>
      </w:pPr>
      <w:ins w:id="436" w:author="ahiralesc" w:date="2012-09-24T16:26:00Z">
        <w:r w:rsidRPr="007053AE">
          <w:rPr>
            <w:rFonts w:ascii="Times New Roman" w:eastAsiaTheme="minorEastAsia" w:hAnsi="Times New Roman" w:cs="Times New Roman"/>
            <w:sz w:val="24"/>
            <w:szCs w:val="24"/>
            <w:lang w:val="es-ES"/>
            <w:rPrChange w:id="437" w:author="ahiralesc" w:date="2012-09-24T16:26:00Z">
              <w:rPr>
                <w:rFonts w:ascii="Times New Roman" w:eastAsiaTheme="minorEastAsia" w:hAnsi="Times New Roman" w:cs="Times New Roman"/>
                <w:sz w:val="24"/>
                <w:szCs w:val="24"/>
              </w:rPr>
            </w:rPrChange>
          </w:rPr>
          <w:t xml:space="preserve">RRS hace uso de un mecanismo de reservación administrado por un sistema de información. Dado </w:t>
        </w:r>
        <m:oMath>
          <m:r>
            <w:rPr>
              <w:rFonts w:ascii="Cambria Math" w:eastAsiaTheme="minorEastAsia" w:hAnsi="Cambria Math" w:cs="Times New Roman"/>
              <w:sz w:val="24"/>
              <w:szCs w:val="24"/>
            </w:rPr>
            <m:t>m</m:t>
          </m:r>
        </m:oMath>
        <w:r w:rsidRPr="007053AE">
          <w:rPr>
            <w:rFonts w:ascii="Times New Roman" w:eastAsiaTheme="minorEastAsia" w:hAnsi="Times New Roman" w:cs="Times New Roman"/>
            <w:sz w:val="24"/>
            <w:szCs w:val="24"/>
            <w:lang w:val="es-ES"/>
            <w:rPrChange w:id="438" w:author="ahiralesc" w:date="2012-09-24T16:26:00Z">
              <w:rPr>
                <w:rFonts w:ascii="Times New Roman" w:eastAsiaTheme="minorEastAsia" w:hAnsi="Times New Roman" w:cs="Times New Roman"/>
                <w:sz w:val="24"/>
                <w:szCs w:val="24"/>
              </w:rPr>
            </w:rPrChange>
          </w:rPr>
          <w:t xml:space="preserve"> recursos, el sistema de información consulta la disponibilidad de ejecutar la tarea en un intervalo de tiempo dado en cada recurso; selecciona un recurso empleando un criterio de selección, por ejemplo: </w:t>
        </w:r>
        <w:r w:rsidRPr="0065298D">
          <w:rPr>
            <w:rFonts w:ascii="Times New Roman" w:eastAsiaTheme="minorEastAsia" w:hAnsi="Times New Roman" w:cs="Times New Roman"/>
            <w:sz w:val="24"/>
            <w:szCs w:val="24"/>
            <w:lang w:val="es-MX"/>
          </w:rPr>
          <w:t>el recurso con menor número de reservaciones; un recurso aleatoriamente; el recurso con menor o mayor capacidad, etc.</w:t>
        </w:r>
        <w:r w:rsidRPr="007053AE">
          <w:rPr>
            <w:rFonts w:ascii="Times New Roman" w:eastAsiaTheme="minorEastAsia" w:hAnsi="Times New Roman" w:cs="Times New Roman"/>
            <w:sz w:val="24"/>
            <w:szCs w:val="24"/>
            <w:lang w:val="es-ES"/>
            <w:rPrChange w:id="439" w:author="ahiralesc" w:date="2012-09-24T16:26:00Z">
              <w:rPr>
                <w:rFonts w:ascii="Times New Roman" w:eastAsiaTheme="minorEastAsia" w:hAnsi="Times New Roman" w:cs="Times New Roman"/>
                <w:sz w:val="24"/>
                <w:szCs w:val="24"/>
              </w:rPr>
            </w:rPrChange>
          </w:rPr>
          <w:t>; y hace permanente la reservación en el recurso seleccionado. Se asume que el anterior proceso es  atómico, por lo que no se permite la interrupción del proceso de reservación. La cancelación de una o más reservaciones existentes solo ocurre cuando no es posible satisfacer una o más restricciones de una tarea. El proceso de reservación se realiza aplicando los siguientes criterios.</w:t>
        </w:r>
      </w:ins>
    </w:p>
    <w:p w:rsidR="007053AE" w:rsidRPr="007053AE" w:rsidRDefault="007053AE" w:rsidP="007053AE">
      <w:pPr>
        <w:ind w:firstLine="288"/>
        <w:jc w:val="both"/>
        <w:rPr>
          <w:ins w:id="440" w:author="ahiralesc" w:date="2012-09-24T16:26:00Z"/>
          <w:rFonts w:ascii="Times New Roman" w:eastAsiaTheme="minorEastAsia" w:hAnsi="Times New Roman" w:cs="Times New Roman"/>
          <w:sz w:val="24"/>
          <w:szCs w:val="24"/>
          <w:lang w:val="es-ES"/>
          <w:rPrChange w:id="441" w:author="ahiralesc" w:date="2012-09-24T16:26:00Z">
            <w:rPr>
              <w:ins w:id="442" w:author="ahiralesc" w:date="2012-09-24T16:26:00Z"/>
              <w:rFonts w:ascii="Times New Roman" w:eastAsiaTheme="minorEastAsia" w:hAnsi="Times New Roman" w:cs="Times New Roman"/>
              <w:sz w:val="24"/>
              <w:szCs w:val="24"/>
            </w:rPr>
          </w:rPrChange>
        </w:rPr>
      </w:pPr>
    </w:p>
    <w:p w:rsidR="007053AE" w:rsidRPr="00113B4E" w:rsidRDefault="007053AE" w:rsidP="007053AE">
      <w:pPr>
        <w:pStyle w:val="Prrafodelista"/>
        <w:numPr>
          <w:ilvl w:val="0"/>
          <w:numId w:val="12"/>
        </w:numPr>
        <w:spacing w:after="0"/>
        <w:jc w:val="both"/>
        <w:rPr>
          <w:ins w:id="443" w:author="ahiralesc" w:date="2012-09-24T16:26:00Z"/>
          <w:rFonts w:ascii="Times New Roman" w:eastAsiaTheme="minorEastAsia" w:hAnsi="Times New Roman" w:cs="Times New Roman"/>
          <w:sz w:val="24"/>
          <w:szCs w:val="24"/>
          <w:lang w:val="es-MX"/>
        </w:rPr>
      </w:pPr>
      <w:ins w:id="444" w:author="ahiralesc" w:date="2012-09-24T16:26:00Z">
        <w:r>
          <w:rPr>
            <w:rFonts w:ascii="Times New Roman" w:eastAsiaTheme="minorEastAsia" w:hAnsi="Times New Roman" w:cs="Times New Roman"/>
            <w:sz w:val="24"/>
            <w:szCs w:val="24"/>
            <w:lang w:val="es-MX"/>
          </w:rPr>
          <w:lastRenderedPageBreak/>
          <w:t xml:space="preserve">RRS consulta el identificador </w:t>
        </w:r>
        <m:oMath>
          <m:r>
            <w:rPr>
              <w:rFonts w:ascii="Cambria Math" w:eastAsiaTheme="minorEastAsia" w:hAnsi="Cambria Math" w:cs="Times New Roman"/>
              <w:sz w:val="24"/>
              <w:szCs w:val="24"/>
              <w:lang w:val="es-MX"/>
            </w:rPr>
            <m:t>e</m:t>
          </m:r>
        </m:oMath>
        <w:r>
          <w:rPr>
            <w:rFonts w:ascii="Times New Roman" w:eastAsiaTheme="minorEastAsia" w:hAnsi="Times New Roman" w:cs="Times New Roman"/>
            <w:sz w:val="24"/>
            <w:szCs w:val="24"/>
            <w:lang w:val="es-MX"/>
          </w:rPr>
          <w:t xml:space="preserve"> del empleado vinculado a </w:t>
        </w:r>
        <m:oMath>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t</m:t>
              </m:r>
            </m:e>
            <m:sub>
              <m:r>
                <w:rPr>
                  <w:rFonts w:ascii="Cambria Math" w:eastAsiaTheme="minorEastAsia" w:hAnsi="Cambria Math" w:cs="Times New Roman"/>
                  <w:sz w:val="24"/>
                  <w:szCs w:val="24"/>
                  <w:lang w:val="es-MX"/>
                </w:rPr>
                <m:t>j</m:t>
              </m:r>
            </m:sub>
          </m:sSub>
        </m:oMath>
        <w:r>
          <w:rPr>
            <w:rFonts w:ascii="Times New Roman" w:eastAsiaTheme="minorEastAsia" w:hAnsi="Times New Roman" w:cs="Times New Roman"/>
            <w:sz w:val="24"/>
            <w:szCs w:val="24"/>
            <w:lang w:val="es-MX"/>
          </w:rPr>
          <w:t xml:space="preserve"> y hace el tiempo de liberación </w:t>
        </w:r>
        <m:oMath>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r</m:t>
              </m:r>
            </m:e>
            <m:sub>
              <m:r>
                <w:rPr>
                  <w:rFonts w:ascii="Cambria Math" w:eastAsiaTheme="minorEastAsia" w:hAnsi="Cambria Math" w:cs="Times New Roman"/>
                  <w:sz w:val="24"/>
                  <w:szCs w:val="24"/>
                  <w:lang w:val="es-MX"/>
                </w:rPr>
                <m:t>j</m:t>
              </m:r>
            </m:sub>
          </m:sSub>
        </m:oMath>
        <w:r>
          <w:rPr>
            <w:rFonts w:ascii="Times New Roman" w:eastAsiaTheme="minorEastAsia" w:hAnsi="Times New Roman" w:cs="Times New Roman"/>
            <w:sz w:val="24"/>
            <w:szCs w:val="24"/>
            <w:lang w:val="es-MX"/>
          </w:rPr>
          <w:t xml:space="preserve"> de </w:t>
        </w:r>
        <m:oMath>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t</m:t>
              </m:r>
            </m:e>
            <m:sub>
              <m:r>
                <w:rPr>
                  <w:rFonts w:ascii="Cambria Math" w:eastAsiaTheme="minorEastAsia" w:hAnsi="Cambria Math" w:cs="Times New Roman"/>
                  <w:sz w:val="24"/>
                  <w:szCs w:val="24"/>
                  <w:lang w:val="es-MX"/>
                </w:rPr>
                <m:t>j</m:t>
              </m:r>
            </m:sub>
          </m:sSub>
        </m:oMath>
        <w:r>
          <w:rPr>
            <w:rFonts w:ascii="Times New Roman" w:eastAsiaTheme="minorEastAsia" w:hAnsi="Times New Roman" w:cs="Times New Roman"/>
            <w:sz w:val="24"/>
            <w:szCs w:val="24"/>
            <w:lang w:val="es-MX"/>
          </w:rPr>
          <w:t xml:space="preserve"> el tiempo de disponibilidad mínimo del empleado </w:t>
        </w:r>
        <m:oMath>
          <m:r>
            <w:rPr>
              <w:rFonts w:ascii="Cambria Math" w:eastAsiaTheme="minorEastAsia" w:hAnsi="Cambria Math" w:cs="Times New Roman"/>
              <w:sz w:val="24"/>
              <w:szCs w:val="24"/>
              <w:lang w:val="es-MX"/>
            </w:rPr>
            <m:t>e</m:t>
          </m:r>
        </m:oMath>
        <w:r>
          <w:rPr>
            <w:rFonts w:ascii="Times New Roman" w:eastAsiaTheme="minorEastAsia" w:hAnsi="Times New Roman" w:cs="Times New Roman"/>
            <w:sz w:val="24"/>
            <w:szCs w:val="24"/>
            <w:lang w:val="es-MX"/>
          </w:rPr>
          <w:t>.</w:t>
        </w:r>
      </w:ins>
    </w:p>
    <w:p w:rsidR="007053AE" w:rsidRDefault="007053AE" w:rsidP="007053AE">
      <w:pPr>
        <w:pStyle w:val="Prrafodelista"/>
        <w:numPr>
          <w:ilvl w:val="0"/>
          <w:numId w:val="12"/>
        </w:numPr>
        <w:spacing w:after="0"/>
        <w:jc w:val="both"/>
        <w:rPr>
          <w:ins w:id="445" w:author="ahiralesc" w:date="2012-09-24T16:26:00Z"/>
          <w:rFonts w:ascii="Times New Roman" w:eastAsiaTheme="minorEastAsia" w:hAnsi="Times New Roman" w:cs="Times New Roman"/>
          <w:sz w:val="24"/>
          <w:szCs w:val="24"/>
          <w:lang w:val="es-MX"/>
        </w:rPr>
      </w:pPr>
      <w:ins w:id="446" w:author="ahiralesc" w:date="2012-09-24T16:26:00Z">
        <w:r>
          <w:rPr>
            <w:rFonts w:ascii="Times New Roman" w:eastAsiaTheme="minorEastAsia" w:hAnsi="Times New Roman" w:cs="Times New Roman"/>
            <w:sz w:val="24"/>
            <w:szCs w:val="24"/>
            <w:lang w:val="es-MX"/>
          </w:rPr>
          <w:t xml:space="preserve">Dada la tarea </w:t>
        </w:r>
        <m:oMath>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t</m:t>
              </m:r>
            </m:e>
            <m:sub>
              <m:r>
                <w:rPr>
                  <w:rFonts w:ascii="Cambria Math" w:eastAsiaTheme="minorEastAsia" w:hAnsi="Cambria Math" w:cs="Times New Roman"/>
                  <w:sz w:val="24"/>
                  <w:szCs w:val="24"/>
                  <w:lang w:val="es-MX"/>
                </w:rPr>
                <m:t>j</m:t>
              </m:r>
            </m:sub>
          </m:sSub>
        </m:oMath>
        <w:r>
          <w:rPr>
            <w:rFonts w:ascii="Times New Roman" w:eastAsiaTheme="minorEastAsia" w:hAnsi="Times New Roman" w:cs="Times New Roman"/>
            <w:sz w:val="24"/>
            <w:szCs w:val="24"/>
            <w:lang w:val="es-MX"/>
          </w:rPr>
          <w:t xml:space="preserve">, RRS itera mientras las duraciones </w:t>
        </w:r>
        <w:r>
          <w:rPr>
            <w:rFonts w:ascii="Times New Roman" w:eastAsiaTheme="minorEastAsia" w:hAnsi="Times New Roman" w:cs="Times New Roman"/>
            <w:sz w:val="24"/>
            <w:szCs w:val="24"/>
            <w:lang w:val="es-MX"/>
          </w:rPr>
          <w:t xml:space="preserve">o alguna restricción </w:t>
        </w:r>
        <w:r>
          <w:rPr>
            <w:rFonts w:ascii="Times New Roman" w:eastAsiaTheme="minorEastAsia" w:hAnsi="Times New Roman" w:cs="Times New Roman"/>
            <w:sz w:val="24"/>
            <w:szCs w:val="24"/>
            <w:lang w:val="es-MX"/>
          </w:rPr>
          <w:t xml:space="preserve">de </w:t>
        </w:r>
        <m:oMath>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t</m:t>
              </m:r>
            </m:e>
            <m:sub>
              <m:r>
                <w:rPr>
                  <w:rFonts w:ascii="Cambria Math" w:eastAsiaTheme="minorEastAsia" w:hAnsi="Cambria Math" w:cs="Times New Roman"/>
                  <w:sz w:val="24"/>
                  <w:szCs w:val="24"/>
                  <w:lang w:val="es-MX"/>
                </w:rPr>
                <m:t>j</m:t>
              </m:r>
            </m:sub>
          </m:sSub>
        </m:oMath>
        <w:r>
          <w:rPr>
            <w:rFonts w:ascii="Times New Roman" w:eastAsiaTheme="minorEastAsia" w:hAnsi="Times New Roman" w:cs="Times New Roman"/>
            <w:sz w:val="24"/>
            <w:szCs w:val="24"/>
            <w:lang w:val="es-MX"/>
          </w:rPr>
          <w:t xml:space="preserve"> no </w:t>
        </w:r>
        <w:r>
          <w:rPr>
            <w:rFonts w:ascii="Times New Roman" w:eastAsiaTheme="minorEastAsia" w:hAnsi="Times New Roman" w:cs="Times New Roman"/>
            <w:sz w:val="24"/>
            <w:szCs w:val="24"/>
            <w:lang w:val="es-MX"/>
          </w:rPr>
          <w:t>sea satisfecha</w:t>
        </w:r>
        <w:r>
          <w:rPr>
            <w:rFonts w:ascii="Times New Roman" w:eastAsiaTheme="minorEastAsia" w:hAnsi="Times New Roman" w:cs="Times New Roman"/>
            <w:sz w:val="24"/>
            <w:szCs w:val="24"/>
            <w:lang w:val="es-MX"/>
          </w:rPr>
          <w:t>.</w:t>
        </w:r>
      </w:ins>
    </w:p>
    <w:p w:rsidR="007053AE" w:rsidRDefault="007053AE" w:rsidP="007053AE">
      <w:pPr>
        <w:pStyle w:val="Prrafodelista"/>
        <w:numPr>
          <w:ilvl w:val="0"/>
          <w:numId w:val="12"/>
        </w:numPr>
        <w:spacing w:after="0"/>
        <w:jc w:val="both"/>
        <w:rPr>
          <w:ins w:id="447" w:author="ahiralesc" w:date="2012-09-24T16:26:00Z"/>
          <w:rFonts w:ascii="Times New Roman" w:eastAsiaTheme="minorEastAsia" w:hAnsi="Times New Roman" w:cs="Times New Roman"/>
          <w:sz w:val="24"/>
          <w:szCs w:val="24"/>
          <w:lang w:val="es-MX"/>
        </w:rPr>
      </w:pPr>
      <w:ins w:id="448" w:author="ahiralesc" w:date="2012-09-24T16:26:00Z">
        <w:r w:rsidRPr="00113B4E">
          <w:rPr>
            <w:rFonts w:ascii="Times New Roman" w:eastAsiaTheme="minorEastAsia" w:hAnsi="Times New Roman" w:cs="Times New Roman"/>
            <w:sz w:val="24"/>
            <w:szCs w:val="24"/>
            <w:lang w:val="es-MX"/>
          </w:rPr>
          <w:t>R</w:t>
        </w:r>
        <w:r>
          <w:rPr>
            <w:rFonts w:ascii="Times New Roman" w:eastAsiaTheme="minorEastAsia" w:hAnsi="Times New Roman" w:cs="Times New Roman"/>
            <w:sz w:val="24"/>
            <w:szCs w:val="24"/>
            <w:lang w:val="es-MX"/>
          </w:rPr>
          <w:t>R</w:t>
        </w:r>
        <w:r w:rsidRPr="00113B4E">
          <w:rPr>
            <w:rFonts w:ascii="Times New Roman" w:eastAsiaTheme="minorEastAsia" w:hAnsi="Times New Roman" w:cs="Times New Roman"/>
            <w:sz w:val="24"/>
            <w:szCs w:val="24"/>
            <w:lang w:val="es-MX"/>
          </w:rPr>
          <w:t xml:space="preserve">S selecciona la duración </w:t>
        </w:r>
        <m:oMath>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d</m:t>
              </m:r>
            </m:e>
            <m:sub>
              <m:r>
                <w:rPr>
                  <w:rFonts w:ascii="Cambria Math" w:eastAsiaTheme="minorEastAsia" w:hAnsi="Cambria Math" w:cs="Times New Roman"/>
                  <w:sz w:val="24"/>
                  <w:szCs w:val="24"/>
                  <w:lang w:val="es-MX"/>
                </w:rPr>
                <m:t>j</m:t>
              </m:r>
            </m:sub>
          </m:sSub>
        </m:oMath>
        <w:r>
          <w:rPr>
            <w:rFonts w:ascii="Times New Roman" w:eastAsiaTheme="minorEastAsia" w:hAnsi="Times New Roman" w:cs="Times New Roman"/>
            <w:sz w:val="24"/>
            <w:szCs w:val="24"/>
            <w:lang w:val="es-MX"/>
          </w:rPr>
          <w:t xml:space="preserve"> d</w:t>
        </w:r>
        <w:r w:rsidRPr="00113B4E">
          <w:rPr>
            <w:rFonts w:ascii="Times New Roman" w:eastAsiaTheme="minorEastAsia" w:hAnsi="Times New Roman" w:cs="Times New Roman"/>
            <w:sz w:val="24"/>
            <w:szCs w:val="24"/>
            <w:lang w:val="es-MX"/>
          </w:rPr>
          <w:t xml:space="preserve">el vector de duraciones </w:t>
        </w:r>
        <m:oMath>
          <m:d>
            <m:dPr>
              <m:begChr m:val="〈"/>
              <m:endChr m:val="〉"/>
              <m:ctrlPr>
                <w:rPr>
                  <w:rFonts w:ascii="Cambria Math" w:eastAsiaTheme="minorEastAsia" w:hAnsi="Cambria Math" w:cs="Times New Roman"/>
                  <w:i/>
                  <w:sz w:val="24"/>
                  <w:szCs w:val="24"/>
                  <w:lang w:val="es-MX"/>
                </w:rPr>
              </m:ctrlPr>
            </m:dPr>
            <m:e>
              <m:sSub>
                <m:sSubPr>
                  <m:ctrlPr>
                    <w:rPr>
                      <w:rFonts w:ascii="Cambria Math" w:eastAsiaTheme="minorEastAsia" w:hAnsi="Times New Roman" w:cs="Times New Roman"/>
                      <w:i/>
                      <w:sz w:val="24"/>
                      <w:szCs w:val="24"/>
                      <w:lang w:val="en-US"/>
                    </w:rPr>
                  </m:ctrlPr>
                </m:sSubPr>
                <m:e>
                  <m:r>
                    <w:rPr>
                      <w:rFonts w:ascii="Cambria Math" w:eastAsiaTheme="minorEastAsia" w:hAnsi="Times New Roman" w:cs="Times New Roman"/>
                      <w:sz w:val="24"/>
                      <w:szCs w:val="24"/>
                      <w:lang w:val="en-US"/>
                    </w:rPr>
                    <m:t>ps</m:t>
                  </m:r>
                </m:e>
                <m:sub>
                  <m:r>
                    <w:rPr>
                      <w:rFonts w:ascii="Cambria Math" w:eastAsiaTheme="minorEastAsia" w:hAnsi="Times New Roman" w:cs="Times New Roman"/>
                      <w:sz w:val="24"/>
                      <w:szCs w:val="24"/>
                      <w:lang w:val="en-US"/>
                    </w:rPr>
                    <m:t>j</m:t>
                  </m:r>
                </m:sub>
              </m:sSub>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lang w:val="en-US"/>
                    </w:rPr>
                  </m:ctrlPr>
                </m:sSubPr>
                <m:e>
                  <m:r>
                    <w:rPr>
                      <w:rFonts w:ascii="Cambria Math" w:eastAsiaTheme="minorEastAsia" w:hAnsi="Times New Roman" w:cs="Times New Roman"/>
                      <w:sz w:val="24"/>
                      <w:szCs w:val="24"/>
                      <w:lang w:val="en-US"/>
                    </w:rPr>
                    <m:t>pl</m:t>
                  </m:r>
                </m:e>
                <m:sub>
                  <m:r>
                    <w:rPr>
                      <w:rFonts w:ascii="Cambria Math" w:eastAsiaTheme="minorEastAsia" w:hAnsi="Times New Roman" w:cs="Times New Roman"/>
                      <w:sz w:val="24"/>
                      <w:szCs w:val="24"/>
                      <w:lang w:val="en-US"/>
                    </w:rPr>
                    <m:t>j</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lang w:val="en-US"/>
                    </w:rPr>
                  </m:ctrlPr>
                </m:sSubPr>
                <m:e>
                  <m:r>
                    <w:rPr>
                      <w:rFonts w:ascii="Cambria Math" w:eastAsiaTheme="minorEastAsia" w:hAnsi="Times New Roman" w:cs="Times New Roman"/>
                      <w:sz w:val="24"/>
                      <w:szCs w:val="24"/>
                      <w:lang w:val="en-US"/>
                    </w:rPr>
                    <m:t>pc</m:t>
                  </m:r>
                </m:e>
                <m:sub>
                  <m:r>
                    <w:rPr>
                      <w:rFonts w:ascii="Cambria Math" w:eastAsiaTheme="minorEastAsia" w:hAnsi="Times New Roman" w:cs="Times New Roman"/>
                      <w:sz w:val="24"/>
                      <w:szCs w:val="24"/>
                      <w:lang w:val="en-US"/>
                    </w:rPr>
                    <m:t>j</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pt</m:t>
                  </m:r>
                </m:e>
                <m:sub>
                  <m:r>
                    <w:rPr>
                      <w:rFonts w:ascii="Cambria Math" w:eastAsiaTheme="minorEastAsia" w:hAnsi="Times New Roman" w:cs="Times New Roman"/>
                      <w:sz w:val="24"/>
                      <w:szCs w:val="24"/>
                    </w:rPr>
                    <m:t>j</m:t>
                  </m:r>
                </m:sub>
              </m:sSub>
            </m:e>
          </m:d>
        </m:oMath>
        <w:r>
          <w:rPr>
            <w:rFonts w:ascii="Times New Roman" w:eastAsiaTheme="minorEastAsia" w:hAnsi="Times New Roman" w:cs="Times New Roman"/>
            <w:sz w:val="24"/>
            <w:szCs w:val="24"/>
            <w:lang w:val="es-MX"/>
          </w:rPr>
          <w:t xml:space="preserve"> </w:t>
        </w:r>
        <w:r w:rsidRPr="00113B4E">
          <w:rPr>
            <w:rFonts w:ascii="Times New Roman" w:eastAsiaTheme="minorEastAsia" w:hAnsi="Times New Roman" w:cs="Times New Roman"/>
            <w:sz w:val="24"/>
            <w:szCs w:val="24"/>
            <w:lang w:val="es-MX"/>
          </w:rPr>
          <w:t xml:space="preserve">de </w:t>
        </w:r>
        <m:oMath>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t</m:t>
              </m:r>
            </m:e>
            <m:sub>
              <m:r>
                <w:rPr>
                  <w:rFonts w:ascii="Cambria Math" w:eastAsiaTheme="minorEastAsia" w:hAnsi="Cambria Math" w:cs="Times New Roman"/>
                  <w:sz w:val="24"/>
                  <w:szCs w:val="24"/>
                  <w:lang w:val="es-MX"/>
                </w:rPr>
                <m:t>j</m:t>
              </m:r>
            </m:sub>
          </m:sSub>
        </m:oMath>
        <w:r>
          <w:rPr>
            <w:rFonts w:ascii="Times New Roman" w:eastAsiaTheme="minorEastAsia" w:hAnsi="Times New Roman" w:cs="Times New Roman"/>
            <w:sz w:val="24"/>
            <w:szCs w:val="24"/>
            <w:lang w:val="es-MX"/>
          </w:rPr>
          <w:t>. El vec</w:t>
        </w:r>
        <w:proofErr w:type="spellStart"/>
        <w:r>
          <w:rPr>
            <w:rFonts w:ascii="Times New Roman" w:eastAsiaTheme="minorEastAsia" w:hAnsi="Times New Roman" w:cs="Times New Roman"/>
            <w:sz w:val="24"/>
            <w:szCs w:val="24"/>
            <w:lang w:val="es-MX"/>
          </w:rPr>
          <w:t>tor</w:t>
        </w:r>
        <w:proofErr w:type="spellEnd"/>
        <w:r>
          <w:rPr>
            <w:rFonts w:ascii="Times New Roman" w:eastAsiaTheme="minorEastAsia" w:hAnsi="Times New Roman" w:cs="Times New Roman"/>
            <w:sz w:val="24"/>
            <w:szCs w:val="24"/>
            <w:lang w:val="es-MX"/>
          </w:rPr>
          <w:t xml:space="preserve"> se recorre secuencialmente.</w:t>
        </w:r>
      </w:ins>
    </w:p>
    <w:p w:rsidR="007053AE" w:rsidRDefault="007053AE" w:rsidP="007053AE">
      <w:pPr>
        <w:pStyle w:val="Prrafodelista"/>
        <w:numPr>
          <w:ilvl w:val="0"/>
          <w:numId w:val="12"/>
        </w:numPr>
        <w:spacing w:after="0"/>
        <w:jc w:val="both"/>
        <w:rPr>
          <w:ins w:id="449" w:author="ahiralesc" w:date="2012-09-24T16:26:00Z"/>
          <w:rFonts w:ascii="Times New Roman" w:eastAsiaTheme="minorEastAsia" w:hAnsi="Times New Roman" w:cs="Times New Roman"/>
          <w:sz w:val="24"/>
          <w:szCs w:val="24"/>
          <w:lang w:val="es-MX"/>
        </w:rPr>
      </w:pPr>
      <w:ins w:id="450" w:author="ahiralesc" w:date="2012-09-24T16:26:00Z">
        <w:r>
          <w:rPr>
            <w:rFonts w:ascii="Times New Roman" w:eastAsiaTheme="minorEastAsia" w:hAnsi="Times New Roman" w:cs="Times New Roman"/>
            <w:sz w:val="24"/>
            <w:szCs w:val="24"/>
            <w:lang w:val="es-MX"/>
          </w:rPr>
          <w:t xml:space="preserve">Si la duración </w:t>
        </w:r>
        <m:oMath>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d</m:t>
              </m:r>
            </m:e>
            <m:sub>
              <m:r>
                <w:rPr>
                  <w:rFonts w:ascii="Cambria Math" w:eastAsiaTheme="minorEastAsia" w:hAnsi="Cambria Math" w:cs="Times New Roman"/>
                  <w:sz w:val="24"/>
                  <w:szCs w:val="24"/>
                  <w:lang w:val="es-MX"/>
                </w:rPr>
                <m:t>j</m:t>
              </m:r>
            </m:sub>
          </m:sSub>
        </m:oMath>
        <w:r>
          <w:rPr>
            <w:rFonts w:ascii="Times New Roman" w:eastAsiaTheme="minorEastAsia" w:hAnsi="Times New Roman" w:cs="Times New Roman"/>
            <w:sz w:val="24"/>
            <w:szCs w:val="24"/>
            <w:lang w:val="es-MX"/>
          </w:rPr>
          <w:t xml:space="preserve"> es mayor que cero. RRS consulta si la tarea </w:t>
        </w:r>
        <m:oMath>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t</m:t>
              </m:r>
            </m:e>
            <m:sub>
              <m:r>
                <w:rPr>
                  <w:rFonts w:ascii="Cambria Math" w:eastAsiaTheme="minorEastAsia" w:hAnsi="Cambria Math" w:cs="Times New Roman"/>
                  <w:sz w:val="24"/>
                  <w:szCs w:val="24"/>
                  <w:lang w:val="es-MX"/>
                </w:rPr>
                <m:t>j</m:t>
              </m:r>
            </m:sub>
          </m:sSub>
        </m:oMath>
        <w:r>
          <w:rPr>
            <w:rFonts w:ascii="Times New Roman" w:eastAsiaTheme="minorEastAsia" w:hAnsi="Times New Roman" w:cs="Times New Roman"/>
            <w:sz w:val="24"/>
            <w:szCs w:val="24"/>
            <w:lang w:val="es-MX"/>
          </w:rPr>
          <w:t xml:space="preserve"> fue asignada previamente a un recurso. Una tarea calendarizada es etiquetada con el identificador del recurso, tal etiqueta es referenciada como </w:t>
        </w:r>
        <m:oMath>
          <m:r>
            <w:rPr>
              <w:rFonts w:ascii="Cambria Math" w:eastAsiaTheme="minorEastAsia" w:hAnsi="Cambria Math" w:cs="Times New Roman"/>
              <w:sz w:val="24"/>
              <w:szCs w:val="24"/>
              <w:lang w:val="es-MX"/>
            </w:rPr>
            <m:t>r</m:t>
          </m:r>
        </m:oMath>
        <w:r>
          <w:rPr>
            <w:rFonts w:ascii="Times New Roman" w:eastAsiaTheme="minorEastAsia" w:hAnsi="Times New Roman" w:cs="Times New Roman"/>
            <w:sz w:val="24"/>
            <w:szCs w:val="24"/>
            <w:lang w:val="es-MX"/>
          </w:rPr>
          <w:t>.</w:t>
        </w:r>
      </w:ins>
    </w:p>
    <w:p w:rsidR="007053AE" w:rsidRDefault="007053AE" w:rsidP="007053AE">
      <w:pPr>
        <w:pStyle w:val="Prrafodelista"/>
        <w:numPr>
          <w:ilvl w:val="0"/>
          <w:numId w:val="12"/>
        </w:numPr>
        <w:spacing w:after="0"/>
        <w:jc w:val="both"/>
        <w:rPr>
          <w:ins w:id="451" w:author="ahiralesc" w:date="2012-09-24T16:26:00Z"/>
          <w:rFonts w:ascii="Times New Roman" w:eastAsiaTheme="minorEastAsia" w:hAnsi="Times New Roman" w:cs="Times New Roman"/>
          <w:sz w:val="24"/>
          <w:szCs w:val="24"/>
          <w:lang w:val="es-MX"/>
        </w:rPr>
      </w:pPr>
      <w:ins w:id="452" w:author="ahiralesc" w:date="2012-09-24T16:26:00Z">
        <w:r>
          <w:rPr>
            <w:rFonts w:ascii="Times New Roman" w:eastAsiaTheme="minorEastAsia" w:hAnsi="Times New Roman" w:cs="Times New Roman"/>
            <w:sz w:val="24"/>
            <w:szCs w:val="24"/>
            <w:lang w:val="es-MX"/>
          </w:rPr>
          <w:t xml:space="preserve">RSS crea un área de búsqueda </w:t>
        </w:r>
        <m:oMath>
          <m:r>
            <w:rPr>
              <w:rFonts w:ascii="Cambria Math" w:eastAsiaTheme="minorEastAsia" w:hAnsi="Cambria Math" w:cs="Times New Roman"/>
              <w:sz w:val="24"/>
              <w:szCs w:val="24"/>
              <w:lang w:val="es-MX"/>
            </w:rPr>
            <m:t>A=</m:t>
          </m:r>
          <m:d>
            <m:dPr>
              <m:begChr m:val="["/>
              <m:endChr m:val="]"/>
              <m:ctrlPr>
                <w:rPr>
                  <w:rFonts w:ascii="Cambria Math" w:eastAsiaTheme="minorEastAsia" w:hAnsi="Cambria Math" w:cs="Times New Roman"/>
                  <w:i/>
                  <w:sz w:val="24"/>
                  <w:szCs w:val="24"/>
                  <w:lang w:val="es-MX"/>
                </w:rPr>
              </m:ctrlPr>
            </m:dPr>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r</m:t>
                  </m:r>
                </m:e>
                <m:sub>
                  <m:r>
                    <w:rPr>
                      <w:rFonts w:ascii="Cambria Math" w:eastAsiaTheme="minorEastAsia" w:hAnsi="Cambria Math" w:cs="Times New Roman"/>
                      <w:sz w:val="24"/>
                      <w:szCs w:val="24"/>
                      <w:lang w:val="es-MX"/>
                    </w:rPr>
                    <m:t>j</m:t>
                  </m:r>
                </m:sub>
              </m:sSub>
              <m:r>
                <w:rPr>
                  <w:rFonts w:ascii="Cambria Math" w:eastAsiaTheme="minorEastAsia" w:hAnsi="Cambria Math" w:cs="Times New Roman"/>
                  <w:sz w:val="24"/>
                  <w:szCs w:val="24"/>
                  <w:lang w:val="es-MX"/>
                </w:rPr>
                <m:t>,</m:t>
              </m:r>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r</m:t>
                  </m:r>
                </m:e>
                <m:sub>
                  <m:r>
                    <w:rPr>
                      <w:rFonts w:ascii="Cambria Math" w:eastAsiaTheme="minorEastAsia" w:hAnsi="Cambria Math" w:cs="Times New Roman"/>
                      <w:sz w:val="24"/>
                      <w:szCs w:val="24"/>
                      <w:lang w:val="es-MX"/>
                    </w:rPr>
                    <m:t>j</m:t>
                  </m:r>
                </m:sub>
              </m:sSub>
              <m:r>
                <w:rPr>
                  <w:rFonts w:ascii="Cambria Math" w:eastAsiaTheme="minorEastAsia" w:hAnsi="Cambria Math" w:cs="Times New Roman"/>
                  <w:sz w:val="24"/>
                  <w:szCs w:val="24"/>
                  <w:lang w:val="es-MX"/>
                </w:rPr>
                <m:t>+</m:t>
              </m:r>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HCC</m:t>
                  </m:r>
                </m:e>
                <m:sub>
                  <m:r>
                    <w:rPr>
                      <w:rFonts w:ascii="Cambria Math" w:eastAsiaTheme="minorEastAsia" w:hAnsi="Cambria Math" w:cs="Times New Roman"/>
                      <w:sz w:val="24"/>
                      <w:szCs w:val="24"/>
                      <w:lang w:val="es-MX"/>
                    </w:rPr>
                    <m:t>j</m:t>
                  </m:r>
                </m:sub>
              </m:sSub>
            </m:e>
          </m:d>
        </m:oMath>
      </w:ins>
    </w:p>
    <w:p w:rsidR="007053AE" w:rsidRDefault="007053AE" w:rsidP="007053AE">
      <w:pPr>
        <w:pStyle w:val="Prrafodelista"/>
        <w:numPr>
          <w:ilvl w:val="0"/>
          <w:numId w:val="12"/>
        </w:numPr>
        <w:spacing w:after="0"/>
        <w:jc w:val="both"/>
        <w:rPr>
          <w:ins w:id="453" w:author="ahiralesc" w:date="2012-09-24T16:26:00Z"/>
          <w:rFonts w:ascii="Times New Roman" w:eastAsiaTheme="minorEastAsia" w:hAnsi="Times New Roman" w:cs="Times New Roman"/>
          <w:sz w:val="24"/>
          <w:szCs w:val="24"/>
          <w:lang w:val="es-MX"/>
        </w:rPr>
      </w:pPr>
      <w:ins w:id="454" w:author="ahiralesc" w:date="2012-09-24T16:26:00Z">
        <w:r>
          <w:rPr>
            <w:rFonts w:ascii="Times New Roman" w:eastAsiaTheme="minorEastAsia" w:hAnsi="Times New Roman" w:cs="Times New Roman"/>
            <w:sz w:val="24"/>
            <w:szCs w:val="24"/>
            <w:lang w:val="es-MX"/>
          </w:rPr>
          <w:t xml:space="preserve"> Si </w:t>
        </w:r>
        <m:oMath>
          <m:r>
            <w:rPr>
              <w:rFonts w:ascii="Cambria Math" w:eastAsiaTheme="minorEastAsia" w:hAnsi="Cambria Math" w:cs="Times New Roman"/>
              <w:sz w:val="24"/>
              <w:szCs w:val="24"/>
              <w:lang w:val="es-MX"/>
            </w:rPr>
            <m:t>A</m:t>
          </m:r>
        </m:oMath>
        <w:r>
          <w:rPr>
            <w:rFonts w:ascii="Times New Roman" w:eastAsiaTheme="minorEastAsia" w:hAnsi="Times New Roman" w:cs="Times New Roman"/>
            <w:sz w:val="24"/>
            <w:szCs w:val="24"/>
            <w:lang w:val="es-MX"/>
          </w:rPr>
          <w:t xml:space="preserve"> </w:t>
        </w:r>
        <w:r>
          <w:rPr>
            <w:rFonts w:ascii="Times New Roman" w:eastAsiaTheme="minorEastAsia" w:hAnsi="Times New Roman" w:cs="Times New Roman"/>
            <w:sz w:val="24"/>
            <w:szCs w:val="24"/>
            <w:lang w:val="es-MX"/>
          </w:rPr>
          <w:t xml:space="preserve">no pertenece al horizonte del empleado </w:t>
        </w:r>
        <m:oMath>
          <m:r>
            <w:rPr>
              <w:rFonts w:ascii="Cambria Math" w:eastAsiaTheme="minorEastAsia" w:hAnsi="Cambria Math" w:cs="Times New Roman"/>
              <w:sz w:val="24"/>
              <w:szCs w:val="24"/>
              <w:lang w:val="es-MX"/>
            </w:rPr>
            <m:t>e</m:t>
          </m:r>
          <w:proofErr w:type="gramStart"/>
        </m:oMath>
        <w:r>
          <w:rPr>
            <w:rFonts w:ascii="Times New Roman" w:eastAsiaTheme="minorEastAsia" w:hAnsi="Times New Roman" w:cs="Times New Roman"/>
            <w:sz w:val="24"/>
            <w:szCs w:val="24"/>
            <w:lang w:val="es-MX"/>
          </w:rPr>
          <w:t xml:space="preserve">, </w:t>
        </w:r>
        <m:oMath>
          <m:r>
            <w:rPr>
              <w:rFonts w:ascii="Cambria Math" w:eastAsiaTheme="minorEastAsia" w:hAnsi="Cambria Math" w:cs="Times New Roman"/>
              <w:sz w:val="24"/>
              <w:szCs w:val="24"/>
              <w:lang w:val="es-MX"/>
            </w:rPr>
            <m:t>A ∉</m:t>
          </m:r>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H</m:t>
              </m:r>
            </m:e>
            <m:sub>
              <m:r>
                <w:rPr>
                  <w:rFonts w:ascii="Cambria Math" w:eastAsiaTheme="minorEastAsia" w:hAnsi="Cambria Math" w:cs="Times New Roman"/>
                  <w:sz w:val="24"/>
                  <w:szCs w:val="24"/>
                  <w:lang w:val="es-MX"/>
                </w:rPr>
                <m:t>e</m:t>
              </m:r>
            </m:sub>
          </m:sSub>
        </m:oMath>
        <w:r>
          <w:rPr>
            <w:rFonts w:ascii="Times New Roman" w:eastAsiaTheme="minorEastAsia" w:hAnsi="Times New Roman" w:cs="Times New Roman"/>
            <w:sz w:val="24"/>
            <w:szCs w:val="24"/>
            <w:lang w:val="es-MX"/>
          </w:rPr>
          <w:t>,</w:t>
        </w:r>
        <w:proofErr w:type="gramEnd"/>
        <w:r>
          <w:rPr>
            <w:rFonts w:ascii="Times New Roman" w:eastAsiaTheme="minorEastAsia" w:hAnsi="Times New Roman" w:cs="Times New Roman"/>
            <w:sz w:val="24"/>
            <w:szCs w:val="24"/>
            <w:lang w:val="es-MX"/>
          </w:rPr>
          <w:t xml:space="preserve"> RSS hace </w:t>
        </w:r>
        <m:oMath>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r</m:t>
              </m:r>
            </m:e>
            <m:sub>
              <m:r>
                <w:rPr>
                  <w:rFonts w:ascii="Cambria Math" w:eastAsiaTheme="minorEastAsia" w:hAnsi="Cambria Math" w:cs="Times New Roman"/>
                  <w:sz w:val="24"/>
                  <w:szCs w:val="24"/>
                  <w:lang w:val="es-MX"/>
                </w:rPr>
                <m:t>j</m:t>
              </m:r>
            </m:sub>
          </m:sSub>
          <m:r>
            <w:rPr>
              <w:rFonts w:ascii="Cambria Math" w:eastAsiaTheme="minorEastAsia" w:hAnsi="Cambria Math" w:cs="Times New Roman"/>
              <w:sz w:val="24"/>
              <w:szCs w:val="24"/>
              <w:lang w:val="es-MX"/>
            </w:rPr>
            <m:t>=</m:t>
          </m:r>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r</m:t>
              </m:r>
            </m:e>
            <m:sub>
              <m:r>
                <w:rPr>
                  <w:rFonts w:ascii="Cambria Math" w:eastAsiaTheme="minorEastAsia" w:hAnsi="Cambria Math" w:cs="Times New Roman"/>
                  <w:sz w:val="24"/>
                  <w:szCs w:val="24"/>
                  <w:lang w:val="es-MX"/>
                </w:rPr>
                <m:t>j</m:t>
              </m:r>
            </m:sub>
          </m:sSub>
          <m:r>
            <w:rPr>
              <w:rFonts w:ascii="Cambria Math" w:eastAsiaTheme="minorEastAsia" w:hAnsi="Cambria Math" w:cs="Times New Roman"/>
              <w:sz w:val="24"/>
              <w:szCs w:val="24"/>
              <w:lang w:val="es-MX"/>
            </w:rPr>
            <m:t>+</m:t>
          </m:r>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HCC</m:t>
              </m:r>
            </m:e>
            <m:sub>
              <m:r>
                <w:rPr>
                  <w:rFonts w:ascii="Cambria Math" w:eastAsiaTheme="minorEastAsia" w:hAnsi="Cambria Math" w:cs="Times New Roman"/>
                  <w:sz w:val="24"/>
                  <w:szCs w:val="24"/>
                  <w:lang w:val="es-MX"/>
                </w:rPr>
                <m:t>j</m:t>
              </m:r>
            </m:sub>
          </m:sSub>
        </m:oMath>
        <w:r>
          <w:rPr>
            <w:rFonts w:ascii="Times New Roman" w:eastAsiaTheme="minorEastAsia" w:hAnsi="Times New Roman" w:cs="Times New Roman"/>
            <w:sz w:val="24"/>
            <w:szCs w:val="24"/>
            <w:lang w:val="es-MX"/>
          </w:rPr>
          <w:t>, regresa a 5.</w:t>
        </w:r>
      </w:ins>
    </w:p>
    <w:p w:rsidR="007053AE" w:rsidRDefault="007053AE" w:rsidP="007053AE">
      <w:pPr>
        <w:pStyle w:val="Prrafodelista"/>
        <w:numPr>
          <w:ilvl w:val="0"/>
          <w:numId w:val="12"/>
        </w:numPr>
        <w:spacing w:after="0"/>
        <w:jc w:val="both"/>
        <w:rPr>
          <w:ins w:id="455" w:author="ahiralesc" w:date="2012-09-24T16:26:00Z"/>
          <w:rFonts w:ascii="Times New Roman" w:eastAsiaTheme="minorEastAsia" w:hAnsi="Times New Roman" w:cs="Times New Roman"/>
          <w:sz w:val="24"/>
          <w:szCs w:val="24"/>
          <w:lang w:val="es-MX"/>
        </w:rPr>
      </w:pPr>
      <w:ins w:id="456" w:author="ahiralesc" w:date="2012-09-24T16:26:00Z">
        <w:r>
          <w:rPr>
            <w:rFonts w:ascii="Times New Roman" w:eastAsiaTheme="minorEastAsia" w:hAnsi="Times New Roman" w:cs="Times New Roman"/>
            <w:sz w:val="24"/>
            <w:szCs w:val="24"/>
            <w:lang w:val="es-MX"/>
          </w:rPr>
          <w:t xml:space="preserve">Si </w:t>
        </w:r>
        <m:oMath>
          <m:r>
            <w:rPr>
              <w:rFonts w:ascii="Cambria Math" w:eastAsiaTheme="minorEastAsia" w:hAnsi="Cambria Math" w:cs="Times New Roman"/>
              <w:sz w:val="24"/>
              <w:szCs w:val="24"/>
              <w:lang w:val="es-MX"/>
            </w:rPr>
            <m:t>A</m:t>
          </m:r>
        </m:oMath>
        <w:r>
          <w:rPr>
            <w:rFonts w:ascii="Times New Roman" w:eastAsiaTheme="minorEastAsia" w:hAnsi="Times New Roman" w:cs="Times New Roman"/>
            <w:sz w:val="24"/>
            <w:szCs w:val="24"/>
            <w:lang w:val="es-MX"/>
          </w:rPr>
          <w:t xml:space="preserve"> si pertenece al horizonte de </w:t>
        </w:r>
        <m:oMath>
          <m:r>
            <w:rPr>
              <w:rFonts w:ascii="Cambria Math" w:eastAsiaTheme="minorEastAsia" w:hAnsi="Cambria Math" w:cs="Times New Roman"/>
              <w:sz w:val="24"/>
              <w:szCs w:val="24"/>
              <w:lang w:val="es-MX"/>
            </w:rPr>
            <m:t>e</m:t>
          </m:r>
        </m:oMath>
        <w:r>
          <w:rPr>
            <w:rFonts w:ascii="Times New Roman" w:eastAsiaTheme="minorEastAsia" w:hAnsi="Times New Roman" w:cs="Times New Roman"/>
            <w:sz w:val="24"/>
            <w:szCs w:val="24"/>
            <w:lang w:val="es-MX"/>
          </w:rPr>
          <w:t xml:space="preserve">, </w:t>
        </w:r>
        <w:r>
          <w:rPr>
            <w:rFonts w:ascii="Times New Roman" w:eastAsiaTheme="minorEastAsia" w:hAnsi="Times New Roman" w:cs="Times New Roman"/>
            <w:sz w:val="24"/>
            <w:szCs w:val="24"/>
            <w:lang w:val="es-MX"/>
          </w:rPr>
          <w:t>RR</w:t>
        </w:r>
        <w:r w:rsidRPr="00263600">
          <w:rPr>
            <w:rFonts w:ascii="Times New Roman" w:eastAsiaTheme="minorEastAsia" w:hAnsi="Times New Roman" w:cs="Times New Roman"/>
            <w:sz w:val="24"/>
            <w:szCs w:val="24"/>
            <w:lang w:val="es-MX"/>
          </w:rPr>
          <w:t xml:space="preserve">S consulta </w:t>
        </w:r>
        <w:r>
          <w:rPr>
            <w:rFonts w:ascii="Times New Roman" w:eastAsiaTheme="minorEastAsia" w:hAnsi="Times New Roman" w:cs="Times New Roman"/>
            <w:sz w:val="24"/>
            <w:szCs w:val="24"/>
            <w:lang w:val="es-MX"/>
          </w:rPr>
          <w:t xml:space="preserve">si existe disponibilidad en el intervalo de tiempo </w:t>
        </w:r>
        <m:oMath>
          <m:r>
            <w:rPr>
              <w:rFonts w:ascii="Cambria Math" w:eastAsiaTheme="minorEastAsia" w:hAnsi="Cambria Math" w:cs="Times New Roman"/>
              <w:sz w:val="24"/>
              <w:szCs w:val="24"/>
              <w:lang w:val="es-MX"/>
            </w:rPr>
            <m:t>A</m:t>
          </m:r>
        </m:oMath>
        <w:r>
          <w:rPr>
            <w:rFonts w:ascii="Times New Roman" w:eastAsiaTheme="minorEastAsia" w:hAnsi="Times New Roman" w:cs="Times New Roman"/>
            <w:sz w:val="24"/>
            <w:szCs w:val="24"/>
            <w:lang w:val="es-MX"/>
          </w:rPr>
          <w:t xml:space="preserve"> </w:t>
        </w:r>
        <w:r w:rsidRPr="00263600">
          <w:rPr>
            <w:rFonts w:ascii="Times New Roman" w:eastAsiaTheme="minorEastAsia" w:hAnsi="Times New Roman" w:cs="Times New Roman"/>
            <w:sz w:val="24"/>
            <w:szCs w:val="24"/>
            <w:lang w:val="es-MX"/>
          </w:rPr>
          <w:t xml:space="preserve">en cada recurso </w:t>
        </w:r>
        <m:oMath>
          <m:r>
            <w:rPr>
              <w:rFonts w:ascii="Cambria Math" w:eastAsiaTheme="minorEastAsia" w:hAnsi="Cambria Math" w:cs="Times New Roman"/>
              <w:sz w:val="24"/>
              <w:szCs w:val="24"/>
              <w:lang w:val="es-MX"/>
            </w:rPr>
            <m:t>u</m:t>
          </m:r>
        </m:oMath>
        <w:r w:rsidRPr="00263600">
          <w:rPr>
            <w:rFonts w:ascii="Times New Roman" w:eastAsiaTheme="minorEastAsia" w:hAnsi="Times New Roman" w:cs="Times New Roman"/>
            <w:sz w:val="24"/>
            <w:szCs w:val="24"/>
            <w:lang w:val="es-MX"/>
          </w:rPr>
          <w:t xml:space="preserve">. Sea </w:t>
        </w:r>
        <m:oMath>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s</m:t>
              </m:r>
            </m:e>
            <m:sub>
              <m:r>
                <w:rPr>
                  <w:rFonts w:ascii="Cambria Math" w:eastAsiaTheme="minorEastAsia" w:hAnsi="Cambria Math" w:cs="Times New Roman"/>
                  <w:sz w:val="24"/>
                  <w:szCs w:val="24"/>
                  <w:lang w:val="es-MX"/>
                </w:rPr>
                <m:t>u</m:t>
              </m:r>
            </m:sub>
          </m:sSub>
          <m:r>
            <w:rPr>
              <w:rFonts w:ascii="Cambria Math" w:eastAsiaTheme="minorEastAsia" w:hAnsi="Cambria Math" w:cs="Times New Roman"/>
              <w:sz w:val="24"/>
              <w:szCs w:val="24"/>
              <w:lang w:val="es-MX"/>
            </w:rPr>
            <m:t>=</m:t>
          </m:r>
          <m:d>
            <m:dPr>
              <m:begChr m:val="{"/>
              <m:endChr m:val="}"/>
              <m:ctrlPr>
                <w:rPr>
                  <w:rFonts w:ascii="Cambria Math" w:eastAsiaTheme="minorEastAsia" w:hAnsi="Cambria Math" w:cs="Times New Roman"/>
                  <w:i/>
                  <w:sz w:val="24"/>
                  <w:szCs w:val="24"/>
                  <w:lang w:val="es-MX"/>
                </w:rPr>
              </m:ctrlPr>
            </m:dPr>
            <m:e>
              <m:d>
                <m:dPr>
                  <m:begChr m:val="〈"/>
                  <m:endChr m:val="〉"/>
                  <m:ctrlPr>
                    <w:rPr>
                      <w:rFonts w:ascii="Cambria Math" w:eastAsiaTheme="minorEastAsia" w:hAnsi="Cambria Math" w:cs="Times New Roman"/>
                      <w:i/>
                      <w:sz w:val="24"/>
                      <w:szCs w:val="24"/>
                      <w:lang w:val="es-MX"/>
                    </w:rPr>
                  </m:ctrlPr>
                </m:dPr>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r</m:t>
                      </m:r>
                    </m:e>
                    <m:sub>
                      <m:r>
                        <w:rPr>
                          <w:rFonts w:ascii="Cambria Math" w:eastAsiaTheme="minorEastAsia" w:hAnsi="Cambria Math" w:cs="Times New Roman"/>
                          <w:sz w:val="24"/>
                          <w:szCs w:val="24"/>
                          <w:lang w:val="es-MX"/>
                        </w:rPr>
                        <m:t>j</m:t>
                      </m:r>
                    </m:sub>
                  </m:sSub>
                  <m:r>
                    <w:rPr>
                      <w:rFonts w:ascii="Cambria Math" w:eastAsiaTheme="minorEastAsia" w:hAnsi="Cambria Math" w:cs="Times New Roman"/>
                      <w:sz w:val="24"/>
                      <w:szCs w:val="24"/>
                      <w:lang w:val="es-MX"/>
                    </w:rPr>
                    <m:t>,</m:t>
                  </m:r>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r</m:t>
                      </m:r>
                    </m:e>
                    <m:sub>
                      <m:r>
                        <w:rPr>
                          <w:rFonts w:ascii="Cambria Math" w:eastAsiaTheme="minorEastAsia" w:hAnsi="Cambria Math" w:cs="Times New Roman"/>
                          <w:sz w:val="24"/>
                          <w:szCs w:val="24"/>
                          <w:lang w:val="es-MX"/>
                        </w:rPr>
                        <m:t>j</m:t>
                      </m:r>
                    </m:sub>
                  </m:sSub>
                  <m:r>
                    <w:rPr>
                      <w:rFonts w:ascii="Cambria Math" w:eastAsiaTheme="minorEastAsia" w:hAnsi="Cambria Math" w:cs="Times New Roman"/>
                      <w:sz w:val="24"/>
                      <w:szCs w:val="24"/>
                      <w:lang w:val="es-MX"/>
                    </w:rPr>
                    <m:t>+</m:t>
                  </m:r>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HCC</m:t>
                      </m:r>
                    </m:e>
                    <m:sub>
                      <m:r>
                        <w:rPr>
                          <w:rFonts w:ascii="Cambria Math" w:eastAsiaTheme="minorEastAsia" w:hAnsi="Cambria Math" w:cs="Times New Roman"/>
                          <w:sz w:val="24"/>
                          <w:szCs w:val="24"/>
                          <w:lang w:val="es-MX"/>
                        </w:rPr>
                        <m:t>j</m:t>
                      </m:r>
                    </m:sub>
                  </m:sSub>
                </m:e>
              </m:d>
              <m:r>
                <w:rPr>
                  <w:rFonts w:ascii="Cambria Math" w:eastAsiaTheme="minorEastAsia" w:hAnsi="Cambria Math" w:cs="Times New Roman"/>
                  <w:sz w:val="24"/>
                  <w:szCs w:val="24"/>
                  <w:lang w:val="es-MX"/>
                </w:rPr>
                <m:t>,nulo</m:t>
              </m:r>
            </m:e>
          </m:d>
        </m:oMath>
        <w:r>
          <w:rPr>
            <w:rFonts w:ascii="Times New Roman" w:eastAsiaTheme="minorEastAsia" w:hAnsi="Times New Roman" w:cs="Times New Roman"/>
            <w:sz w:val="24"/>
            <w:szCs w:val="24"/>
            <w:lang w:val="es-MX"/>
          </w:rPr>
          <w:t xml:space="preserve"> y sea </w:t>
        </w:r>
        <m:oMath>
          <m:r>
            <w:rPr>
              <w:rFonts w:ascii="Cambria Math" w:eastAsiaTheme="minorEastAsia" w:hAnsi="Cambria Math" w:cs="Times New Roman"/>
              <w:sz w:val="24"/>
              <w:szCs w:val="24"/>
              <w:lang w:val="es-MX"/>
            </w:rPr>
            <m:t>disp</m:t>
          </m:r>
        </m:oMath>
        <w:r>
          <w:rPr>
            <w:rFonts w:ascii="Times New Roman" w:eastAsiaTheme="minorEastAsia" w:hAnsi="Times New Roman" w:cs="Times New Roman"/>
            <w:sz w:val="24"/>
            <w:szCs w:val="24"/>
            <w:lang w:val="es-MX"/>
          </w:rPr>
          <w:t xml:space="preserve"> un vector de disponibilidades no nulas </w:t>
        </w:r>
        <m:oMath>
          <m:r>
            <w:rPr>
              <w:rFonts w:ascii="Cambria Math" w:eastAsiaTheme="minorEastAsia" w:hAnsi="Cambria Math" w:cs="Times New Roman"/>
              <w:sz w:val="24"/>
              <w:szCs w:val="24"/>
              <w:lang w:val="es-MX"/>
            </w:rPr>
            <m:t>disp=</m:t>
          </m:r>
          <m:d>
            <m:dPr>
              <m:begChr m:val="{"/>
              <m:endChr m:val="}"/>
              <m:ctrlPr>
                <w:rPr>
                  <w:rFonts w:ascii="Cambria Math" w:eastAsiaTheme="minorEastAsia" w:hAnsi="Cambria Math" w:cs="Times New Roman"/>
                  <w:i/>
                  <w:sz w:val="24"/>
                  <w:szCs w:val="24"/>
                  <w:lang w:val="es-MX"/>
                </w:rPr>
              </m:ctrlPr>
            </m:dPr>
            <m:e>
              <m:r>
                <w:rPr>
                  <w:rFonts w:ascii="Cambria Math" w:eastAsiaTheme="minorEastAsia" w:hAnsi="Cambria Math" w:cs="Times New Roman"/>
                  <w:sz w:val="24"/>
                  <w:szCs w:val="24"/>
                  <w:lang w:val="es-MX"/>
                </w:rPr>
                <m:t>u</m:t>
              </m:r>
              <m:r>
                <w:rPr>
                  <w:rFonts w:ascii="Cambria Math" w:eastAsiaTheme="minorEastAsia" w:hAnsi="Cambria Math" w:cs="Times New Roman"/>
                  <w:sz w:val="24"/>
                  <w:szCs w:val="24"/>
                  <w:lang w:val="es-MX"/>
                </w:rPr>
                <m:t xml:space="preserve">| u=1,⋯,m y </m:t>
              </m:r>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s</m:t>
                  </m:r>
                </m:e>
                <m:sub>
                  <m:r>
                    <w:rPr>
                      <w:rFonts w:ascii="Cambria Math" w:eastAsiaTheme="minorEastAsia" w:hAnsi="Cambria Math" w:cs="Times New Roman"/>
                      <w:sz w:val="24"/>
                      <w:szCs w:val="24"/>
                      <w:lang w:val="es-MX"/>
                    </w:rPr>
                    <m:t>u</m:t>
                  </m:r>
                </m:sub>
              </m:sSub>
              <m:r>
                <w:rPr>
                  <w:rFonts w:ascii="Cambria Math" w:eastAsiaTheme="minorEastAsia" w:hAnsi="Cambria Math" w:cs="Times New Roman"/>
                  <w:sz w:val="24"/>
                  <w:szCs w:val="24"/>
                  <w:lang w:val="es-MX"/>
                </w:rPr>
                <m:t>≠nulo</m:t>
              </m:r>
            </m:e>
          </m:d>
        </m:oMath>
        <w:r>
          <w:rPr>
            <w:rFonts w:ascii="Times New Roman" w:eastAsiaTheme="minorEastAsia" w:hAnsi="Times New Roman" w:cs="Times New Roman"/>
            <w:sz w:val="24"/>
            <w:szCs w:val="24"/>
            <w:lang w:val="es-MX"/>
          </w:rPr>
          <w:t xml:space="preserve">. Note que </w:t>
        </w:r>
        <m:oMath>
          <m:r>
            <w:rPr>
              <w:rFonts w:ascii="Cambria Math" w:eastAsiaTheme="minorEastAsia" w:hAnsi="Cambria Math" w:cs="Times New Roman"/>
              <w:sz w:val="24"/>
              <w:szCs w:val="24"/>
              <w:lang w:val="es-MX"/>
            </w:rPr>
            <m:t>0≤</m:t>
          </m:r>
          <m:d>
            <m:dPr>
              <m:begChr m:val="|"/>
              <m:endChr m:val="|"/>
              <m:ctrlPr>
                <w:rPr>
                  <w:rFonts w:ascii="Cambria Math" w:eastAsiaTheme="minorEastAsia" w:hAnsi="Cambria Math" w:cs="Times New Roman"/>
                  <w:i/>
                  <w:sz w:val="24"/>
                  <w:szCs w:val="24"/>
                  <w:lang w:val="es-MX"/>
                </w:rPr>
              </m:ctrlPr>
            </m:dPr>
            <m:e>
              <m:r>
                <w:rPr>
                  <w:rFonts w:ascii="Cambria Math" w:eastAsiaTheme="minorEastAsia" w:hAnsi="Cambria Math" w:cs="Times New Roman"/>
                  <w:sz w:val="24"/>
                  <w:szCs w:val="24"/>
                  <w:lang w:val="es-MX"/>
                </w:rPr>
                <m:t>disp</m:t>
              </m:r>
            </m:e>
          </m:d>
          <m:r>
            <w:rPr>
              <w:rFonts w:ascii="Cambria Math" w:eastAsiaTheme="minorEastAsia" w:hAnsi="Cambria Math" w:cs="Times New Roman"/>
              <w:sz w:val="24"/>
              <w:szCs w:val="24"/>
              <w:lang w:val="es-MX"/>
            </w:rPr>
            <m:t>≤m</m:t>
          </m:r>
        </m:oMath>
        <w:r>
          <w:rPr>
            <w:rFonts w:ascii="Times New Roman" w:eastAsiaTheme="minorEastAsia" w:hAnsi="Times New Roman" w:cs="Times New Roman"/>
            <w:sz w:val="24"/>
            <w:szCs w:val="24"/>
            <w:lang w:val="es-MX"/>
          </w:rPr>
          <w:t>.</w:t>
        </w:r>
      </w:ins>
    </w:p>
    <w:p w:rsidR="007053AE" w:rsidRDefault="007053AE" w:rsidP="007053AE">
      <w:pPr>
        <w:pStyle w:val="Prrafodelista"/>
        <w:numPr>
          <w:ilvl w:val="0"/>
          <w:numId w:val="12"/>
        </w:numPr>
        <w:spacing w:after="0"/>
        <w:jc w:val="both"/>
        <w:rPr>
          <w:ins w:id="457" w:author="ahiralesc" w:date="2012-09-24T16:26:00Z"/>
          <w:rFonts w:ascii="Times New Roman" w:eastAsiaTheme="minorEastAsia" w:hAnsi="Times New Roman" w:cs="Times New Roman"/>
          <w:sz w:val="24"/>
          <w:szCs w:val="24"/>
          <w:lang w:val="es-MX"/>
        </w:rPr>
      </w:pPr>
      <w:ins w:id="458" w:author="ahiralesc" w:date="2012-09-24T16:26:00Z">
        <w:r>
          <w:rPr>
            <w:rFonts w:ascii="Times New Roman" w:eastAsiaTheme="minorEastAsia" w:hAnsi="Times New Roman" w:cs="Times New Roman"/>
            <w:sz w:val="24"/>
            <w:szCs w:val="24"/>
            <w:lang w:val="es-MX"/>
          </w:rPr>
          <w:t xml:space="preserve">Si </w:t>
        </w:r>
        <m:oMath>
          <m:d>
            <m:dPr>
              <m:begChr m:val="|"/>
              <m:endChr m:val="|"/>
              <m:ctrlPr>
                <w:rPr>
                  <w:rFonts w:ascii="Cambria Math" w:eastAsiaTheme="minorEastAsia" w:hAnsi="Cambria Math" w:cs="Times New Roman"/>
                  <w:i/>
                  <w:sz w:val="24"/>
                  <w:szCs w:val="24"/>
                  <w:lang w:val="es-MX"/>
                </w:rPr>
              </m:ctrlPr>
            </m:dPr>
            <m:e>
              <m:r>
                <w:rPr>
                  <w:rFonts w:ascii="Cambria Math" w:eastAsiaTheme="minorEastAsia" w:hAnsi="Cambria Math" w:cs="Times New Roman"/>
                  <w:sz w:val="24"/>
                  <w:szCs w:val="24"/>
                  <w:lang w:val="es-MX"/>
                </w:rPr>
                <m:t>disp</m:t>
              </m:r>
            </m:e>
          </m:d>
          <m:r>
            <w:rPr>
              <w:rFonts w:ascii="Cambria Math" w:eastAsiaTheme="minorEastAsia" w:hAnsi="Cambria Math" w:cs="Times New Roman"/>
              <w:sz w:val="24"/>
              <w:szCs w:val="24"/>
              <w:lang w:val="es-MX"/>
            </w:rPr>
            <m:t>&gt;</m:t>
          </m:r>
          <m:r>
            <w:rPr>
              <w:rFonts w:ascii="Cambria Math" w:eastAsiaTheme="minorEastAsia" w:hAnsi="Cambria Math" w:cs="Times New Roman"/>
              <w:sz w:val="24"/>
              <w:szCs w:val="24"/>
              <w:lang w:val="es-MX"/>
            </w:rPr>
            <m:t>0</m:t>
          </m:r>
        </m:oMath>
        <w:r>
          <w:rPr>
            <w:rFonts w:ascii="Times New Roman" w:eastAsiaTheme="minorEastAsia" w:hAnsi="Times New Roman" w:cs="Times New Roman"/>
            <w:sz w:val="24"/>
            <w:szCs w:val="24"/>
            <w:lang w:val="es-MX"/>
          </w:rPr>
          <w:t xml:space="preserve">, es decir existe uno o más recursos con disponibilidad en el intervalo </w:t>
        </w:r>
        <m:oMath>
          <m:d>
            <m:dPr>
              <m:begChr m:val="["/>
              <m:endChr m:val="]"/>
              <m:ctrlPr>
                <w:rPr>
                  <w:rFonts w:ascii="Cambria Math" w:eastAsiaTheme="minorEastAsia" w:hAnsi="Cambria Math" w:cs="Times New Roman"/>
                  <w:i/>
                  <w:sz w:val="24"/>
                  <w:szCs w:val="24"/>
                  <w:lang w:val="es-MX"/>
                </w:rPr>
              </m:ctrlPr>
            </m:dPr>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r</m:t>
                  </m:r>
                </m:e>
                <m:sub>
                  <m:r>
                    <w:rPr>
                      <w:rFonts w:ascii="Cambria Math" w:eastAsiaTheme="minorEastAsia" w:hAnsi="Cambria Math" w:cs="Times New Roman"/>
                      <w:sz w:val="24"/>
                      <w:szCs w:val="24"/>
                      <w:lang w:val="es-MX"/>
                    </w:rPr>
                    <m:t>j</m:t>
                  </m:r>
                </m:sub>
              </m:sSub>
              <m:r>
                <w:rPr>
                  <w:rFonts w:ascii="Cambria Math" w:eastAsiaTheme="minorEastAsia" w:hAnsi="Cambria Math" w:cs="Times New Roman"/>
                  <w:sz w:val="24"/>
                  <w:szCs w:val="24"/>
                  <w:lang w:val="es-MX"/>
                </w:rPr>
                <m:t>,</m:t>
              </m:r>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r</m:t>
                  </m:r>
                </m:e>
                <m:sub>
                  <m:r>
                    <w:rPr>
                      <w:rFonts w:ascii="Cambria Math" w:eastAsiaTheme="minorEastAsia" w:hAnsi="Cambria Math" w:cs="Times New Roman"/>
                      <w:sz w:val="24"/>
                      <w:szCs w:val="24"/>
                      <w:lang w:val="es-MX"/>
                    </w:rPr>
                    <m:t>j</m:t>
                  </m:r>
                </m:sub>
              </m:sSub>
              <m:r>
                <w:rPr>
                  <w:rFonts w:ascii="Cambria Math" w:eastAsiaTheme="minorEastAsia" w:hAnsi="Cambria Math" w:cs="Times New Roman"/>
                  <w:sz w:val="24"/>
                  <w:szCs w:val="24"/>
                  <w:lang w:val="es-MX"/>
                </w:rPr>
                <m:t>+</m:t>
              </m:r>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HCC</m:t>
                  </m:r>
                </m:e>
                <m:sub>
                  <m:r>
                    <w:rPr>
                      <w:rFonts w:ascii="Cambria Math" w:eastAsiaTheme="minorEastAsia" w:hAnsi="Cambria Math" w:cs="Times New Roman"/>
                      <w:sz w:val="24"/>
                      <w:szCs w:val="24"/>
                      <w:lang w:val="es-MX"/>
                    </w:rPr>
                    <m:t>j</m:t>
                  </m:r>
                </m:sub>
              </m:sSub>
            </m:e>
          </m:d>
        </m:oMath>
      </w:ins>
    </w:p>
    <w:p w:rsidR="007053AE" w:rsidRDefault="007053AE" w:rsidP="007053AE">
      <w:pPr>
        <w:pStyle w:val="Prrafodelista"/>
        <w:numPr>
          <w:ilvl w:val="1"/>
          <w:numId w:val="12"/>
        </w:numPr>
        <w:spacing w:after="0"/>
        <w:jc w:val="both"/>
        <w:rPr>
          <w:ins w:id="459" w:author="ahiralesc" w:date="2012-09-24T16:26:00Z"/>
          <w:rFonts w:ascii="Times New Roman" w:eastAsiaTheme="minorEastAsia" w:hAnsi="Times New Roman" w:cs="Times New Roman"/>
          <w:sz w:val="24"/>
          <w:szCs w:val="24"/>
          <w:lang w:val="es-MX"/>
        </w:rPr>
      </w:pPr>
      <w:ins w:id="460" w:author="ahiralesc" w:date="2012-09-24T16:26:00Z">
        <w:r>
          <w:rPr>
            <w:rFonts w:ascii="Times New Roman" w:eastAsiaTheme="minorEastAsia" w:hAnsi="Times New Roman" w:cs="Times New Roman"/>
            <w:sz w:val="24"/>
            <w:szCs w:val="24"/>
            <w:lang w:val="es-MX"/>
          </w:rPr>
          <w:t xml:space="preserve">Si </w:t>
        </w:r>
        <m:oMath>
          <m:r>
            <w:rPr>
              <w:rFonts w:ascii="Cambria Math" w:eastAsiaTheme="minorEastAsia" w:hAnsi="Cambria Math" w:cs="Times New Roman"/>
              <w:sz w:val="24"/>
              <w:szCs w:val="24"/>
              <w:lang w:val="es-MX"/>
            </w:rPr>
            <m:t>r</m:t>
          </m:r>
        </m:oMath>
        <w:r>
          <w:rPr>
            <w:rFonts w:ascii="Times New Roman" w:eastAsiaTheme="minorEastAsia" w:hAnsi="Times New Roman" w:cs="Times New Roman"/>
            <w:sz w:val="24"/>
            <w:szCs w:val="24"/>
            <w:lang w:val="es-MX"/>
          </w:rPr>
          <w:t xml:space="preserve"> es no nula y </w:t>
        </w:r>
        <m:oMath>
          <m:r>
            <w:rPr>
              <w:rFonts w:ascii="Cambria Math" w:eastAsiaTheme="minorEastAsia" w:hAnsi="Cambria Math" w:cs="Times New Roman"/>
              <w:sz w:val="24"/>
              <w:szCs w:val="24"/>
              <w:lang w:val="es-MX"/>
            </w:rPr>
            <m:t>r∈disp</m:t>
          </m:r>
        </m:oMath>
        <w:r w:rsidDel="009A7EED">
          <w:rPr>
            <w:rFonts w:ascii="Times New Roman" w:eastAsiaTheme="minorEastAsia" w:hAnsi="Times New Roman" w:cs="Times New Roman"/>
            <w:sz w:val="24"/>
            <w:szCs w:val="24"/>
            <w:lang w:val="es-MX"/>
          </w:rPr>
          <w:t>,</w:t>
        </w:r>
        <w:r>
          <w:rPr>
            <w:rFonts w:ascii="Times New Roman" w:eastAsiaTheme="minorEastAsia" w:hAnsi="Times New Roman" w:cs="Times New Roman"/>
            <w:sz w:val="24"/>
            <w:szCs w:val="24"/>
            <w:lang w:val="es-MX"/>
          </w:rPr>
          <w:t xml:space="preserve"> RRS </w:t>
        </w:r>
        <w:r>
          <w:rPr>
            <w:rFonts w:ascii="Times New Roman" w:eastAsiaTheme="minorEastAsia" w:hAnsi="Times New Roman" w:cs="Times New Roman"/>
            <w:sz w:val="24"/>
            <w:szCs w:val="24"/>
            <w:lang w:val="es-MX"/>
          </w:rPr>
          <w:t xml:space="preserve">selecciona el recurso </w:t>
        </w:r>
        <m:oMath>
          <m:r>
            <w:rPr>
              <w:rFonts w:ascii="Cambria Math" w:eastAsiaTheme="minorEastAsia" w:hAnsi="Cambria Math" w:cs="Times New Roman"/>
              <w:sz w:val="24"/>
              <w:szCs w:val="24"/>
              <w:lang w:val="es-MX"/>
            </w:rPr>
            <m:t>r</m:t>
          </m:r>
        </m:oMath>
      </w:ins>
    </w:p>
    <w:p w:rsidR="007053AE" w:rsidRDefault="007053AE" w:rsidP="007053AE">
      <w:pPr>
        <w:pStyle w:val="Prrafodelista"/>
        <w:numPr>
          <w:ilvl w:val="1"/>
          <w:numId w:val="12"/>
        </w:numPr>
        <w:spacing w:after="0"/>
        <w:jc w:val="both"/>
        <w:rPr>
          <w:ins w:id="461" w:author="ahiralesc" w:date="2012-09-24T16:26:00Z"/>
          <w:rFonts w:ascii="Times New Roman" w:eastAsiaTheme="minorEastAsia" w:hAnsi="Times New Roman" w:cs="Times New Roman"/>
          <w:sz w:val="24"/>
          <w:szCs w:val="24"/>
          <w:lang w:val="es-MX"/>
        </w:rPr>
      </w:pPr>
      <w:ins w:id="462" w:author="ahiralesc" w:date="2012-09-24T16:26:00Z">
        <w:r w:rsidRPr="009D09B9">
          <w:rPr>
            <w:rFonts w:ascii="Times New Roman" w:eastAsiaTheme="minorEastAsia" w:hAnsi="Times New Roman" w:cs="Times New Roman"/>
            <w:sz w:val="24"/>
            <w:szCs w:val="24"/>
            <w:lang w:val="es-MX"/>
          </w:rPr>
          <w:t xml:space="preserve">Si </w:t>
        </w:r>
        <m:oMath>
          <m:r>
            <w:rPr>
              <w:rFonts w:ascii="Cambria Math" w:eastAsiaTheme="minorEastAsia" w:hAnsi="Cambria Math" w:cs="Times New Roman"/>
              <w:sz w:val="24"/>
              <w:szCs w:val="24"/>
              <w:lang w:val="es-MX"/>
            </w:rPr>
            <m:t>r</m:t>
          </m:r>
        </m:oMath>
        <w:r w:rsidRPr="009D09B9">
          <w:rPr>
            <w:rFonts w:ascii="Times New Roman" w:eastAsiaTheme="minorEastAsia" w:hAnsi="Times New Roman" w:cs="Times New Roman"/>
            <w:sz w:val="24"/>
            <w:szCs w:val="24"/>
            <w:lang w:val="es-MX"/>
          </w:rPr>
          <w:t xml:space="preserve"> es nula o </w:t>
        </w:r>
        <m:oMath>
          <m:r>
            <w:rPr>
              <w:rFonts w:ascii="Cambria Math" w:eastAsiaTheme="minorEastAsia" w:hAnsi="Cambria Math" w:cs="Times New Roman"/>
              <w:sz w:val="24"/>
              <w:szCs w:val="24"/>
              <w:lang w:val="es-MX"/>
            </w:rPr>
            <m:t>r∉disp</m:t>
          </m:r>
        </m:oMath>
        <w:r w:rsidRPr="009D09B9">
          <w:rPr>
            <w:rFonts w:ascii="Times New Roman" w:eastAsiaTheme="minorEastAsia" w:hAnsi="Times New Roman" w:cs="Times New Roman"/>
            <w:sz w:val="24"/>
            <w:szCs w:val="24"/>
            <w:lang w:val="es-MX"/>
          </w:rPr>
          <w:t xml:space="preserve">, RRS selecciona un recurso </w:t>
        </w:r>
        <m:oMath>
          <m:r>
            <w:rPr>
              <w:rFonts w:ascii="Cambria Math" w:eastAsiaTheme="minorEastAsia" w:hAnsi="Cambria Math" w:cs="Times New Roman"/>
              <w:sz w:val="24"/>
              <w:szCs w:val="24"/>
              <w:lang w:val="es-MX"/>
            </w:rPr>
            <m:t>r</m:t>
          </m:r>
        </m:oMath>
        <w:r w:rsidRPr="009D09B9">
          <w:rPr>
            <w:rFonts w:ascii="Times New Roman" w:eastAsiaTheme="minorEastAsia" w:hAnsi="Times New Roman" w:cs="Times New Roman"/>
            <w:sz w:val="24"/>
            <w:szCs w:val="24"/>
            <w:lang w:val="es-MX"/>
          </w:rPr>
          <w:t xml:space="preserve"> </w:t>
        </w:r>
        <w:r>
          <w:rPr>
            <w:rFonts w:ascii="Times New Roman" w:eastAsiaTheme="minorEastAsia" w:hAnsi="Times New Roman" w:cs="Times New Roman"/>
            <w:sz w:val="24"/>
            <w:szCs w:val="24"/>
            <w:lang w:val="es-MX"/>
          </w:rPr>
          <w:t xml:space="preserve">aplicando </w:t>
        </w:r>
        <w:r w:rsidRPr="009D09B9">
          <w:rPr>
            <w:rFonts w:ascii="Times New Roman" w:eastAsiaTheme="minorEastAsia" w:hAnsi="Times New Roman" w:cs="Times New Roman"/>
            <w:sz w:val="24"/>
            <w:szCs w:val="24"/>
            <w:lang w:val="es-MX"/>
          </w:rPr>
          <w:t xml:space="preserve">un criterio de selección. Por ejemplo, el recurso con menor número de reservaciones; aleatoriamente; el recurso con menor o mayor capacidad, etc. </w:t>
        </w:r>
      </w:ins>
    </w:p>
    <w:p w:rsidR="007053AE" w:rsidRDefault="007053AE" w:rsidP="007053AE">
      <w:pPr>
        <w:pStyle w:val="Prrafodelista"/>
        <w:numPr>
          <w:ilvl w:val="0"/>
          <w:numId w:val="12"/>
        </w:numPr>
        <w:spacing w:after="0"/>
        <w:jc w:val="both"/>
        <w:rPr>
          <w:ins w:id="463" w:author="ahiralesc" w:date="2012-09-24T16:26:00Z"/>
          <w:rFonts w:ascii="Times New Roman" w:eastAsiaTheme="minorEastAsia" w:hAnsi="Times New Roman" w:cs="Times New Roman"/>
          <w:sz w:val="24"/>
          <w:szCs w:val="24"/>
          <w:lang w:val="es-MX"/>
        </w:rPr>
      </w:pPr>
      <w:ins w:id="464" w:author="ahiralesc" w:date="2012-09-24T16:26:00Z">
        <w:r>
          <w:rPr>
            <w:rFonts w:ascii="Times New Roman" w:eastAsiaTheme="minorEastAsia" w:hAnsi="Times New Roman" w:cs="Times New Roman"/>
            <w:sz w:val="24"/>
            <w:szCs w:val="24"/>
            <w:lang w:val="es-MX"/>
          </w:rPr>
          <w:t>R</w:t>
        </w:r>
        <w:r>
          <w:rPr>
            <w:rFonts w:ascii="Times New Roman" w:eastAsiaTheme="minorEastAsia" w:hAnsi="Times New Roman" w:cs="Times New Roman"/>
            <w:sz w:val="24"/>
            <w:szCs w:val="24"/>
            <w:lang w:val="es-MX"/>
          </w:rPr>
          <w:t>R</w:t>
        </w:r>
        <w:r>
          <w:rPr>
            <w:rFonts w:ascii="Times New Roman" w:eastAsiaTheme="minorEastAsia" w:hAnsi="Times New Roman" w:cs="Times New Roman"/>
            <w:sz w:val="24"/>
            <w:szCs w:val="24"/>
            <w:lang w:val="es-MX"/>
          </w:rPr>
          <w:t xml:space="preserve">S hace permanente la reservación en </w:t>
        </w:r>
        <m:oMath>
          <m:r>
            <w:rPr>
              <w:rFonts w:ascii="Cambria Math" w:eastAsiaTheme="minorEastAsia" w:hAnsi="Cambria Math" w:cs="Times New Roman"/>
              <w:sz w:val="24"/>
              <w:szCs w:val="24"/>
              <w:lang w:val="es-MX"/>
            </w:rPr>
            <m:t>r</m:t>
          </m:r>
        </m:oMath>
        <w:r>
          <w:rPr>
            <w:rFonts w:ascii="Times New Roman" w:eastAsiaTheme="minorEastAsia" w:hAnsi="Times New Roman" w:cs="Times New Roman"/>
            <w:sz w:val="24"/>
            <w:szCs w:val="24"/>
            <w:lang w:val="es-MX"/>
          </w:rPr>
          <w:t xml:space="preserve">; reduce la duración de </w:t>
        </w:r>
        <m:oMath>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d</m:t>
              </m:r>
            </m:e>
            <m:sub>
              <m:r>
                <w:rPr>
                  <w:rFonts w:ascii="Cambria Math" w:eastAsiaTheme="minorEastAsia" w:hAnsi="Cambria Math" w:cs="Times New Roman"/>
                  <w:sz w:val="24"/>
                  <w:szCs w:val="24"/>
                  <w:lang w:val="es-MX"/>
                </w:rPr>
                <m:t>j</m:t>
              </m:r>
            </m:sub>
          </m:sSub>
        </m:oMath>
        <w:r>
          <w:rPr>
            <w:rFonts w:ascii="Times New Roman" w:eastAsiaTheme="minorEastAsia" w:hAnsi="Times New Roman" w:cs="Times New Roman"/>
            <w:sz w:val="24"/>
            <w:szCs w:val="24"/>
            <w:lang w:val="es-MX"/>
          </w:rPr>
          <w:t xml:space="preserve"> a </w:t>
        </w:r>
        <m:oMath>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d</m:t>
              </m:r>
            </m:e>
            <m:sub>
              <m:r>
                <w:rPr>
                  <w:rFonts w:ascii="Cambria Math" w:eastAsiaTheme="minorEastAsia" w:hAnsi="Cambria Math" w:cs="Times New Roman"/>
                  <w:sz w:val="24"/>
                  <w:szCs w:val="24"/>
                  <w:lang w:val="es-MX"/>
                </w:rPr>
                <m:t>j</m:t>
              </m:r>
            </m:sub>
          </m:sSub>
          <m:r>
            <w:rPr>
              <w:rFonts w:ascii="Cambria Math" w:eastAsiaTheme="minorEastAsia" w:hAnsi="Cambria Math" w:cs="Times New Roman"/>
              <w:sz w:val="24"/>
              <w:szCs w:val="24"/>
              <w:lang w:val="es-MX"/>
            </w:rPr>
            <m:t>-</m:t>
          </m:r>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HCC</m:t>
              </m:r>
            </m:e>
            <m:sub>
              <m:r>
                <w:rPr>
                  <w:rFonts w:ascii="Cambria Math" w:eastAsiaTheme="minorEastAsia" w:hAnsi="Cambria Math" w:cs="Times New Roman"/>
                  <w:sz w:val="24"/>
                  <w:szCs w:val="24"/>
                  <w:lang w:val="es-MX"/>
                </w:rPr>
                <m:t>j</m:t>
              </m:r>
            </m:sub>
          </m:sSub>
        </m:oMath>
        <w:r>
          <w:rPr>
            <w:rFonts w:ascii="Times New Roman" w:eastAsiaTheme="minorEastAsia" w:hAnsi="Times New Roman" w:cs="Times New Roman"/>
            <w:sz w:val="24"/>
            <w:szCs w:val="24"/>
            <w:lang w:val="es-MX"/>
          </w:rPr>
          <w:t xml:space="preserve">; </w:t>
        </w:r>
        <w:r>
          <w:rPr>
            <w:rFonts w:ascii="Times New Roman" w:eastAsiaTheme="minorEastAsia" w:hAnsi="Times New Roman" w:cs="Times New Roman"/>
            <w:sz w:val="24"/>
            <w:szCs w:val="24"/>
            <w:lang w:val="es-MX"/>
          </w:rPr>
          <w:t xml:space="preserve">eliminar la disponibilidad del docente en el intervalo </w:t>
        </w:r>
        <m:oMath>
          <m:d>
            <m:dPr>
              <m:begChr m:val="["/>
              <m:endChr m:val="]"/>
              <m:ctrlPr>
                <w:rPr>
                  <w:rFonts w:ascii="Cambria Math" w:eastAsiaTheme="minorEastAsia" w:hAnsi="Cambria Math" w:cs="Times New Roman"/>
                  <w:i/>
                  <w:sz w:val="24"/>
                  <w:szCs w:val="24"/>
                  <w:lang w:val="es-MX"/>
                </w:rPr>
              </m:ctrlPr>
            </m:dPr>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r</m:t>
                  </m:r>
                </m:e>
                <m:sub>
                  <m:r>
                    <w:rPr>
                      <w:rFonts w:ascii="Cambria Math" w:eastAsiaTheme="minorEastAsia" w:hAnsi="Cambria Math" w:cs="Times New Roman"/>
                      <w:sz w:val="24"/>
                      <w:szCs w:val="24"/>
                      <w:lang w:val="es-MX"/>
                    </w:rPr>
                    <m:t>j</m:t>
                  </m:r>
                </m:sub>
              </m:sSub>
              <m:r>
                <w:rPr>
                  <w:rFonts w:ascii="Cambria Math" w:eastAsiaTheme="minorEastAsia" w:hAnsi="Cambria Math" w:cs="Times New Roman"/>
                  <w:sz w:val="24"/>
                  <w:szCs w:val="24"/>
                  <w:lang w:val="es-MX"/>
                </w:rPr>
                <m:t>,</m:t>
              </m:r>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r</m:t>
                  </m:r>
                </m:e>
                <m:sub>
                  <m:r>
                    <w:rPr>
                      <w:rFonts w:ascii="Cambria Math" w:eastAsiaTheme="minorEastAsia" w:hAnsi="Cambria Math" w:cs="Times New Roman"/>
                      <w:sz w:val="24"/>
                      <w:szCs w:val="24"/>
                      <w:lang w:val="es-MX"/>
                    </w:rPr>
                    <m:t>j</m:t>
                  </m:r>
                </m:sub>
              </m:sSub>
              <m:r>
                <w:rPr>
                  <w:rFonts w:ascii="Cambria Math" w:eastAsiaTheme="minorEastAsia" w:hAnsi="Cambria Math" w:cs="Times New Roman"/>
                  <w:sz w:val="24"/>
                  <w:szCs w:val="24"/>
                  <w:lang w:val="es-MX"/>
                </w:rPr>
                <m:t>+</m:t>
              </m:r>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HCC</m:t>
                  </m:r>
                </m:e>
                <m:sub>
                  <m:r>
                    <w:rPr>
                      <w:rFonts w:ascii="Cambria Math" w:eastAsiaTheme="minorEastAsia" w:hAnsi="Cambria Math" w:cs="Times New Roman"/>
                      <w:sz w:val="24"/>
                      <w:szCs w:val="24"/>
                      <w:lang w:val="es-MX"/>
                    </w:rPr>
                    <m:t>j</m:t>
                  </m:r>
                </m:sub>
              </m:sSub>
            </m:e>
          </m:d>
        </m:oMath>
        <w:r>
          <w:rPr>
            <w:rFonts w:ascii="Times New Roman" w:eastAsiaTheme="minorEastAsia" w:hAnsi="Times New Roman" w:cs="Times New Roman"/>
            <w:sz w:val="24"/>
            <w:szCs w:val="24"/>
            <w:lang w:val="es-MX"/>
          </w:rPr>
          <w:t xml:space="preserve">; </w:t>
        </w:r>
        <w:r>
          <w:rPr>
            <w:rFonts w:ascii="Times New Roman" w:eastAsiaTheme="minorEastAsia" w:hAnsi="Times New Roman" w:cs="Times New Roman"/>
            <w:sz w:val="24"/>
            <w:szCs w:val="24"/>
            <w:lang w:val="es-MX"/>
          </w:rPr>
          <w:t xml:space="preserve">y modifica el tiempo de arribo </w:t>
        </w:r>
        <m:oMath>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r</m:t>
              </m:r>
            </m:e>
            <m:sub>
              <m:r>
                <w:rPr>
                  <w:rFonts w:ascii="Cambria Math" w:eastAsiaTheme="minorEastAsia" w:hAnsi="Cambria Math" w:cs="Times New Roman"/>
                  <w:sz w:val="24"/>
                  <w:szCs w:val="24"/>
                  <w:lang w:val="es-MX"/>
                </w:rPr>
                <m:t>j</m:t>
              </m:r>
            </m:sub>
          </m:sSub>
        </m:oMath>
        <w:r>
          <w:rPr>
            <w:rFonts w:ascii="Times New Roman" w:eastAsiaTheme="minorEastAsia" w:hAnsi="Times New Roman" w:cs="Times New Roman"/>
            <w:sz w:val="24"/>
            <w:szCs w:val="24"/>
            <w:lang w:val="es-MX"/>
          </w:rPr>
          <w:t xml:space="preserve"> de </w:t>
        </w:r>
        <m:oMath>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t</m:t>
              </m:r>
            </m:e>
            <m:sub>
              <m:r>
                <w:rPr>
                  <w:rFonts w:ascii="Cambria Math" w:eastAsiaTheme="minorEastAsia" w:hAnsi="Cambria Math" w:cs="Times New Roman"/>
                  <w:sz w:val="24"/>
                  <w:szCs w:val="24"/>
                  <w:lang w:val="es-MX"/>
                </w:rPr>
                <m:t>j</m:t>
              </m:r>
            </m:sub>
          </m:sSub>
        </m:oMath>
        <w:r>
          <w:rPr>
            <w:rFonts w:ascii="Times New Roman" w:eastAsiaTheme="minorEastAsia" w:hAnsi="Times New Roman" w:cs="Times New Roman"/>
            <w:sz w:val="24"/>
            <w:szCs w:val="24"/>
            <w:lang w:val="es-MX"/>
          </w:rPr>
          <w:t xml:space="preserve"> a el siguiente tiempo de disponibilidad del empleado </w:t>
        </w:r>
        <m:oMath>
          <m:r>
            <w:rPr>
              <w:rFonts w:ascii="Cambria Math" w:eastAsiaTheme="minorEastAsia" w:hAnsi="Cambria Math" w:cs="Times New Roman"/>
              <w:sz w:val="24"/>
              <w:szCs w:val="24"/>
              <w:lang w:val="es-MX"/>
            </w:rPr>
            <m:t>e</m:t>
          </m:r>
        </m:oMath>
        <w:r>
          <w:rPr>
            <w:rFonts w:ascii="Times New Roman" w:eastAsiaTheme="minorEastAsia" w:hAnsi="Times New Roman" w:cs="Times New Roman"/>
            <w:sz w:val="24"/>
            <w:szCs w:val="24"/>
            <w:lang w:val="es-MX"/>
          </w:rPr>
          <w:t xml:space="preserve">; </w:t>
        </w:r>
        <w:r>
          <w:rPr>
            <w:rFonts w:ascii="Times New Roman" w:eastAsiaTheme="minorEastAsia" w:hAnsi="Times New Roman" w:cs="Times New Roman"/>
            <w:sz w:val="24"/>
            <w:szCs w:val="24"/>
            <w:lang w:val="es-MX"/>
          </w:rPr>
          <w:t xml:space="preserve">hace </w:t>
        </w:r>
        <m:oMath>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e</m:t>
              </m:r>
            </m:sub>
          </m:sSub>
          <m:d>
            <m:dPr>
              <m:ctrlPr>
                <w:rPr>
                  <w:rFonts w:ascii="Cambria Math" w:eastAsiaTheme="minorEastAsia" w:hAnsi="Times New Roman" w:cs="Times New Roman"/>
                  <w:i/>
                  <w:sz w:val="24"/>
                  <w:szCs w:val="24"/>
                  <w:lang w:val="en-US"/>
                </w:rPr>
              </m:ctrlPr>
            </m:dPr>
            <m:e>
              <m:r>
                <w:rPr>
                  <w:rFonts w:ascii="Cambria Math" w:eastAsiaTheme="minorEastAsia" w:hAnsi="Cambria Math" w:cs="Times New Roman"/>
                  <w:sz w:val="24"/>
                  <w:szCs w:val="24"/>
                  <w:lang w:val="en-US"/>
                </w:rPr>
                <m:t>t</m:t>
              </m:r>
            </m:e>
          </m:d>
          <m:r>
            <w:rPr>
              <w:rFonts w:ascii="Cambria Math" w:eastAsiaTheme="minorEastAsia" w:hAnsi="Times New Roman" w:cs="Times New Roman"/>
              <w:sz w:val="24"/>
              <w:szCs w:val="24"/>
            </w:rPr>
            <m:t>=0</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lang w:val="en-US"/>
            </w:rPr>
            <m:t>t</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r</m:t>
              </m:r>
            </m:e>
            <m:sub>
              <m:r>
                <w:rPr>
                  <w:rFonts w:ascii="Cambria Math" w:eastAsiaTheme="minorEastAsia" w:hAnsi="Cambria Math" w:cs="Times New Roman"/>
                  <w:sz w:val="24"/>
                  <w:szCs w:val="24"/>
                  <w:lang w:val="es-MX"/>
                </w:rPr>
                <m:t>j</m:t>
              </m:r>
            </m:sub>
          </m:sSub>
          <m:r>
            <w:rPr>
              <w:rFonts w:ascii="Cambria Math" w:eastAsiaTheme="minorEastAsia" w:hAnsi="Cambria Math" w:cs="Times New Roman"/>
              <w:sz w:val="24"/>
              <w:szCs w:val="24"/>
              <w:lang w:val="es-MX"/>
            </w:rPr>
            <m:t>, ⋯,</m:t>
          </m:r>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r</m:t>
              </m:r>
            </m:e>
            <m:sub>
              <m:r>
                <w:rPr>
                  <w:rFonts w:ascii="Cambria Math" w:eastAsiaTheme="minorEastAsia" w:hAnsi="Cambria Math" w:cs="Times New Roman"/>
                  <w:sz w:val="24"/>
                  <w:szCs w:val="24"/>
                  <w:lang w:val="es-MX"/>
                </w:rPr>
                <m:t>j</m:t>
              </m:r>
            </m:sub>
          </m:sSub>
          <m:r>
            <w:rPr>
              <w:rFonts w:ascii="Cambria Math" w:eastAsiaTheme="minorEastAsia" w:hAnsi="Cambria Math" w:cs="Times New Roman"/>
              <w:sz w:val="24"/>
              <w:szCs w:val="24"/>
              <w:lang w:val="es-MX"/>
            </w:rPr>
            <m:t>+</m:t>
          </m:r>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HCC</m:t>
              </m:r>
            </m:e>
            <m:sub>
              <m:r>
                <w:rPr>
                  <w:rFonts w:ascii="Cambria Math" w:eastAsiaTheme="minorEastAsia" w:hAnsi="Cambria Math" w:cs="Times New Roman"/>
                  <w:sz w:val="24"/>
                  <w:szCs w:val="24"/>
                  <w:lang w:val="es-MX"/>
                </w:rPr>
                <m:t>j</m:t>
              </m:r>
            </m:sub>
          </m:sSub>
        </m:oMath>
        <w:r>
          <w:rPr>
            <w:rFonts w:ascii="Times New Roman" w:eastAsiaTheme="minorEastAsia" w:hAnsi="Times New Roman" w:cs="Times New Roman"/>
            <w:sz w:val="24"/>
            <w:szCs w:val="24"/>
            <w:lang w:val="es-MX"/>
          </w:rPr>
          <w:t xml:space="preserve"> (marca </w:t>
        </w:r>
        <w:r>
          <w:rPr>
            <w:rFonts w:ascii="Times New Roman" w:eastAsiaTheme="minorEastAsia" w:hAnsi="Times New Roman" w:cs="Times New Roman"/>
            <w:sz w:val="24"/>
            <w:szCs w:val="24"/>
          </w:rPr>
          <w:t xml:space="preserve">para </w:t>
        </w:r>
        <w:r>
          <w:rPr>
            <w:rFonts w:ascii="Times New Roman" w:eastAsiaTheme="minorEastAsia" w:hAnsi="Times New Roman" w:cs="Times New Roman"/>
            <w:sz w:val="24"/>
            <w:szCs w:val="24"/>
            <w:lang w:val="es-MX"/>
          </w:rPr>
          <w:t>marca como no disponible</w:t>
        </w:r>
        <w:r>
          <w:rPr>
            <w:rFonts w:ascii="Times New Roman" w:eastAsiaTheme="minorEastAsia" w:hAnsi="Times New Roman" w:cs="Times New Roman"/>
            <w:sz w:val="24"/>
            <w:szCs w:val="24"/>
            <w:lang w:val="es-MX"/>
          </w:rPr>
          <w:t xml:space="preserve"> El tiempo de liberación </w:t>
        </w:r>
        <m:oMath>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r</m:t>
              </m:r>
            </m:e>
            <m:sub>
              <m:r>
                <w:rPr>
                  <w:rFonts w:ascii="Cambria Math" w:eastAsiaTheme="minorEastAsia" w:hAnsi="Cambria Math" w:cs="Times New Roman"/>
                  <w:sz w:val="24"/>
                  <w:szCs w:val="24"/>
                  <w:lang w:val="es-MX"/>
                </w:rPr>
                <m:t>j</m:t>
              </m:r>
            </m:sub>
          </m:sSub>
        </m:oMath>
        <w:r>
          <w:rPr>
            <w:rFonts w:ascii="Times New Roman" w:eastAsiaTheme="minorEastAsia" w:hAnsi="Times New Roman" w:cs="Times New Roman"/>
            <w:sz w:val="24"/>
            <w:szCs w:val="24"/>
            <w:lang w:val="es-MX"/>
          </w:rPr>
          <w:t xml:space="preserve"> debe corresponder al siguiente día en el patrón de disponibilidad del empleado.</w:t>
        </w:r>
      </w:ins>
    </w:p>
    <w:p w:rsidR="007053AE" w:rsidRPr="00492AEA" w:rsidRDefault="007053AE" w:rsidP="007053AE">
      <w:pPr>
        <w:pStyle w:val="Prrafodelista"/>
        <w:numPr>
          <w:ilvl w:val="0"/>
          <w:numId w:val="12"/>
        </w:numPr>
        <w:spacing w:after="0"/>
        <w:jc w:val="both"/>
        <w:rPr>
          <w:ins w:id="465" w:author="ahiralesc" w:date="2012-09-24T16:26:00Z"/>
          <w:rFonts w:ascii="Times New Roman" w:eastAsiaTheme="minorEastAsia" w:hAnsi="Times New Roman" w:cs="Times New Roman"/>
          <w:sz w:val="24"/>
          <w:szCs w:val="24"/>
          <w:lang w:val="es-MX"/>
        </w:rPr>
      </w:pPr>
      <w:ins w:id="466" w:author="ahiralesc" w:date="2012-09-24T16:26:00Z">
        <w:r>
          <w:rPr>
            <w:rFonts w:ascii="Times New Roman" w:eastAsiaTheme="minorEastAsia" w:hAnsi="Times New Roman" w:cs="Times New Roman"/>
            <w:sz w:val="24"/>
            <w:szCs w:val="24"/>
            <w:lang w:val="es-MX"/>
          </w:rPr>
          <w:t xml:space="preserve">Si </w:t>
        </w:r>
        <m:oMath>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d</m:t>
              </m:r>
            </m:e>
            <m:sub>
              <m:r>
                <w:rPr>
                  <w:rFonts w:ascii="Cambria Math" w:eastAsiaTheme="minorEastAsia" w:hAnsi="Cambria Math" w:cs="Times New Roman"/>
                  <w:sz w:val="24"/>
                  <w:szCs w:val="24"/>
                  <w:lang w:val="es-MX"/>
                </w:rPr>
                <m:t>j</m:t>
              </m:r>
            </m:sub>
          </m:sSub>
        </m:oMath>
        <w:r>
          <w:rPr>
            <w:rFonts w:ascii="Times New Roman" w:eastAsiaTheme="minorEastAsia" w:hAnsi="Times New Roman" w:cs="Times New Roman"/>
            <w:sz w:val="24"/>
            <w:szCs w:val="24"/>
            <w:lang w:val="es-MX"/>
          </w:rPr>
          <w:t xml:space="preserve"> es cero, RRS remueve la etiqueta de </w:t>
        </w:r>
        <m:oMath>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t</m:t>
              </m:r>
            </m:e>
            <m:sub>
              <m:r>
                <w:rPr>
                  <w:rFonts w:ascii="Cambria Math" w:eastAsiaTheme="minorEastAsia" w:hAnsi="Cambria Math" w:cs="Times New Roman"/>
                  <w:sz w:val="24"/>
                  <w:szCs w:val="24"/>
                  <w:lang w:val="es-MX"/>
                </w:rPr>
                <m:t>j</m:t>
              </m:r>
            </m:sub>
          </m:sSub>
        </m:oMath>
        <w:r>
          <w:rPr>
            <w:rFonts w:ascii="Times New Roman" w:eastAsiaTheme="minorEastAsia" w:hAnsi="Times New Roman" w:cs="Times New Roman"/>
            <w:sz w:val="24"/>
            <w:szCs w:val="24"/>
            <w:lang w:val="es-MX"/>
          </w:rPr>
          <w:t xml:space="preserve">, regresa a </w:t>
        </w:r>
        <w:r>
          <w:rPr>
            <w:rFonts w:ascii="Times New Roman" w:eastAsiaTheme="minorEastAsia" w:hAnsi="Times New Roman" w:cs="Times New Roman"/>
            <w:sz w:val="24"/>
            <w:szCs w:val="24"/>
            <w:lang w:val="es-MX"/>
          </w:rPr>
          <w:t>2</w:t>
        </w:r>
        <w:r>
          <w:rPr>
            <w:rFonts w:ascii="Times New Roman" w:eastAsiaTheme="minorEastAsia" w:hAnsi="Times New Roman" w:cs="Times New Roman"/>
            <w:sz w:val="24"/>
            <w:szCs w:val="24"/>
            <w:lang w:val="es-MX"/>
          </w:rPr>
          <w:t>.</w:t>
        </w:r>
      </w:ins>
    </w:p>
    <w:p w:rsidR="007053AE" w:rsidRDefault="007053AE" w:rsidP="007053AE">
      <w:pPr>
        <w:jc w:val="both"/>
        <w:rPr>
          <w:ins w:id="467" w:author="ahiralesc" w:date="2012-09-24T16:26:00Z"/>
          <w:rFonts w:ascii="Times New Roman" w:eastAsiaTheme="minorEastAsia" w:hAnsi="Times New Roman" w:cs="Times New Roman"/>
          <w:sz w:val="24"/>
          <w:szCs w:val="24"/>
          <w:lang w:val="es-MX"/>
        </w:rPr>
      </w:pPr>
    </w:p>
    <w:p w:rsidR="007053AE" w:rsidRDefault="007053AE" w:rsidP="007053AE">
      <w:pPr>
        <w:jc w:val="both"/>
        <w:rPr>
          <w:ins w:id="468" w:author="ahiralesc" w:date="2012-09-24T16:27:00Z"/>
          <w:rFonts w:ascii="Times New Roman" w:eastAsiaTheme="minorEastAsia" w:hAnsi="Times New Roman" w:cs="Times New Roman"/>
          <w:sz w:val="24"/>
          <w:szCs w:val="24"/>
          <w:lang w:val="es-MX"/>
        </w:rPr>
      </w:pPr>
      <w:ins w:id="469" w:author="ahiralesc" w:date="2012-09-24T16:27:00Z">
        <w:r>
          <w:rPr>
            <w:rFonts w:ascii="Times New Roman" w:eastAsiaTheme="minorEastAsia" w:hAnsi="Times New Roman" w:cs="Times New Roman"/>
            <w:sz w:val="24"/>
            <w:szCs w:val="24"/>
            <w:lang w:val="es-MX"/>
          </w:rPr>
          <w:t xml:space="preserve">En caso que los requerimientos de </w:t>
        </w:r>
        <m:oMath>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t</m:t>
              </m:r>
            </m:e>
            <m:sub>
              <m:r>
                <w:rPr>
                  <w:rFonts w:ascii="Cambria Math" w:eastAsiaTheme="minorEastAsia" w:hAnsi="Cambria Math" w:cs="Times New Roman"/>
                  <w:sz w:val="24"/>
                  <w:szCs w:val="24"/>
                  <w:lang w:val="es-MX"/>
                </w:rPr>
                <m:t>j</m:t>
              </m:r>
            </m:sub>
          </m:sSub>
        </m:oMath>
        <w:r>
          <w:rPr>
            <w:rFonts w:ascii="Times New Roman" w:eastAsiaTheme="minorEastAsia" w:hAnsi="Times New Roman" w:cs="Times New Roman"/>
            <w:sz w:val="24"/>
            <w:szCs w:val="24"/>
            <w:lang w:val="es-MX"/>
          </w:rPr>
          <w:t xml:space="preserve"> no puedan ser satisfechos, RRS cancela las reservaciones hechas para </w:t>
        </w:r>
        <m:oMath>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t</m:t>
              </m:r>
            </m:e>
            <m:sub>
              <m:r>
                <w:rPr>
                  <w:rFonts w:ascii="Cambria Math" w:eastAsiaTheme="minorEastAsia" w:hAnsi="Cambria Math" w:cs="Times New Roman"/>
                  <w:sz w:val="24"/>
                  <w:szCs w:val="24"/>
                  <w:lang w:val="es-MX"/>
                </w:rPr>
                <m:t>j</m:t>
              </m:r>
            </m:sub>
          </m:sSub>
        </m:oMath>
        <w:r>
          <w:rPr>
            <w:rFonts w:ascii="Times New Roman" w:eastAsiaTheme="minorEastAsia" w:hAnsi="Times New Roman" w:cs="Times New Roman"/>
            <w:sz w:val="24"/>
            <w:szCs w:val="24"/>
            <w:lang w:val="es-MX"/>
          </w:rPr>
          <w:t>, de lo contrario el producto de RRS es un conjunto de reservaciones. El seudocódigo 1, ilustra el procedimiento para la creación de reservaciones para una tarea.</w:t>
        </w:r>
      </w:ins>
    </w:p>
    <w:p w:rsidR="007053AE" w:rsidRDefault="007053AE" w:rsidP="007053AE">
      <w:pPr>
        <w:ind w:firstLine="288"/>
        <w:jc w:val="both"/>
        <w:rPr>
          <w:ins w:id="470" w:author="ahiralesc" w:date="2012-09-24T16:27:00Z"/>
          <w:rFonts w:ascii="Times New Roman" w:eastAsiaTheme="minorEastAsia" w:hAnsi="Times New Roman" w:cs="Times New Roman"/>
          <w:sz w:val="24"/>
          <w:szCs w:val="24"/>
          <w:lang w:val="es-MX"/>
        </w:rPr>
      </w:pPr>
      <w:ins w:id="471" w:author="ahiralesc" w:date="2012-09-24T16:27:00Z">
        <w:r>
          <w:rPr>
            <w:rFonts w:ascii="Times New Roman" w:eastAsiaTheme="minorEastAsia" w:hAnsi="Times New Roman" w:cs="Times New Roman"/>
            <w:sz w:val="24"/>
            <w:szCs w:val="24"/>
            <w:lang w:val="es-MX"/>
          </w:rPr>
          <w:t xml:space="preserve">La calendarización de una tarea requiere de dos fases: </w:t>
        </w:r>
        <w:r w:rsidRPr="00DC6A53">
          <w:rPr>
            <w:rFonts w:ascii="Times New Roman" w:eastAsiaTheme="minorEastAsia" w:hAnsi="Times New Roman" w:cs="Times New Roman"/>
            <w:i/>
            <w:sz w:val="24"/>
            <w:szCs w:val="24"/>
            <w:lang w:val="es-MX"/>
          </w:rPr>
          <w:t>reservación</w:t>
        </w:r>
        <w:r>
          <w:rPr>
            <w:rFonts w:ascii="Times New Roman" w:eastAsiaTheme="minorEastAsia" w:hAnsi="Times New Roman" w:cs="Times New Roman"/>
            <w:sz w:val="24"/>
            <w:szCs w:val="24"/>
            <w:lang w:val="es-MX"/>
          </w:rPr>
          <w:t xml:space="preserve">, donde dada una tarea RRS intenta crear un conjunto de reservaciones. En la fase de </w:t>
        </w:r>
        <w:r>
          <w:rPr>
            <w:rFonts w:ascii="Times New Roman" w:eastAsiaTheme="minorEastAsia" w:hAnsi="Times New Roman" w:cs="Times New Roman"/>
            <w:i/>
            <w:sz w:val="24"/>
            <w:szCs w:val="24"/>
            <w:lang w:val="es-MX"/>
          </w:rPr>
          <w:t>c</w:t>
        </w:r>
        <w:r w:rsidRPr="00DC6A53">
          <w:rPr>
            <w:rFonts w:ascii="Times New Roman" w:eastAsiaTheme="minorEastAsia" w:hAnsi="Times New Roman" w:cs="Times New Roman"/>
            <w:i/>
            <w:sz w:val="24"/>
            <w:szCs w:val="24"/>
            <w:lang w:val="es-MX"/>
          </w:rPr>
          <w:t>onfirmación</w:t>
        </w:r>
        <w:r>
          <w:rPr>
            <w:rFonts w:ascii="Times New Roman" w:eastAsiaTheme="minorEastAsia" w:hAnsi="Times New Roman" w:cs="Times New Roman"/>
            <w:sz w:val="24"/>
            <w:szCs w:val="24"/>
            <w:lang w:val="es-MX"/>
          </w:rPr>
          <w:t>, la tarea es enviada a sus respectivos recursos, haciendo efectiva la reservación.</w:t>
        </w:r>
      </w:ins>
    </w:p>
    <w:p w:rsidR="007053AE" w:rsidRDefault="007053AE" w:rsidP="007053AE">
      <w:pPr>
        <w:ind w:firstLine="288"/>
        <w:jc w:val="both"/>
        <w:rPr>
          <w:ins w:id="472" w:author="ahiralesc" w:date="2012-09-24T16:27:00Z"/>
          <w:rFonts w:ascii="Times New Roman" w:eastAsiaTheme="minorEastAsia" w:hAnsi="Times New Roman" w:cs="Times New Roman"/>
          <w:sz w:val="24"/>
          <w:szCs w:val="24"/>
          <w:lang w:val="es-MX"/>
        </w:rPr>
      </w:pPr>
      <w:ins w:id="473" w:author="ahiralesc" w:date="2012-09-24T16:27:00Z">
        <w:r>
          <w:rPr>
            <w:rFonts w:ascii="Times New Roman" w:eastAsiaTheme="minorEastAsia" w:hAnsi="Times New Roman" w:cs="Times New Roman"/>
            <w:sz w:val="24"/>
            <w:szCs w:val="24"/>
            <w:lang w:val="es-MX"/>
          </w:rPr>
          <w:t xml:space="preserve">Dada </w:t>
        </w:r>
        <m:oMath>
          <m:r>
            <w:rPr>
              <w:rFonts w:ascii="Cambria Math" w:hAnsi="Cambria Math" w:cs="Times New Roman"/>
              <w:sz w:val="24"/>
              <w:szCs w:val="24"/>
            </w:rPr>
            <m:t>n</m:t>
          </m:r>
        </m:oMath>
        <w:r w:rsidRPr="007053AE">
          <w:rPr>
            <w:rFonts w:ascii="Times New Roman" w:eastAsiaTheme="minorEastAsia" w:hAnsi="Times New Roman" w:cs="Times New Roman"/>
            <w:sz w:val="24"/>
            <w:szCs w:val="24"/>
            <w:lang w:val="es-ES"/>
            <w:rPrChange w:id="474" w:author="ahiralesc" w:date="2012-09-24T16:27:00Z">
              <w:rPr>
                <w:rFonts w:ascii="Times New Roman" w:eastAsiaTheme="minorEastAsia" w:hAnsi="Times New Roman" w:cs="Times New Roman"/>
                <w:sz w:val="24"/>
                <w:szCs w:val="24"/>
              </w:rPr>
            </w:rPrChange>
          </w:rPr>
          <w:t xml:space="preserve"> tareas </w:t>
        </w:r>
        <m:oMath>
          <m:r>
            <w:rPr>
              <w:rFonts w:ascii="Cambria Math" w:hAnsi="Cambria Math" w:cs="Times New Roman"/>
              <w:sz w:val="24"/>
              <w:szCs w:val="24"/>
            </w:rPr>
            <m:t>j</m:t>
          </m:r>
          <m:r>
            <w:rPr>
              <w:rFonts w:ascii="Cambria Math" w:hAnsi="Times New Roman" w:cs="Times New Roman"/>
              <w:sz w:val="24"/>
              <w:szCs w:val="24"/>
              <w:lang w:val="es-ES"/>
              <w:rPrChange w:id="475" w:author="ahiralesc" w:date="2012-09-24T16:27:00Z">
                <w:rPr>
                  <w:rFonts w:ascii="Cambria Math" w:hAnsi="Times New Roman" w:cs="Times New Roman"/>
                  <w:sz w:val="24"/>
                  <w:szCs w:val="24"/>
                </w:rPr>
              </w:rPrChange>
            </w:rPr>
            <m:t xml:space="preserve">=1, </m:t>
          </m:r>
          <m:r>
            <w:rPr>
              <w:rFonts w:ascii="Cambria Math" w:hAnsi="Cambria Math" w:cs="Times New Roman"/>
              <w:sz w:val="24"/>
              <w:szCs w:val="24"/>
              <w:lang w:val="es-ES"/>
              <w:rPrChange w:id="476" w:author="ahiralesc" w:date="2012-09-24T16:27:00Z">
                <w:rPr>
                  <w:rFonts w:ascii="Cambria Math" w:hAnsi="Cambria Math" w:cs="Times New Roman"/>
                  <w:sz w:val="24"/>
                  <w:szCs w:val="24"/>
                </w:rPr>
              </w:rPrChange>
            </w:rPr>
            <m:t>⋯</m:t>
          </m:r>
          <m:r>
            <w:rPr>
              <w:rFonts w:ascii="Cambria Math" w:hAnsi="Times New Roman" w:cs="Times New Roman"/>
              <w:sz w:val="24"/>
              <w:szCs w:val="24"/>
              <w:lang w:val="es-ES"/>
              <w:rPrChange w:id="477" w:author="ahiralesc" w:date="2012-09-24T16:27:00Z">
                <w:rPr>
                  <w:rFonts w:ascii="Cambria Math" w:hAnsi="Times New Roman" w:cs="Times New Roman"/>
                  <w:sz w:val="24"/>
                  <w:szCs w:val="24"/>
                </w:rPr>
              </w:rPrChange>
            </w:rPr>
            <m:t>,</m:t>
          </m:r>
          <m:r>
            <w:rPr>
              <w:rFonts w:ascii="Cambria Math" w:hAnsi="Cambria Math" w:cs="Times New Roman"/>
              <w:sz w:val="24"/>
              <w:szCs w:val="24"/>
            </w:rPr>
            <m:t>n</m:t>
          </m:r>
        </m:oMath>
        <w:r w:rsidRPr="007053AE">
          <w:rPr>
            <w:rFonts w:ascii="Times New Roman" w:eastAsiaTheme="minorEastAsia" w:hAnsi="Times New Roman" w:cs="Times New Roman"/>
            <w:sz w:val="24"/>
            <w:szCs w:val="24"/>
            <w:lang w:val="es-ES"/>
            <w:rPrChange w:id="478" w:author="ahiralesc" w:date="2012-09-24T16:27:00Z">
              <w:rPr>
                <w:rFonts w:ascii="Times New Roman" w:eastAsiaTheme="minorEastAsia" w:hAnsi="Times New Roman" w:cs="Times New Roman"/>
                <w:sz w:val="24"/>
                <w:szCs w:val="24"/>
              </w:rPr>
            </w:rPrChange>
          </w:rPr>
          <w:t xml:space="preserve"> la </w:t>
        </w:r>
        <w:r w:rsidRPr="007053AE">
          <w:rPr>
            <w:rFonts w:ascii="Times New Roman" w:eastAsiaTheme="minorEastAsia" w:hAnsi="Times New Roman" w:cs="Times New Roman"/>
            <w:i/>
            <w:sz w:val="24"/>
            <w:szCs w:val="24"/>
            <w:lang w:val="es-ES"/>
            <w:rPrChange w:id="479" w:author="ahiralesc" w:date="2012-09-24T16:27:00Z">
              <w:rPr>
                <w:rFonts w:ascii="Times New Roman" w:eastAsiaTheme="minorEastAsia" w:hAnsi="Times New Roman" w:cs="Times New Roman"/>
                <w:i/>
                <w:sz w:val="24"/>
                <w:szCs w:val="24"/>
              </w:rPr>
            </w:rPrChange>
          </w:rPr>
          <w:t xml:space="preserve">Estrategia </w:t>
        </w:r>
        <w:proofErr w:type="spellStart"/>
        <w:r w:rsidRPr="007053AE">
          <w:rPr>
            <w:rFonts w:ascii="Times New Roman" w:eastAsiaTheme="minorEastAsia" w:hAnsi="Times New Roman" w:cs="Times New Roman"/>
            <w:i/>
            <w:sz w:val="24"/>
            <w:szCs w:val="24"/>
            <w:lang w:val="es-ES"/>
            <w:rPrChange w:id="480" w:author="ahiralesc" w:date="2012-09-24T16:27:00Z">
              <w:rPr>
                <w:rFonts w:ascii="Times New Roman" w:eastAsiaTheme="minorEastAsia" w:hAnsi="Times New Roman" w:cs="Times New Roman"/>
                <w:i/>
                <w:sz w:val="24"/>
                <w:szCs w:val="24"/>
              </w:rPr>
            </w:rPrChange>
          </w:rPr>
          <w:t>Determinística</w:t>
        </w:r>
        <w:proofErr w:type="spellEnd"/>
        <w:r w:rsidRPr="007053AE">
          <w:rPr>
            <w:rFonts w:ascii="Times New Roman" w:eastAsiaTheme="minorEastAsia" w:hAnsi="Times New Roman" w:cs="Times New Roman"/>
            <w:i/>
            <w:sz w:val="24"/>
            <w:szCs w:val="24"/>
            <w:lang w:val="es-ES"/>
            <w:rPrChange w:id="481" w:author="ahiralesc" w:date="2012-09-24T16:27:00Z">
              <w:rPr>
                <w:rFonts w:ascii="Times New Roman" w:eastAsiaTheme="minorEastAsia" w:hAnsi="Times New Roman" w:cs="Times New Roman"/>
                <w:i/>
                <w:sz w:val="24"/>
                <w:szCs w:val="24"/>
              </w:rPr>
            </w:rPrChange>
          </w:rPr>
          <w:t xml:space="preserve"> de generación de</w:t>
        </w:r>
        <w:r w:rsidRPr="007053AE">
          <w:rPr>
            <w:rFonts w:ascii="Times New Roman" w:eastAsiaTheme="minorEastAsia" w:hAnsi="Times New Roman" w:cs="Times New Roman"/>
            <w:sz w:val="24"/>
            <w:szCs w:val="24"/>
            <w:lang w:val="es-ES"/>
            <w:rPrChange w:id="482" w:author="ahiralesc" w:date="2012-09-24T16:27:00Z">
              <w:rPr>
                <w:rFonts w:ascii="Times New Roman" w:eastAsiaTheme="minorEastAsia" w:hAnsi="Times New Roman" w:cs="Times New Roman"/>
                <w:sz w:val="24"/>
                <w:szCs w:val="24"/>
              </w:rPr>
            </w:rPrChange>
          </w:rPr>
          <w:t xml:space="preserve"> Horarios (</w:t>
        </w:r>
        <w:proofErr w:type="spellStart"/>
        <w:r w:rsidRPr="007053AE">
          <w:rPr>
            <w:rFonts w:ascii="Times New Roman" w:eastAsiaTheme="minorEastAsia" w:hAnsi="Times New Roman" w:cs="Times New Roman"/>
            <w:i/>
            <w:sz w:val="24"/>
            <w:szCs w:val="24"/>
            <w:lang w:val="es-ES"/>
            <w:rPrChange w:id="483" w:author="ahiralesc" w:date="2012-09-24T16:27:00Z">
              <w:rPr>
                <w:rFonts w:ascii="Times New Roman" w:eastAsiaTheme="minorEastAsia" w:hAnsi="Times New Roman" w:cs="Times New Roman"/>
                <w:i/>
                <w:sz w:val="24"/>
                <w:szCs w:val="24"/>
              </w:rPr>
            </w:rPrChange>
          </w:rPr>
          <w:t>Deteministic</w:t>
        </w:r>
        <w:proofErr w:type="spellEnd"/>
        <w:r w:rsidRPr="007053AE">
          <w:rPr>
            <w:rFonts w:ascii="Times New Roman" w:eastAsiaTheme="minorEastAsia" w:hAnsi="Times New Roman" w:cs="Times New Roman"/>
            <w:i/>
            <w:sz w:val="24"/>
            <w:szCs w:val="24"/>
            <w:lang w:val="es-ES"/>
            <w:rPrChange w:id="484" w:author="ahiralesc" w:date="2012-09-24T16:27:00Z">
              <w:rPr>
                <w:rFonts w:ascii="Times New Roman" w:eastAsiaTheme="minorEastAsia" w:hAnsi="Times New Roman" w:cs="Times New Roman"/>
                <w:i/>
                <w:sz w:val="24"/>
                <w:szCs w:val="24"/>
              </w:rPr>
            </w:rPrChange>
          </w:rPr>
          <w:t xml:space="preserve"> Time </w:t>
        </w:r>
        <w:proofErr w:type="spellStart"/>
        <w:r w:rsidRPr="007053AE">
          <w:rPr>
            <w:rFonts w:ascii="Times New Roman" w:eastAsiaTheme="minorEastAsia" w:hAnsi="Times New Roman" w:cs="Times New Roman"/>
            <w:i/>
            <w:sz w:val="24"/>
            <w:szCs w:val="24"/>
            <w:lang w:val="es-ES"/>
            <w:rPrChange w:id="485" w:author="ahiralesc" w:date="2012-09-24T16:27:00Z">
              <w:rPr>
                <w:rFonts w:ascii="Times New Roman" w:eastAsiaTheme="minorEastAsia" w:hAnsi="Times New Roman" w:cs="Times New Roman"/>
                <w:i/>
                <w:sz w:val="24"/>
                <w:szCs w:val="24"/>
              </w:rPr>
            </w:rPrChange>
          </w:rPr>
          <w:t>Tabling</w:t>
        </w:r>
        <w:proofErr w:type="spellEnd"/>
        <w:r w:rsidRPr="007053AE">
          <w:rPr>
            <w:rFonts w:ascii="Times New Roman" w:eastAsiaTheme="minorEastAsia" w:hAnsi="Times New Roman" w:cs="Times New Roman"/>
            <w:i/>
            <w:sz w:val="24"/>
            <w:szCs w:val="24"/>
            <w:lang w:val="es-ES"/>
            <w:rPrChange w:id="486" w:author="ahiralesc" w:date="2012-09-24T16:27:00Z">
              <w:rPr>
                <w:rFonts w:ascii="Times New Roman" w:eastAsiaTheme="minorEastAsia" w:hAnsi="Times New Roman" w:cs="Times New Roman"/>
                <w:i/>
                <w:sz w:val="24"/>
                <w:szCs w:val="24"/>
              </w:rPr>
            </w:rPrChange>
          </w:rPr>
          <w:t xml:space="preserve"> </w:t>
        </w:r>
        <w:proofErr w:type="spellStart"/>
        <w:r w:rsidRPr="007053AE">
          <w:rPr>
            <w:rFonts w:ascii="Times New Roman" w:eastAsiaTheme="minorEastAsia" w:hAnsi="Times New Roman" w:cs="Times New Roman"/>
            <w:i/>
            <w:sz w:val="24"/>
            <w:szCs w:val="24"/>
            <w:lang w:val="es-ES"/>
            <w:rPrChange w:id="487" w:author="ahiralesc" w:date="2012-09-24T16:27:00Z">
              <w:rPr>
                <w:rFonts w:ascii="Times New Roman" w:eastAsiaTheme="minorEastAsia" w:hAnsi="Times New Roman" w:cs="Times New Roman"/>
                <w:i/>
                <w:sz w:val="24"/>
                <w:szCs w:val="24"/>
              </w:rPr>
            </w:rPrChange>
          </w:rPr>
          <w:t>Strategy</w:t>
        </w:r>
        <w:proofErr w:type="spellEnd"/>
        <w:r w:rsidRPr="007053AE">
          <w:rPr>
            <w:rFonts w:ascii="Times New Roman" w:eastAsiaTheme="minorEastAsia" w:hAnsi="Times New Roman" w:cs="Times New Roman"/>
            <w:i/>
            <w:sz w:val="24"/>
            <w:szCs w:val="24"/>
            <w:lang w:val="es-ES"/>
            <w:rPrChange w:id="488" w:author="ahiralesc" w:date="2012-09-24T16:27:00Z">
              <w:rPr>
                <w:rFonts w:ascii="Times New Roman" w:eastAsiaTheme="minorEastAsia" w:hAnsi="Times New Roman" w:cs="Times New Roman"/>
                <w:i/>
                <w:sz w:val="24"/>
                <w:szCs w:val="24"/>
              </w:rPr>
            </w:rPrChange>
          </w:rPr>
          <w:t>, DTTS</w:t>
        </w:r>
        <w:r w:rsidRPr="007053AE">
          <w:rPr>
            <w:rFonts w:ascii="Times New Roman" w:eastAsiaTheme="minorEastAsia" w:hAnsi="Times New Roman" w:cs="Times New Roman"/>
            <w:sz w:val="24"/>
            <w:szCs w:val="24"/>
            <w:lang w:val="es-ES"/>
            <w:rPrChange w:id="489" w:author="ahiralesc" w:date="2012-09-24T16:27:00Z">
              <w:rPr>
                <w:rFonts w:ascii="Times New Roman" w:eastAsiaTheme="minorEastAsia" w:hAnsi="Times New Roman" w:cs="Times New Roman"/>
                <w:sz w:val="24"/>
                <w:szCs w:val="24"/>
              </w:rPr>
            </w:rPrChange>
          </w:rPr>
          <w:t xml:space="preserve">) sistemáticamente toma una tarea </w:t>
        </w:r>
        <m:oMath>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t</m:t>
              </m:r>
            </m:e>
            <m:sub>
              <m:r>
                <w:rPr>
                  <w:rFonts w:ascii="Cambria Math" w:eastAsiaTheme="minorEastAsia" w:hAnsi="Cambria Math" w:cs="Times New Roman"/>
                  <w:sz w:val="24"/>
                  <w:szCs w:val="24"/>
                  <w:lang w:val="es-MX"/>
                </w:rPr>
                <m:t>j</m:t>
              </m:r>
            </m:sub>
          </m:sSub>
        </m:oMath>
        <w:r>
          <w:rPr>
            <w:rFonts w:ascii="Times New Roman" w:eastAsiaTheme="minorEastAsia" w:hAnsi="Times New Roman" w:cs="Times New Roman"/>
            <w:sz w:val="24"/>
            <w:szCs w:val="24"/>
            <w:lang w:val="es-MX"/>
          </w:rPr>
          <w:t xml:space="preserve">, aplica RRS y produce un conjunto de reservaciones o ninguna. DTTS mantiene dos bitácoras: </w:t>
        </w:r>
        <w:r w:rsidRPr="007B2850">
          <w:rPr>
            <w:rFonts w:ascii="Times New Roman" w:eastAsiaTheme="minorEastAsia" w:hAnsi="Times New Roman" w:cs="Times New Roman"/>
            <w:i/>
            <w:sz w:val="24"/>
            <w:szCs w:val="24"/>
            <w:lang w:val="es-MX"/>
          </w:rPr>
          <w:t>Tareas con Reservaciones</w:t>
        </w:r>
        <w:r>
          <w:rPr>
            <w:rFonts w:ascii="Times New Roman" w:eastAsiaTheme="minorEastAsia" w:hAnsi="Times New Roman" w:cs="Times New Roman"/>
            <w:sz w:val="24"/>
            <w:szCs w:val="24"/>
            <w:lang w:val="es-MX"/>
          </w:rPr>
          <w:t xml:space="preserve"> (</w:t>
        </w:r>
        <w:proofErr w:type="spellStart"/>
        <w:r>
          <w:rPr>
            <w:rFonts w:ascii="Times New Roman" w:eastAsiaTheme="minorEastAsia" w:hAnsi="Times New Roman" w:cs="Times New Roman"/>
            <w:sz w:val="24"/>
            <w:szCs w:val="24"/>
            <w:lang w:val="es-MX"/>
          </w:rPr>
          <w:t>TcR</w:t>
        </w:r>
        <w:proofErr w:type="spellEnd"/>
        <w:r>
          <w:rPr>
            <w:rFonts w:ascii="Times New Roman" w:eastAsiaTheme="minorEastAsia" w:hAnsi="Times New Roman" w:cs="Times New Roman"/>
            <w:sz w:val="24"/>
            <w:szCs w:val="24"/>
            <w:lang w:val="es-MX"/>
          </w:rPr>
          <w:t xml:space="preserve">) y </w:t>
        </w:r>
        <w:r w:rsidRPr="007B2850">
          <w:rPr>
            <w:rFonts w:ascii="Times New Roman" w:eastAsiaTheme="minorEastAsia" w:hAnsi="Times New Roman" w:cs="Times New Roman"/>
            <w:i/>
            <w:sz w:val="24"/>
            <w:szCs w:val="24"/>
            <w:lang w:val="es-MX"/>
          </w:rPr>
          <w:t>Tareas con</w:t>
        </w:r>
        <w:r>
          <w:rPr>
            <w:rFonts w:ascii="Times New Roman" w:eastAsiaTheme="minorEastAsia" w:hAnsi="Times New Roman" w:cs="Times New Roman"/>
            <w:sz w:val="24"/>
            <w:szCs w:val="24"/>
            <w:lang w:val="es-MX"/>
          </w:rPr>
          <w:t xml:space="preserve"> </w:t>
        </w:r>
        <w:r>
          <w:rPr>
            <w:rFonts w:ascii="Times New Roman" w:eastAsiaTheme="minorEastAsia" w:hAnsi="Times New Roman" w:cs="Times New Roman"/>
            <w:i/>
            <w:sz w:val="24"/>
            <w:szCs w:val="24"/>
            <w:lang w:val="es-MX"/>
          </w:rPr>
          <w:t>F</w:t>
        </w:r>
        <w:r w:rsidRPr="007B2850">
          <w:rPr>
            <w:rFonts w:ascii="Times New Roman" w:eastAsiaTheme="minorEastAsia" w:hAnsi="Times New Roman" w:cs="Times New Roman"/>
            <w:i/>
            <w:sz w:val="24"/>
            <w:szCs w:val="24"/>
            <w:lang w:val="es-MX"/>
          </w:rPr>
          <w:t>allos</w:t>
        </w:r>
        <w:r>
          <w:rPr>
            <w:rFonts w:ascii="Times New Roman" w:eastAsiaTheme="minorEastAsia" w:hAnsi="Times New Roman" w:cs="Times New Roman"/>
            <w:i/>
            <w:sz w:val="24"/>
            <w:szCs w:val="24"/>
            <w:lang w:val="es-MX"/>
          </w:rPr>
          <w:t xml:space="preserve"> (</w:t>
        </w:r>
        <w:proofErr w:type="spellStart"/>
        <w:r>
          <w:rPr>
            <w:rFonts w:ascii="Times New Roman" w:eastAsiaTheme="minorEastAsia" w:hAnsi="Times New Roman" w:cs="Times New Roman"/>
            <w:i/>
            <w:sz w:val="24"/>
            <w:szCs w:val="24"/>
            <w:lang w:val="es-MX"/>
          </w:rPr>
          <w:t>TcF</w:t>
        </w:r>
        <w:proofErr w:type="spellEnd"/>
        <w:r>
          <w:rPr>
            <w:rFonts w:ascii="Times New Roman" w:eastAsiaTheme="minorEastAsia" w:hAnsi="Times New Roman" w:cs="Times New Roman"/>
            <w:i/>
            <w:sz w:val="24"/>
            <w:szCs w:val="24"/>
            <w:lang w:val="es-MX"/>
          </w:rPr>
          <w:t>)</w:t>
        </w:r>
        <w:r>
          <w:rPr>
            <w:rFonts w:ascii="Times New Roman" w:eastAsiaTheme="minorEastAsia" w:hAnsi="Times New Roman" w:cs="Times New Roman"/>
            <w:sz w:val="24"/>
            <w:szCs w:val="24"/>
            <w:lang w:val="es-MX"/>
          </w:rPr>
          <w:t xml:space="preserve">. Las reservaciones generadas por RRS con almacenadas en </w:t>
        </w:r>
        <w:proofErr w:type="spellStart"/>
        <w:r>
          <w:rPr>
            <w:rFonts w:ascii="Times New Roman" w:eastAsiaTheme="minorEastAsia" w:hAnsi="Times New Roman" w:cs="Times New Roman"/>
            <w:sz w:val="24"/>
            <w:szCs w:val="24"/>
            <w:lang w:val="es-MX"/>
          </w:rPr>
          <w:t>TcR</w:t>
        </w:r>
        <w:proofErr w:type="spellEnd"/>
        <w:r>
          <w:rPr>
            <w:rFonts w:ascii="Times New Roman" w:eastAsiaTheme="minorEastAsia" w:hAnsi="Times New Roman" w:cs="Times New Roman"/>
            <w:sz w:val="24"/>
            <w:szCs w:val="24"/>
            <w:lang w:val="es-MX"/>
          </w:rPr>
          <w:t xml:space="preserve">, mientras que las tareas con fallos en </w:t>
        </w:r>
        <w:proofErr w:type="spellStart"/>
        <w:r>
          <w:rPr>
            <w:rFonts w:ascii="Times New Roman" w:eastAsiaTheme="minorEastAsia" w:hAnsi="Times New Roman" w:cs="Times New Roman"/>
            <w:sz w:val="24"/>
            <w:szCs w:val="24"/>
            <w:lang w:val="es-MX"/>
          </w:rPr>
          <w:t>TcF.</w:t>
        </w:r>
        <w:proofErr w:type="spellEnd"/>
        <w:r>
          <w:rPr>
            <w:rFonts w:ascii="Times New Roman" w:eastAsiaTheme="minorEastAsia" w:hAnsi="Times New Roman" w:cs="Times New Roman"/>
            <w:sz w:val="24"/>
            <w:szCs w:val="24"/>
            <w:lang w:val="es-MX"/>
          </w:rPr>
          <w:t xml:space="preserve"> Una vez todas las tareas fueron procesadas por RRS, DTTS envía las tareas en </w:t>
        </w:r>
        <w:proofErr w:type="spellStart"/>
        <w:r>
          <w:rPr>
            <w:rFonts w:ascii="Times New Roman" w:eastAsiaTheme="minorEastAsia" w:hAnsi="Times New Roman" w:cs="Times New Roman"/>
            <w:sz w:val="24"/>
            <w:szCs w:val="24"/>
            <w:lang w:val="es-MX"/>
          </w:rPr>
          <w:t>TcR</w:t>
        </w:r>
        <w:proofErr w:type="spellEnd"/>
        <w:r>
          <w:rPr>
            <w:rFonts w:ascii="Times New Roman" w:eastAsiaTheme="minorEastAsia" w:hAnsi="Times New Roman" w:cs="Times New Roman"/>
            <w:sz w:val="24"/>
            <w:szCs w:val="24"/>
            <w:lang w:val="es-MX"/>
          </w:rPr>
          <w:t xml:space="preserve"> a sus respectivos recursos, el calendarizador local en cada recurso recibe la tarea y hace efectiva su reservación.</w:t>
        </w:r>
      </w:ins>
    </w:p>
    <w:p w:rsidR="007053AE" w:rsidRDefault="007053AE" w:rsidP="007053AE">
      <w:pPr>
        <w:ind w:firstLine="288"/>
        <w:jc w:val="both"/>
        <w:rPr>
          <w:ins w:id="490" w:author="ahiralesc" w:date="2012-09-24T16:27:00Z"/>
          <w:rFonts w:ascii="Times New Roman" w:eastAsiaTheme="minorEastAsia" w:hAnsi="Times New Roman" w:cs="Times New Roman"/>
          <w:sz w:val="24"/>
          <w:szCs w:val="24"/>
          <w:lang w:val="es-MX"/>
        </w:rPr>
      </w:pPr>
      <w:ins w:id="491" w:author="ahiralesc" w:date="2012-09-24T16:27:00Z">
        <w:r>
          <w:rPr>
            <w:rFonts w:ascii="Times New Roman" w:eastAsiaTheme="minorEastAsia" w:hAnsi="Times New Roman" w:cs="Times New Roman"/>
            <w:sz w:val="24"/>
            <w:szCs w:val="24"/>
            <w:lang w:val="es-MX"/>
          </w:rPr>
          <w:lastRenderedPageBreak/>
          <w:t xml:space="preserve">DTTS recibe una bitácora con los trabajos a calendarizar. Cada línea de la bitácora contiene los siguientes campos: horas clase </w:t>
        </w:r>
        <m:oMath>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ps</m:t>
              </m:r>
            </m:e>
            <m:sub>
              <m:r>
                <w:rPr>
                  <w:rFonts w:ascii="Cambria Math" w:eastAsiaTheme="minorEastAsia" w:hAnsi="Times New Roman" w:cs="Times New Roman"/>
                  <w:sz w:val="24"/>
                  <w:szCs w:val="24"/>
                </w:rPr>
                <m:t>j</m:t>
              </m:r>
            </m:sub>
          </m:sSub>
        </m:oMath>
        <w:r w:rsidRPr="002641B9">
          <w:rPr>
            <w:rFonts w:ascii="Times New Roman" w:eastAsiaTheme="minorEastAsia" w:hAnsi="Times New Roman" w:cs="Times New Roman"/>
            <w:sz w:val="24"/>
            <w:szCs w:val="24"/>
            <w:lang w:val="es-ES"/>
          </w:rPr>
          <w:t>,</w:t>
        </w:r>
        <w:r w:rsidRPr="007053AE">
          <w:rPr>
            <w:rFonts w:ascii="Times New Roman" w:eastAsiaTheme="minorEastAsia" w:hAnsi="Times New Roman" w:cs="Times New Roman"/>
            <w:sz w:val="24"/>
            <w:szCs w:val="24"/>
            <w:lang w:val="es-ES"/>
            <w:rPrChange w:id="492" w:author="ahiralesc" w:date="2012-09-24T16:27:00Z">
              <w:rPr>
                <w:rFonts w:ascii="Times New Roman" w:eastAsiaTheme="minorEastAsia" w:hAnsi="Times New Roman" w:cs="Times New Roman"/>
                <w:sz w:val="24"/>
                <w:szCs w:val="24"/>
              </w:rPr>
            </w:rPrChange>
          </w:rPr>
          <w:t xml:space="preserve"> horas laboratorio </w:t>
        </w:r>
        <m:oMath>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pl</m:t>
              </m:r>
            </m:e>
            <m:sub>
              <m:r>
                <w:rPr>
                  <w:rFonts w:ascii="Cambria Math" w:eastAsiaTheme="minorEastAsia" w:hAnsi="Times New Roman" w:cs="Times New Roman"/>
                  <w:sz w:val="24"/>
                  <w:szCs w:val="24"/>
                </w:rPr>
                <m:t>j</m:t>
              </m:r>
            </m:sub>
          </m:sSub>
        </m:oMath>
        <w:r w:rsidRPr="007053AE">
          <w:rPr>
            <w:rFonts w:ascii="Times New Roman" w:eastAsiaTheme="minorEastAsia" w:hAnsi="Times New Roman" w:cs="Times New Roman"/>
            <w:sz w:val="24"/>
            <w:szCs w:val="24"/>
            <w:lang w:val="es-ES"/>
            <w:rPrChange w:id="493" w:author="ahiralesc" w:date="2012-09-24T16:27:00Z">
              <w:rPr>
                <w:rFonts w:ascii="Times New Roman" w:eastAsiaTheme="minorEastAsia" w:hAnsi="Times New Roman" w:cs="Times New Roman"/>
                <w:sz w:val="24"/>
                <w:szCs w:val="24"/>
              </w:rPr>
            </w:rPrChange>
          </w:rPr>
          <w:t xml:space="preserve">, horas taller   </w:t>
        </w:r>
        <m:oMath>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pt</m:t>
              </m:r>
            </m:e>
            <m:sub>
              <m:r>
                <w:rPr>
                  <w:rFonts w:ascii="Cambria Math" w:eastAsiaTheme="minorEastAsia" w:hAnsi="Times New Roman" w:cs="Times New Roman"/>
                  <w:sz w:val="24"/>
                  <w:szCs w:val="24"/>
                </w:rPr>
                <m:t>j</m:t>
              </m:r>
            </m:sub>
          </m:sSub>
        </m:oMath>
        <w:r w:rsidRPr="007053AE">
          <w:rPr>
            <w:rFonts w:ascii="Times New Roman" w:eastAsiaTheme="minorEastAsia" w:hAnsi="Times New Roman" w:cs="Times New Roman"/>
            <w:sz w:val="24"/>
            <w:szCs w:val="24"/>
            <w:lang w:val="es-ES"/>
            <w:rPrChange w:id="494" w:author="ahiralesc" w:date="2012-09-24T16:27:00Z">
              <w:rPr>
                <w:rFonts w:ascii="Times New Roman" w:eastAsiaTheme="minorEastAsia" w:hAnsi="Times New Roman" w:cs="Times New Roman"/>
                <w:sz w:val="24"/>
                <w:szCs w:val="24"/>
              </w:rPr>
            </w:rPrChange>
          </w:rPr>
          <w:t xml:space="preserve">,  horas clínicas </w:t>
        </w:r>
        <m:oMath>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pc</m:t>
              </m:r>
            </m:e>
            <m:sub>
              <m:r>
                <w:rPr>
                  <w:rFonts w:ascii="Cambria Math" w:eastAsiaTheme="minorEastAsia" w:hAnsi="Times New Roman" w:cs="Times New Roman"/>
                  <w:sz w:val="24"/>
                  <w:szCs w:val="24"/>
                </w:rPr>
                <m:t>j</m:t>
              </m:r>
            </m:sub>
          </m:sSub>
        </m:oMath>
        <w:r w:rsidRPr="002641B9">
          <w:rPr>
            <w:rFonts w:ascii="Times New Roman" w:eastAsiaTheme="minorEastAsia" w:hAnsi="Times New Roman" w:cs="Times New Roman"/>
            <w:sz w:val="24"/>
            <w:szCs w:val="24"/>
            <w:lang w:val="es-ES"/>
          </w:rPr>
          <w:t>,</w:t>
        </w:r>
        <w:r w:rsidRPr="007053AE">
          <w:rPr>
            <w:rFonts w:ascii="Times New Roman" w:eastAsiaTheme="minorEastAsia" w:hAnsi="Times New Roman" w:cs="Times New Roman"/>
            <w:sz w:val="24"/>
            <w:szCs w:val="24"/>
            <w:lang w:val="es-ES"/>
            <w:rPrChange w:id="495" w:author="ahiralesc" w:date="2012-09-24T16:27:00Z">
              <w:rPr>
                <w:rFonts w:ascii="Times New Roman" w:eastAsiaTheme="minorEastAsia" w:hAnsi="Times New Roman" w:cs="Times New Roman"/>
                <w:sz w:val="24"/>
                <w:szCs w:val="24"/>
              </w:rPr>
            </w:rPrChange>
          </w:rPr>
          <w:t xml:space="preserve">  tiempo de liberación </w:t>
        </w:r>
        <m:oMath>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r</m:t>
              </m:r>
            </m:e>
            <m:sub>
              <m:r>
                <w:rPr>
                  <w:rFonts w:ascii="Cambria Math" w:eastAsiaTheme="minorEastAsia" w:hAnsi="Times New Roman" w:cs="Times New Roman"/>
                  <w:sz w:val="24"/>
                  <w:szCs w:val="24"/>
                </w:rPr>
                <m:t>j</m:t>
              </m:r>
            </m:sub>
          </m:sSub>
        </m:oMath>
        <w:r w:rsidRPr="002641B9">
          <w:rPr>
            <w:rFonts w:ascii="Times New Roman" w:eastAsiaTheme="minorEastAsia" w:hAnsi="Times New Roman" w:cs="Times New Roman"/>
            <w:sz w:val="24"/>
            <w:szCs w:val="24"/>
            <w:lang w:val="es-ES"/>
          </w:rPr>
          <w:t>,</w:t>
        </w:r>
        <w:r w:rsidRPr="007053AE">
          <w:rPr>
            <w:rFonts w:ascii="Times New Roman" w:eastAsiaTheme="minorEastAsia" w:hAnsi="Times New Roman" w:cs="Times New Roman"/>
            <w:sz w:val="24"/>
            <w:szCs w:val="24"/>
            <w:lang w:val="es-ES"/>
            <w:rPrChange w:id="496" w:author="ahiralesc" w:date="2012-09-24T16:27:00Z">
              <w:rPr>
                <w:rFonts w:ascii="Times New Roman" w:eastAsiaTheme="minorEastAsia" w:hAnsi="Times New Roman" w:cs="Times New Roman"/>
                <w:sz w:val="24"/>
                <w:szCs w:val="24"/>
              </w:rPr>
            </w:rPrChange>
          </w:rPr>
          <w:t xml:space="preserve"> identificador </w:t>
        </w:r>
        <m:oMath>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id</m:t>
              </m:r>
            </m:e>
            <m:sub>
              <m:r>
                <w:rPr>
                  <w:rFonts w:ascii="Cambria Math" w:eastAsiaTheme="minorEastAsia" w:hAnsi="Times New Roman" w:cs="Times New Roman"/>
                  <w:sz w:val="24"/>
                  <w:szCs w:val="24"/>
                </w:rPr>
                <m:t>j</m:t>
              </m:r>
            </m:sub>
          </m:sSub>
        </m:oMath>
        <w:r w:rsidRPr="002641B9">
          <w:rPr>
            <w:rFonts w:ascii="Times New Roman" w:eastAsiaTheme="minorEastAsia" w:hAnsi="Times New Roman" w:cs="Times New Roman"/>
            <w:sz w:val="24"/>
            <w:szCs w:val="24"/>
            <w:lang w:val="es-ES"/>
          </w:rPr>
          <w:t xml:space="preserve"> </w:t>
        </w:r>
        <w:r w:rsidRPr="007053AE">
          <w:rPr>
            <w:rFonts w:ascii="Times New Roman" w:eastAsiaTheme="minorEastAsia" w:hAnsi="Times New Roman" w:cs="Times New Roman"/>
            <w:sz w:val="24"/>
            <w:szCs w:val="24"/>
            <w:lang w:val="es-ES"/>
            <w:rPrChange w:id="497" w:author="ahiralesc" w:date="2012-09-24T16:27:00Z">
              <w:rPr>
                <w:rFonts w:ascii="Times New Roman" w:eastAsiaTheme="minorEastAsia" w:hAnsi="Times New Roman" w:cs="Times New Roman"/>
                <w:sz w:val="24"/>
                <w:szCs w:val="24"/>
              </w:rPr>
            </w:rPrChange>
          </w:rPr>
          <w:t xml:space="preserve">de tarea </w:t>
        </w:r>
        <m:oMath>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t</m:t>
              </m:r>
            </m:e>
            <m:sub>
              <m:r>
                <w:rPr>
                  <w:rFonts w:ascii="Cambria Math" w:eastAsiaTheme="minorEastAsia" w:hAnsi="Times New Roman" w:cs="Times New Roman"/>
                  <w:sz w:val="24"/>
                  <w:szCs w:val="24"/>
                </w:rPr>
                <m:t>j</m:t>
              </m:r>
            </m:sub>
          </m:sSub>
        </m:oMath>
        <w:r w:rsidRPr="007053AE">
          <w:rPr>
            <w:rFonts w:ascii="Times New Roman" w:eastAsiaTheme="minorEastAsia" w:hAnsi="Times New Roman" w:cs="Times New Roman"/>
            <w:sz w:val="24"/>
            <w:szCs w:val="24"/>
            <w:lang w:val="es-ES"/>
            <w:rPrChange w:id="498" w:author="ahiralesc" w:date="2012-09-24T16:27:00Z">
              <w:rPr>
                <w:rFonts w:ascii="Times New Roman" w:eastAsiaTheme="minorEastAsia" w:hAnsi="Times New Roman" w:cs="Times New Roman"/>
                <w:sz w:val="24"/>
                <w:szCs w:val="24"/>
              </w:rPr>
            </w:rPrChange>
          </w:rPr>
          <w:t xml:space="preserve"> y el identificador </w:t>
        </w:r>
        <m:oMath>
          <m:r>
            <w:rPr>
              <w:rFonts w:ascii="Cambria Math" w:hAnsi="Cambria Math" w:cs="Times New Roman"/>
              <w:sz w:val="24"/>
              <w:szCs w:val="24"/>
            </w:rPr>
            <m:t>e</m:t>
          </m:r>
          <m:r>
            <w:rPr>
              <w:rFonts w:ascii="Cambria Math" w:hAnsi="Cambria Math" w:cs="Times New Roman"/>
              <w:sz w:val="24"/>
              <w:szCs w:val="24"/>
              <w:lang w:val="es-ES"/>
              <w:rPrChange w:id="499" w:author="ahiralesc" w:date="2012-09-24T16:27:00Z">
                <w:rPr>
                  <w:rFonts w:ascii="Cambria Math" w:hAnsi="Cambria Math" w:cs="Times New Roman"/>
                  <w:sz w:val="24"/>
                  <w:szCs w:val="24"/>
                </w:rPr>
              </w:rPrChange>
            </w:rPr>
            <m:t>∈</m:t>
          </m:r>
          <m:r>
            <w:rPr>
              <w:rFonts w:ascii="Cambria Math" w:hAnsi="Cambria Math" w:cs="Times New Roman"/>
              <w:sz w:val="24"/>
              <w:szCs w:val="24"/>
            </w:rPr>
            <m:t>E</m:t>
          </m:r>
        </m:oMath>
        <w:r w:rsidRPr="007053AE">
          <w:rPr>
            <w:rFonts w:ascii="Times New Roman" w:eastAsiaTheme="minorEastAsia" w:hAnsi="Times New Roman" w:cs="Times New Roman"/>
            <w:sz w:val="24"/>
            <w:szCs w:val="24"/>
            <w:lang w:val="es-ES"/>
            <w:rPrChange w:id="500" w:author="ahiralesc" w:date="2012-09-24T16:27:00Z">
              <w:rPr>
                <w:rFonts w:ascii="Times New Roman" w:eastAsiaTheme="minorEastAsia" w:hAnsi="Times New Roman" w:cs="Times New Roman"/>
                <w:sz w:val="24"/>
                <w:szCs w:val="24"/>
              </w:rPr>
            </w:rPrChange>
          </w:rPr>
          <w:t xml:space="preserve">  del empleado que está calificado para realizar </w:t>
        </w:r>
        <m:oMath>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t</m:t>
              </m:r>
            </m:e>
            <m:sub>
              <m:r>
                <w:rPr>
                  <w:rFonts w:ascii="Cambria Math" w:eastAsiaTheme="minorEastAsia" w:hAnsi="Times New Roman" w:cs="Times New Roman"/>
                  <w:sz w:val="24"/>
                  <w:szCs w:val="24"/>
                </w:rPr>
                <m:t>j</m:t>
              </m:r>
            </m:sub>
          </m:sSub>
        </m:oMath>
        <w:r w:rsidRPr="002641B9">
          <w:rPr>
            <w:rFonts w:ascii="Times New Roman" w:eastAsiaTheme="minorEastAsia" w:hAnsi="Times New Roman" w:cs="Times New Roman"/>
            <w:sz w:val="24"/>
            <w:szCs w:val="24"/>
            <w:lang w:val="es-ES"/>
          </w:rPr>
          <w:t>.</w:t>
        </w:r>
        <w:r w:rsidRPr="007053AE">
          <w:rPr>
            <w:rFonts w:ascii="Times New Roman" w:eastAsiaTheme="minorEastAsia" w:hAnsi="Times New Roman" w:cs="Times New Roman"/>
            <w:sz w:val="24"/>
            <w:szCs w:val="24"/>
            <w:lang w:val="es-ES"/>
            <w:rPrChange w:id="501" w:author="ahiralesc" w:date="2012-09-24T16:27:00Z">
              <w:rPr>
                <w:rFonts w:ascii="Times New Roman" w:eastAsiaTheme="minorEastAsia" w:hAnsi="Times New Roman" w:cs="Times New Roman"/>
                <w:sz w:val="24"/>
                <w:szCs w:val="24"/>
              </w:rPr>
            </w:rPrChange>
          </w:rPr>
          <w:t xml:space="preserve"> </w:t>
        </w:r>
        <w:r>
          <w:rPr>
            <w:rFonts w:ascii="Times New Roman" w:eastAsiaTheme="minorEastAsia" w:hAnsi="Times New Roman" w:cs="Times New Roman"/>
            <w:sz w:val="24"/>
            <w:szCs w:val="24"/>
            <w:lang w:val="es-MX"/>
          </w:rPr>
          <w:t xml:space="preserve">DTTS produce un horario en cada recurso. Cada horario contiene los siguientes campos: </w:t>
        </w:r>
        <w:r w:rsidRPr="007053AE">
          <w:rPr>
            <w:rFonts w:ascii="Times New Roman" w:eastAsiaTheme="minorEastAsia" w:hAnsi="Times New Roman" w:cs="Times New Roman"/>
            <w:sz w:val="24"/>
            <w:szCs w:val="24"/>
            <w:lang w:val="es-ES"/>
            <w:rPrChange w:id="502" w:author="ahiralesc" w:date="2012-09-24T16:27:00Z">
              <w:rPr>
                <w:rFonts w:ascii="Times New Roman" w:eastAsiaTheme="minorEastAsia" w:hAnsi="Times New Roman" w:cs="Times New Roman"/>
                <w:sz w:val="24"/>
                <w:szCs w:val="24"/>
              </w:rPr>
            </w:rPrChange>
          </w:rPr>
          <w:t xml:space="preserve">tiempo de liberación </w:t>
        </w:r>
        <m:oMath>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r</m:t>
              </m:r>
            </m:e>
            <m:sub>
              <m:r>
                <w:rPr>
                  <w:rFonts w:ascii="Cambria Math" w:eastAsiaTheme="minorEastAsia" w:hAnsi="Times New Roman" w:cs="Times New Roman"/>
                  <w:sz w:val="24"/>
                  <w:szCs w:val="24"/>
                </w:rPr>
                <m:t>j</m:t>
              </m:r>
            </m:sub>
          </m:sSub>
        </m:oMath>
        <w:r w:rsidRPr="00F75A21">
          <w:rPr>
            <w:rFonts w:ascii="Times New Roman" w:eastAsiaTheme="minorEastAsia" w:hAnsi="Times New Roman" w:cs="Times New Roman"/>
            <w:sz w:val="24"/>
            <w:szCs w:val="24"/>
            <w:lang w:val="es-ES"/>
          </w:rPr>
          <w:t xml:space="preserve">, </w:t>
        </w:r>
        <w:r w:rsidRPr="007053AE">
          <w:rPr>
            <w:rFonts w:ascii="Times New Roman" w:eastAsiaTheme="minorEastAsia" w:hAnsi="Times New Roman" w:cs="Times New Roman"/>
            <w:sz w:val="24"/>
            <w:szCs w:val="24"/>
            <w:lang w:val="es-ES"/>
            <w:rPrChange w:id="503" w:author="ahiralesc" w:date="2012-09-24T16:27:00Z">
              <w:rPr>
                <w:rFonts w:ascii="Times New Roman" w:eastAsiaTheme="minorEastAsia" w:hAnsi="Times New Roman" w:cs="Times New Roman"/>
                <w:sz w:val="24"/>
                <w:szCs w:val="24"/>
              </w:rPr>
            </w:rPrChange>
          </w:rPr>
          <w:t xml:space="preserve">el tiempo de finalización </w:t>
        </w:r>
        <m:oMath>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c</m:t>
              </m:r>
            </m:e>
            <m:sub>
              <m:r>
                <w:rPr>
                  <w:rFonts w:ascii="Cambria Math" w:eastAsiaTheme="minorEastAsia" w:hAnsi="Cambria Math" w:cs="Times New Roman"/>
                  <w:sz w:val="24"/>
                  <w:szCs w:val="24"/>
                  <w:lang w:val="es-MX"/>
                </w:rPr>
                <m:t>j</m:t>
              </m:r>
            </m:sub>
          </m:sSub>
        </m:oMath>
        <w:r>
          <w:rPr>
            <w:rFonts w:ascii="Times New Roman" w:eastAsiaTheme="minorEastAsia" w:hAnsi="Times New Roman" w:cs="Times New Roman"/>
            <w:sz w:val="24"/>
            <w:szCs w:val="24"/>
            <w:lang w:val="es-MX"/>
          </w:rPr>
          <w:t xml:space="preserve">, </w:t>
        </w:r>
        <w:r w:rsidRPr="007053AE">
          <w:rPr>
            <w:rFonts w:ascii="Times New Roman" w:eastAsiaTheme="minorEastAsia" w:hAnsi="Times New Roman" w:cs="Times New Roman"/>
            <w:sz w:val="24"/>
            <w:szCs w:val="24"/>
            <w:lang w:val="es-ES"/>
            <w:rPrChange w:id="504" w:author="ahiralesc" w:date="2012-09-24T16:27:00Z">
              <w:rPr>
                <w:rFonts w:ascii="Times New Roman" w:eastAsiaTheme="minorEastAsia" w:hAnsi="Times New Roman" w:cs="Times New Roman"/>
                <w:sz w:val="24"/>
                <w:szCs w:val="24"/>
              </w:rPr>
            </w:rPrChange>
          </w:rPr>
          <w:t xml:space="preserve">identificador </w:t>
        </w:r>
        <m:oMath>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id</m:t>
              </m:r>
            </m:e>
            <m:sub>
              <m:r>
                <w:rPr>
                  <w:rFonts w:ascii="Cambria Math" w:eastAsiaTheme="minorEastAsia" w:hAnsi="Times New Roman" w:cs="Times New Roman"/>
                  <w:sz w:val="24"/>
                  <w:szCs w:val="24"/>
                </w:rPr>
                <m:t>j</m:t>
              </m:r>
            </m:sub>
          </m:sSub>
        </m:oMath>
        <w:r w:rsidRPr="002641B9">
          <w:rPr>
            <w:rFonts w:ascii="Times New Roman" w:eastAsiaTheme="minorEastAsia" w:hAnsi="Times New Roman" w:cs="Times New Roman"/>
            <w:sz w:val="24"/>
            <w:szCs w:val="24"/>
            <w:lang w:val="es-ES"/>
          </w:rPr>
          <w:t xml:space="preserve"> </w:t>
        </w:r>
        <w:r w:rsidRPr="007053AE">
          <w:rPr>
            <w:rFonts w:ascii="Times New Roman" w:eastAsiaTheme="minorEastAsia" w:hAnsi="Times New Roman" w:cs="Times New Roman"/>
            <w:sz w:val="24"/>
            <w:szCs w:val="24"/>
            <w:lang w:val="es-ES"/>
            <w:rPrChange w:id="505" w:author="ahiralesc" w:date="2012-09-24T16:27:00Z">
              <w:rPr>
                <w:rFonts w:ascii="Times New Roman" w:eastAsiaTheme="minorEastAsia" w:hAnsi="Times New Roman" w:cs="Times New Roman"/>
                <w:sz w:val="24"/>
                <w:szCs w:val="24"/>
              </w:rPr>
            </w:rPrChange>
          </w:rPr>
          <w:t xml:space="preserve">de tarea </w:t>
        </w:r>
        <m:oMath>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t</m:t>
              </m:r>
            </m:e>
            <m:sub>
              <m:r>
                <w:rPr>
                  <w:rFonts w:ascii="Cambria Math" w:eastAsiaTheme="minorEastAsia" w:hAnsi="Times New Roman" w:cs="Times New Roman"/>
                  <w:sz w:val="24"/>
                  <w:szCs w:val="24"/>
                </w:rPr>
                <m:t>j</m:t>
              </m:r>
            </m:sub>
          </m:sSub>
        </m:oMath>
        <w:r w:rsidRPr="00F75A21">
          <w:rPr>
            <w:rFonts w:ascii="Times New Roman" w:eastAsiaTheme="minorEastAsia" w:hAnsi="Times New Roman" w:cs="Times New Roman"/>
            <w:sz w:val="24"/>
            <w:szCs w:val="24"/>
            <w:lang w:val="es-ES"/>
          </w:rPr>
          <w:t>,</w:t>
        </w:r>
        <w:r w:rsidRPr="007053AE">
          <w:rPr>
            <w:rFonts w:ascii="Times New Roman" w:eastAsiaTheme="minorEastAsia" w:hAnsi="Times New Roman" w:cs="Times New Roman"/>
            <w:sz w:val="24"/>
            <w:szCs w:val="24"/>
            <w:lang w:val="es-ES"/>
            <w:rPrChange w:id="506" w:author="ahiralesc" w:date="2012-09-24T16:27:00Z">
              <w:rPr>
                <w:rFonts w:ascii="Times New Roman" w:eastAsiaTheme="minorEastAsia" w:hAnsi="Times New Roman" w:cs="Times New Roman"/>
                <w:sz w:val="24"/>
                <w:szCs w:val="24"/>
              </w:rPr>
            </w:rPrChange>
          </w:rPr>
          <w:t xml:space="preserve"> identificador del empleado </w:t>
        </w:r>
        <m:oMath>
          <m:r>
            <w:rPr>
              <w:rFonts w:ascii="Cambria Math" w:hAnsi="Cambria Math" w:cs="Times New Roman"/>
              <w:sz w:val="24"/>
              <w:szCs w:val="24"/>
            </w:rPr>
            <m:t>e</m:t>
          </m:r>
        </m:oMath>
        <w:r w:rsidRPr="007053AE">
          <w:rPr>
            <w:rFonts w:ascii="Times New Roman" w:eastAsiaTheme="minorEastAsia" w:hAnsi="Times New Roman" w:cs="Times New Roman"/>
            <w:sz w:val="24"/>
            <w:szCs w:val="24"/>
            <w:lang w:val="es-ES"/>
            <w:rPrChange w:id="507" w:author="ahiralesc" w:date="2012-09-24T16:27:00Z">
              <w:rPr>
                <w:rFonts w:ascii="Times New Roman" w:eastAsiaTheme="minorEastAsia" w:hAnsi="Times New Roman" w:cs="Times New Roman"/>
                <w:sz w:val="24"/>
                <w:szCs w:val="24"/>
              </w:rPr>
            </w:rPrChange>
          </w:rPr>
          <w:t xml:space="preserve">, promedio de cancelaciones, utilización por día y el </w:t>
        </w:r>
        <w:r>
          <w:rPr>
            <w:rFonts w:ascii="Times New Roman" w:eastAsiaTheme="minorEastAsia" w:hAnsi="Times New Roman" w:cs="Times New Roman"/>
            <w:sz w:val="24"/>
            <w:szCs w:val="24"/>
            <w:lang w:val="es-MX"/>
          </w:rPr>
          <w:t>tamaño promedio de horas libres.</w:t>
        </w:r>
      </w:ins>
    </w:p>
    <w:p w:rsidR="00FE78BB" w:rsidRDefault="00FE78BB">
      <w:pPr>
        <w:rPr>
          <w:ins w:id="508" w:author="ahiralesc" w:date="2012-09-24T16:27:00Z"/>
          <w:lang w:val="es-MX"/>
        </w:rPr>
      </w:pPr>
    </w:p>
    <w:p w:rsidR="007053AE" w:rsidRDefault="007053AE">
      <w:pPr>
        <w:rPr>
          <w:ins w:id="509" w:author="ahiralesc" w:date="2012-09-24T16:27:00Z"/>
          <w:lang w:val="es-MX"/>
        </w:rPr>
      </w:pPr>
      <w:ins w:id="510" w:author="ahiralesc" w:date="2012-09-24T16:27:00Z">
        <w:r w:rsidRPr="00031941">
          <w:rPr>
            <w:rFonts w:asciiTheme="minorHAnsi" w:eastAsiaTheme="minorEastAsia" w:hAnsiTheme="minorHAnsi" w:cs="Times New Roman"/>
            <w:noProof/>
            <w:lang w:val="es-ES"/>
          </w:rPr>
        </w:r>
        <w:r w:rsidRPr="00031941">
          <w:rPr>
            <w:rFonts w:eastAsiaTheme="minorEastAsia" w:cs="Times New Roman"/>
            <w:noProof/>
          </w:rPr>
          <w:pict>
            <v:shapetype id="_x0000_t202" coordsize="21600,21600" o:spt="202" path="m,l,21600r21600,l21600,xe">
              <v:stroke joinstyle="miter"/>
              <v:path gradientshapeok="t" o:connecttype="rect"/>
            </v:shapetype>
            <v:shape id="Text Box 46" o:spid="_x0000_s1026" type="#_x0000_t202" style="width:409.8pt;height:547.95pt;visibility:visibl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" strokecolor="white [3212]">
              <v:textbox style="mso-next-textbox:#Text Box 46">
                <w:txbxContent>
                  <w:p w:rsidR="007053AE" w:rsidRPr="007053AE" w:rsidRDefault="007053AE" w:rsidP="007053AE">
                    <w:pPr>
                      <w:pBdr>
                        <w:top w:val="single" w:sz="4" w:space="1" w:color="auto"/>
                        <w:bottom w:val="single" w:sz="4" w:space="1" w:color="auto"/>
                      </w:pBdr>
                      <w:rPr>
                        <w:sz w:val="20"/>
                        <w:szCs w:val="20"/>
                        <w:lang w:val="es-ES"/>
                        <w:rPrChange w:id="511" w:author="ahiralesc" w:date="2012-09-24T16:27:00Z">
                          <w:rPr>
                            <w:sz w:val="20"/>
                            <w:szCs w:val="20"/>
                          </w:rPr>
                        </w:rPrChange>
                      </w:rPr>
                    </w:pPr>
                    <w:r w:rsidRPr="007053AE">
                      <w:rPr>
                        <w:b/>
                        <w:sz w:val="20"/>
                        <w:szCs w:val="20"/>
                        <w:lang w:val="es-ES"/>
                        <w:rPrChange w:id="512" w:author="ahiralesc" w:date="2012-09-24T16:27:00Z">
                          <w:rPr>
                            <w:b/>
                            <w:sz w:val="20"/>
                            <w:szCs w:val="20"/>
                          </w:rPr>
                        </w:rPrChange>
                      </w:rPr>
                      <w:t>Seudocódigo 1</w:t>
                    </w:r>
                    <w:r w:rsidRPr="007053AE">
                      <w:rPr>
                        <w:b/>
                        <w:sz w:val="20"/>
                        <w:szCs w:val="20"/>
                        <w:lang w:val="es-ES"/>
                        <w:rPrChange w:id="513" w:author="ahiralesc" w:date="2012-09-24T16:27:00Z">
                          <w:rPr>
                            <w:b/>
                            <w:sz w:val="20"/>
                            <w:szCs w:val="20"/>
                          </w:rPr>
                        </w:rPrChange>
                      </w:rPr>
                      <w:t>.</w:t>
                    </w:r>
                    <w:r w:rsidRPr="007053AE">
                      <w:rPr>
                        <w:sz w:val="20"/>
                        <w:szCs w:val="20"/>
                        <w:lang w:val="es-ES"/>
                        <w:rPrChange w:id="514" w:author="ahiralesc" w:date="2012-09-24T16:27:00Z">
                          <w:rPr>
                            <w:sz w:val="20"/>
                            <w:szCs w:val="20"/>
                          </w:rPr>
                        </w:rPrChange>
                      </w:rPr>
                      <w:t xml:space="preserve"> </w:t>
                    </w:r>
                    <w:proofErr w:type="gramStart"/>
                    <w:r w:rsidRPr="007053AE">
                      <w:rPr>
                        <w:sz w:val="20"/>
                        <w:szCs w:val="20"/>
                        <w:lang w:val="es-ES"/>
                        <w:rPrChange w:id="515" w:author="ahiralesc" w:date="2012-09-24T16:27:00Z">
                          <w:rPr>
                            <w:sz w:val="20"/>
                            <w:szCs w:val="20"/>
                          </w:rPr>
                        </w:rPrChange>
                      </w:rPr>
                      <w:t>RRS(</w:t>
                    </w:r>
                    <w:proofErr w:type="gramEnd"/>
                    <w:r w:rsidRPr="007053AE">
                      <w:rPr>
                        <w:sz w:val="20"/>
                        <w:szCs w:val="20"/>
                        <w:lang w:val="es-ES"/>
                        <w:rPrChange w:id="516" w:author="ahiralesc" w:date="2012-09-24T16:27:00Z">
                          <w:rPr>
                            <w:sz w:val="20"/>
                            <w:szCs w:val="20"/>
                          </w:rPr>
                        </w:rPrChange>
                      </w:rPr>
                      <w:t xml:space="preserve"> </w:t>
                    </w:r>
                    <w:r w:rsidRPr="007053AE">
                      <w:rPr>
                        <w:rFonts w:eastAsiaTheme="minorEastAsia"/>
                        <w:sz w:val="20"/>
                        <w:szCs w:val="20"/>
                        <w:lang w:val="es-ES"/>
                        <w:rPrChange w:id="517" w:author="ahiralesc" w:date="2012-09-24T16:27:00Z">
                          <w:rPr>
                            <w:rFonts w:eastAsiaTheme="minorEastAsia"/>
                            <w:sz w:val="20"/>
                            <w:szCs w:val="20"/>
                          </w:rPr>
                        </w:rPrChange>
                      </w:rPr>
                      <w:t xml:space="preserve"> </w:t>
                    </w:r>
                    <m:oMath>
                      <m:sSub>
                        <m:sSubPr>
                          <m:ctrlPr>
                            <w:rPr>
                              <w:rFonts w:ascii="Cambria Math" w:hAnsi="Cambria Math" w:cs="Times New Roman"/>
                              <w:i/>
                              <w:sz w:val="20"/>
                              <w:szCs w:val="20"/>
                              <w:lang w:eastAsia="zh-CN"/>
                            </w:rPr>
                          </m:ctrlPr>
                        </m:sSubPr>
                        <m:e>
                          <m:r>
                            <w:rPr>
                              <w:rFonts w:ascii="Cambria Math" w:hAnsi="Cambria Math" w:cs="Times New Roman"/>
                              <w:sz w:val="20"/>
                              <w:szCs w:val="20"/>
                              <w:lang w:eastAsia="zh-CN"/>
                            </w:rPr>
                            <m:t>t</m:t>
                          </m:r>
                        </m:e>
                        <m:sub>
                          <m:r>
                            <w:rPr>
                              <w:rFonts w:ascii="Cambria Math" w:hAnsi="Cambria Math" w:cs="Times New Roman"/>
                              <w:sz w:val="20"/>
                              <w:szCs w:val="20"/>
                              <w:lang w:eastAsia="zh-CN"/>
                            </w:rPr>
                            <m:t>j</m:t>
                          </m:r>
                        </m:sub>
                      </m:sSub>
                    </m:oMath>
                    <w:r w:rsidRPr="007053AE">
                      <w:rPr>
                        <w:rFonts w:eastAsiaTheme="minorEastAsia"/>
                        <w:sz w:val="20"/>
                        <w:szCs w:val="20"/>
                        <w:lang w:val="es-ES" w:eastAsia="zh-CN"/>
                        <w:rPrChange w:id="518" w:author="ahiralesc" w:date="2012-09-24T16:27:00Z">
                          <w:rPr>
                            <w:rFonts w:eastAsiaTheme="minorEastAsia"/>
                            <w:sz w:val="20"/>
                            <w:szCs w:val="20"/>
                            <w:lang w:eastAsia="zh-CN"/>
                          </w:rPr>
                        </w:rPrChange>
                      </w:rPr>
                      <w:t xml:space="preserve"> </w:t>
                    </w:r>
                    <w:r w:rsidRPr="007053AE">
                      <w:rPr>
                        <w:sz w:val="20"/>
                        <w:szCs w:val="20"/>
                        <w:lang w:val="es-ES"/>
                        <w:rPrChange w:id="519" w:author="ahiralesc" w:date="2012-09-24T16:27:00Z">
                          <w:rPr>
                            <w:sz w:val="20"/>
                            <w:szCs w:val="20"/>
                          </w:rPr>
                        </w:rPrChange>
                      </w:rPr>
                      <w:t>)</w:t>
                    </w:r>
                  </w:p>
                  <w:p w:rsidR="007053AE" w:rsidRPr="007053AE" w:rsidRDefault="007053AE" w:rsidP="007053AE">
                    <w:pPr>
                      <w:pBdr>
                        <w:top w:val="single" w:sz="4" w:space="1" w:color="auto"/>
                        <w:bottom w:val="single" w:sz="4" w:space="1" w:color="auto"/>
                      </w:pBdr>
                      <w:rPr>
                        <w:rFonts w:eastAsiaTheme="minorEastAsia"/>
                        <w:sz w:val="20"/>
                        <w:szCs w:val="20"/>
                        <w:lang w:val="es-ES" w:eastAsia="zh-CN"/>
                        <w:rPrChange w:id="520" w:author="ahiralesc" w:date="2012-09-24T16:27:00Z">
                          <w:rPr>
                            <w:rFonts w:eastAsiaTheme="minorEastAsia"/>
                            <w:sz w:val="20"/>
                            <w:szCs w:val="20"/>
                            <w:lang w:eastAsia="zh-CN"/>
                          </w:rPr>
                        </w:rPrChange>
                      </w:rPr>
                    </w:pPr>
                    <w:r w:rsidRPr="007053AE">
                      <w:rPr>
                        <w:b/>
                        <w:sz w:val="20"/>
                        <w:szCs w:val="20"/>
                        <w:lang w:val="es-ES"/>
                        <w:rPrChange w:id="521" w:author="ahiralesc" w:date="2012-09-24T16:27:00Z">
                          <w:rPr>
                            <w:b/>
                            <w:sz w:val="20"/>
                            <w:szCs w:val="20"/>
                          </w:rPr>
                        </w:rPrChange>
                      </w:rPr>
                      <w:t>Entrada:</w:t>
                    </w:r>
                    <w:r w:rsidRPr="007053AE">
                      <w:rPr>
                        <w:sz w:val="20"/>
                        <w:szCs w:val="20"/>
                        <w:lang w:val="es-ES"/>
                        <w:rPrChange w:id="522" w:author="ahiralesc" w:date="2012-09-24T16:27:00Z">
                          <w:rPr>
                            <w:sz w:val="20"/>
                            <w:szCs w:val="20"/>
                          </w:rPr>
                        </w:rPrChange>
                      </w:rPr>
                      <w:t xml:space="preserve"> La tarea </w:t>
                    </w:r>
                    <w:r w:rsidRPr="007053AE">
                      <w:rPr>
                        <w:rFonts w:eastAsiaTheme="minorEastAsia"/>
                        <w:sz w:val="20"/>
                        <w:szCs w:val="20"/>
                        <w:lang w:val="es-ES"/>
                        <w:rPrChange w:id="523" w:author="ahiralesc" w:date="2012-09-24T16:27:00Z">
                          <w:rPr>
                            <w:rFonts w:eastAsiaTheme="minorEastAsia"/>
                            <w:sz w:val="20"/>
                            <w:szCs w:val="20"/>
                          </w:rPr>
                        </w:rPrChange>
                      </w:rPr>
                      <w:t xml:space="preserve"> </w:t>
                    </w:r>
                    <m:oMath>
                      <m:sSub>
                        <m:sSubPr>
                          <m:ctrlPr>
                            <w:rPr>
                              <w:rFonts w:ascii="Cambria Math" w:hAnsi="Cambria Math" w:cs="Times New Roman"/>
                              <w:i/>
                              <w:sz w:val="20"/>
                              <w:szCs w:val="20"/>
                              <w:lang w:eastAsia="zh-CN"/>
                            </w:rPr>
                          </m:ctrlPr>
                        </m:sSubPr>
                        <m:e>
                          <m:r>
                            <w:rPr>
                              <w:rFonts w:ascii="Cambria Math" w:hAnsi="Cambria Math" w:cs="Times New Roman"/>
                              <w:sz w:val="20"/>
                              <w:szCs w:val="20"/>
                              <w:lang w:eastAsia="zh-CN"/>
                            </w:rPr>
                            <m:t>t</m:t>
                          </m:r>
                        </m:e>
                        <m:sub>
                          <m:r>
                            <w:rPr>
                              <w:rFonts w:ascii="Cambria Math" w:hAnsi="Cambria Math" w:cs="Times New Roman"/>
                              <w:sz w:val="20"/>
                              <w:szCs w:val="20"/>
                              <w:lang w:eastAsia="zh-CN"/>
                            </w:rPr>
                            <m:t>j</m:t>
                          </m:r>
                        </m:sub>
                      </m:sSub>
                    </m:oMath>
                  </w:p>
                  <w:p w:rsidR="007053AE" w:rsidRPr="007053AE" w:rsidRDefault="007053AE" w:rsidP="007053AE">
                    <w:pPr>
                      <w:pBdr>
                        <w:top w:val="single" w:sz="4" w:space="1" w:color="auto"/>
                        <w:bottom w:val="single" w:sz="4" w:space="1" w:color="auto"/>
                      </w:pBdr>
                      <w:rPr>
                        <w:rFonts w:eastAsiaTheme="minorEastAsia"/>
                        <w:sz w:val="20"/>
                        <w:szCs w:val="20"/>
                        <w:lang w:val="es-ES" w:eastAsia="zh-CN"/>
                        <w:rPrChange w:id="524" w:author="ahiralesc" w:date="2012-09-24T16:27:00Z">
                          <w:rPr>
                            <w:rFonts w:eastAsiaTheme="minorEastAsia"/>
                            <w:sz w:val="20"/>
                            <w:szCs w:val="20"/>
                            <w:lang w:eastAsia="zh-CN"/>
                          </w:rPr>
                        </w:rPrChange>
                      </w:rPr>
                    </w:pPr>
                    <w:r w:rsidRPr="007053AE">
                      <w:rPr>
                        <w:rFonts w:eastAsiaTheme="minorEastAsia"/>
                        <w:b/>
                        <w:sz w:val="20"/>
                        <w:szCs w:val="20"/>
                        <w:lang w:val="es-ES" w:eastAsia="zh-CN"/>
                        <w:rPrChange w:id="525" w:author="ahiralesc" w:date="2012-09-24T16:27:00Z">
                          <w:rPr>
                            <w:rFonts w:eastAsiaTheme="minorEastAsia"/>
                            <w:b/>
                            <w:sz w:val="20"/>
                            <w:szCs w:val="20"/>
                            <w:lang w:eastAsia="zh-CN"/>
                          </w:rPr>
                        </w:rPrChange>
                      </w:rPr>
                      <w:t>Salida:</w:t>
                    </w:r>
                    <w:r w:rsidRPr="007053AE">
                      <w:rPr>
                        <w:rFonts w:eastAsiaTheme="minorEastAsia"/>
                        <w:sz w:val="20"/>
                        <w:szCs w:val="20"/>
                        <w:lang w:val="es-ES" w:eastAsia="zh-CN"/>
                        <w:rPrChange w:id="526" w:author="ahiralesc" w:date="2012-09-24T16:27:00Z">
                          <w:rPr>
                            <w:rFonts w:eastAsiaTheme="minorEastAsia"/>
                            <w:sz w:val="20"/>
                            <w:szCs w:val="20"/>
                            <w:lang w:eastAsia="zh-CN"/>
                          </w:rPr>
                        </w:rPrChange>
                      </w:rPr>
                      <w:t xml:space="preserve"> Un conjunto de reservaciones</w:t>
                    </w:r>
                    <w:r w:rsidRPr="007053AE">
                      <w:rPr>
                        <w:rFonts w:eastAsiaTheme="minorEastAsia"/>
                        <w:sz w:val="20"/>
                        <w:szCs w:val="20"/>
                        <w:lang w:val="es-ES" w:eastAsia="zh-CN"/>
                        <w:rPrChange w:id="527" w:author="ahiralesc" w:date="2012-09-24T16:27:00Z">
                          <w:rPr>
                            <w:rFonts w:eastAsiaTheme="minorEastAsia"/>
                            <w:sz w:val="20"/>
                            <w:szCs w:val="20"/>
                            <w:lang w:eastAsia="zh-CN"/>
                          </w:rPr>
                        </w:rPrChange>
                      </w:rPr>
                      <w:t xml:space="preserve"> o el identificador la tarea que no cumplió con alguna </w:t>
                    </w:r>
                  </w:p>
                  <w:p w:rsidR="007053AE" w:rsidRPr="00523034" w:rsidRDefault="007053AE" w:rsidP="007053AE">
                    <w:pPr>
                      <w:pBdr>
                        <w:top w:val="single" w:sz="4" w:space="1" w:color="auto"/>
                        <w:bottom w:val="single" w:sz="4" w:space="1" w:color="auto"/>
                      </w:pBdr>
                      <w:rPr>
                        <w:sz w:val="20"/>
                        <w:szCs w:val="20"/>
                      </w:rPr>
                    </w:pPr>
                    <w:r w:rsidRPr="007053AE">
                      <w:rPr>
                        <w:rFonts w:eastAsiaTheme="minorEastAsia"/>
                        <w:sz w:val="20"/>
                        <w:szCs w:val="20"/>
                        <w:lang w:val="es-ES" w:eastAsia="zh-CN"/>
                        <w:rPrChange w:id="528" w:author="ahiralesc" w:date="2012-09-24T16:27:00Z">
                          <w:rPr>
                            <w:rFonts w:eastAsiaTheme="minorEastAsia"/>
                            <w:sz w:val="20"/>
                            <w:szCs w:val="20"/>
                            <w:lang w:eastAsia="zh-CN"/>
                          </w:rPr>
                        </w:rPrChange>
                      </w:rPr>
                      <w:t xml:space="preserve">             </w:t>
                    </w:r>
                    <w:proofErr w:type="spellStart"/>
                    <w:proofErr w:type="gramStart"/>
                    <w:r>
                      <w:rPr>
                        <w:rFonts w:eastAsiaTheme="minorEastAsia"/>
                        <w:sz w:val="20"/>
                        <w:szCs w:val="20"/>
                        <w:lang w:eastAsia="zh-CN"/>
                      </w:rPr>
                      <w:t>restricción</w:t>
                    </w:r>
                    <w:proofErr w:type="spellEnd"/>
                    <w:proofErr w:type="gramEnd"/>
                  </w:p>
                  <w:p w:rsidR="007053AE" w:rsidRPr="00180978" w:rsidRDefault="007053AE" w:rsidP="007053AE">
                    <w:pPr>
                      <w:pStyle w:val="Prrafodelista"/>
                      <w:numPr>
                        <w:ilvl w:val="0"/>
                        <w:numId w:val="13"/>
                      </w:numPr>
                      <w:spacing w:after="0"/>
                      <w:rPr>
                        <w:sz w:val="20"/>
                        <w:szCs w:val="20"/>
                      </w:rPr>
                    </w:pPr>
                    <w:r>
                      <w:rPr>
                        <w:sz w:val="20"/>
                        <w:szCs w:val="20"/>
                      </w:rPr>
                      <w:t xml:space="preserve">hacer </w:t>
                    </w:r>
                    <m:oMath>
                      <m:sSub>
                        <m:sSubPr>
                          <m:ctrlPr>
                            <w:rPr>
                              <w:rFonts w:ascii="Cambria Math" w:hAnsi="Cambria Math" w:cs="Times New Roman"/>
                              <w:i/>
                              <w:sz w:val="20"/>
                              <w:szCs w:val="20"/>
                              <w:lang w:eastAsia="zh-CN"/>
                            </w:rPr>
                          </m:ctrlPr>
                        </m:sSubPr>
                        <m:e>
                          <m:r>
                            <w:rPr>
                              <w:rFonts w:ascii="Cambria Math" w:hAnsi="Cambria Math" w:cs="Times New Roman"/>
                              <w:sz w:val="20"/>
                              <w:szCs w:val="20"/>
                              <w:lang w:eastAsia="zh-CN"/>
                            </w:rPr>
                            <m:t>r</m:t>
                          </m:r>
                        </m:e>
                        <m:sub>
                          <m:r>
                            <w:rPr>
                              <w:rFonts w:ascii="Cambria Math" w:hAnsi="Cambria Math" w:cs="Times New Roman"/>
                              <w:sz w:val="20"/>
                              <w:szCs w:val="20"/>
                              <w:lang w:eastAsia="zh-CN"/>
                            </w:rPr>
                            <m:t>j</m:t>
                          </m:r>
                        </m:sub>
                      </m:sSub>
                    </m:oMath>
                    <w:r>
                      <w:rPr>
                        <w:rFonts w:eastAsiaTheme="minorEastAsia"/>
                        <w:sz w:val="20"/>
                        <w:szCs w:val="20"/>
                        <w:lang w:eastAsia="zh-CN"/>
                      </w:rPr>
                      <w:t xml:space="preserve"> el tiempo de disponibilidad mínimo de </w:t>
                    </w:r>
                    <m:oMath>
                      <m:r>
                        <w:rPr>
                          <w:rFonts w:ascii="Cambria Math" w:hAnsi="Cambria Math" w:cs="Times New Roman"/>
                          <w:sz w:val="20"/>
                          <w:szCs w:val="20"/>
                          <w:lang w:eastAsia="zh-CN"/>
                        </w:rPr>
                        <m:t>e</m:t>
                      </m:r>
                    </m:oMath>
                    <w:r>
                      <w:rPr>
                        <w:rFonts w:eastAsiaTheme="minorEastAsia"/>
                        <w:sz w:val="20"/>
                        <w:szCs w:val="20"/>
                        <w:lang w:eastAsia="zh-CN"/>
                      </w:rPr>
                      <w:t xml:space="preserve">, donde </w:t>
                    </w:r>
                    <m:oMath>
                      <m:r>
                        <w:rPr>
                          <w:rFonts w:ascii="Cambria Math" w:hAnsi="Cambria Math" w:cs="Times New Roman"/>
                          <w:sz w:val="20"/>
                          <w:szCs w:val="20"/>
                          <w:lang w:eastAsia="zh-CN"/>
                        </w:rPr>
                        <m:t>e</m:t>
                      </m:r>
                    </m:oMath>
                    <w:r>
                      <w:rPr>
                        <w:rFonts w:eastAsiaTheme="minorEastAsia"/>
                        <w:sz w:val="20"/>
                        <w:szCs w:val="20"/>
                        <w:lang w:eastAsia="zh-CN"/>
                      </w:rPr>
                      <w:t xml:space="preserve">  es el empleado vinculado </w:t>
                    </w:r>
                    <m:oMath>
                      <m:sSub>
                        <m:sSubPr>
                          <m:ctrlPr>
                            <w:rPr>
                              <w:rFonts w:ascii="Cambria Math" w:hAnsi="Cambria Math" w:cs="Times New Roman"/>
                              <w:i/>
                              <w:sz w:val="20"/>
                              <w:szCs w:val="20"/>
                              <w:lang w:eastAsia="zh-CN"/>
                            </w:rPr>
                          </m:ctrlPr>
                        </m:sSubPr>
                        <m:e>
                          <m:r>
                            <w:rPr>
                              <w:rFonts w:ascii="Cambria Math" w:hAnsi="Cambria Math" w:cs="Times New Roman"/>
                              <w:sz w:val="20"/>
                              <w:szCs w:val="20"/>
                              <w:lang w:eastAsia="zh-CN"/>
                            </w:rPr>
                            <m:t>t</m:t>
                          </m:r>
                        </m:e>
                        <m:sub>
                          <m:r>
                            <w:rPr>
                              <w:rFonts w:ascii="Cambria Math" w:hAnsi="Cambria Math" w:cs="Times New Roman"/>
                              <w:sz w:val="20"/>
                              <w:szCs w:val="20"/>
                              <w:lang w:eastAsia="zh-CN"/>
                            </w:rPr>
                            <m:t>j</m:t>
                          </m:r>
                        </m:sub>
                      </m:sSub>
                    </m:oMath>
                    <w:r>
                      <w:rPr>
                        <w:rFonts w:eastAsiaTheme="minorEastAsia"/>
                        <w:sz w:val="20"/>
                        <w:szCs w:val="20"/>
                        <w:lang w:eastAsia="zh-CN"/>
                      </w:rPr>
                      <w:t xml:space="preserve"> </w:t>
                    </w:r>
                  </w:p>
                  <w:p w:rsidR="007053AE" w:rsidRPr="00523034" w:rsidRDefault="007053AE" w:rsidP="007053AE">
                    <w:pPr>
                      <w:pStyle w:val="Prrafodelista"/>
                      <w:numPr>
                        <w:ilvl w:val="0"/>
                        <w:numId w:val="13"/>
                      </w:numPr>
                      <w:spacing w:after="0"/>
                      <w:rPr>
                        <w:sz w:val="20"/>
                        <w:szCs w:val="20"/>
                      </w:rPr>
                    </w:pPr>
                    <w:proofErr w:type="spellStart"/>
                    <w:r w:rsidRPr="00523034">
                      <w:rPr>
                        <w:rFonts w:eastAsiaTheme="minorEastAsia"/>
                        <w:b/>
                        <w:sz w:val="20"/>
                        <w:szCs w:val="20"/>
                      </w:rPr>
                      <w:t>while</w:t>
                    </w:r>
                    <w:proofErr w:type="spellEnd"/>
                    <w:r>
                      <w:rPr>
                        <w:rFonts w:eastAsiaTheme="minorEastAsia"/>
                        <w:sz w:val="20"/>
                        <w:szCs w:val="20"/>
                      </w:rPr>
                      <w:t xml:space="preserve"> las duraciones o alguna restricción de </w:t>
                    </w:r>
                    <w:r>
                      <w:rPr>
                        <w:rFonts w:eastAsiaTheme="minorEastAsia"/>
                        <w:sz w:val="20"/>
                        <w:szCs w:val="20"/>
                        <w:lang w:eastAsia="zh-CN"/>
                      </w:rPr>
                      <w:t xml:space="preserve">de </w:t>
                    </w:r>
                    <m:oMath>
                      <m:sSub>
                        <m:sSubPr>
                          <m:ctrlPr>
                            <w:rPr>
                              <w:rFonts w:ascii="Cambria Math" w:hAnsi="Cambria Math" w:cs="Times New Roman"/>
                              <w:i/>
                              <w:sz w:val="20"/>
                              <w:szCs w:val="20"/>
                              <w:lang w:eastAsia="zh-CN"/>
                            </w:rPr>
                          </m:ctrlPr>
                        </m:sSubPr>
                        <m:e>
                          <m:r>
                            <w:rPr>
                              <w:rFonts w:ascii="Cambria Math" w:hAnsi="Cambria Math" w:cs="Times New Roman"/>
                              <w:sz w:val="20"/>
                              <w:szCs w:val="20"/>
                              <w:lang w:eastAsia="zh-CN"/>
                            </w:rPr>
                            <m:t>t</m:t>
                          </m:r>
                        </m:e>
                        <m:sub>
                          <m:r>
                            <w:rPr>
                              <w:rFonts w:ascii="Cambria Math" w:hAnsi="Cambria Math" w:cs="Times New Roman"/>
                              <w:sz w:val="20"/>
                              <w:szCs w:val="20"/>
                              <w:lang w:eastAsia="zh-CN"/>
                            </w:rPr>
                            <m:t>j</m:t>
                          </m:r>
                        </m:sub>
                      </m:sSub>
                    </m:oMath>
                    <w:r>
                      <w:rPr>
                        <w:rFonts w:eastAsiaTheme="minorEastAsia"/>
                        <w:sz w:val="20"/>
                        <w:szCs w:val="20"/>
                        <w:lang w:eastAsia="zh-CN"/>
                      </w:rPr>
                      <w:t xml:space="preserve"> no se satisfecha </w:t>
                    </w:r>
                    <w:r w:rsidRPr="00523034">
                      <w:rPr>
                        <w:rFonts w:eastAsiaTheme="minorEastAsia"/>
                        <w:b/>
                        <w:sz w:val="20"/>
                        <w:szCs w:val="20"/>
                        <w:lang w:eastAsia="zh-CN"/>
                      </w:rPr>
                      <w:t>do</w:t>
                    </w:r>
                  </w:p>
                  <w:p w:rsidR="007053AE" w:rsidRPr="00AB396C" w:rsidRDefault="007053AE" w:rsidP="007053AE">
                    <w:pPr>
                      <w:pStyle w:val="Prrafodelista"/>
                      <w:numPr>
                        <w:ilvl w:val="0"/>
                        <w:numId w:val="13"/>
                      </w:numPr>
                      <w:spacing w:after="0"/>
                      <w:rPr>
                        <w:sz w:val="20"/>
                        <w:szCs w:val="20"/>
                      </w:rPr>
                    </w:pPr>
                    <w:r>
                      <w:rPr>
                        <w:rFonts w:eastAsiaTheme="minorEastAsia"/>
                        <w:sz w:val="20"/>
                        <w:szCs w:val="20"/>
                      </w:rPr>
                      <w:t xml:space="preserve">    selecciona la duración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j</m:t>
                          </m:r>
                        </m:sub>
                      </m:sSub>
                      <m:r>
                        <w:rPr>
                          <w:rFonts w:ascii="Cambria Math" w:hAnsi="Cambria Math"/>
                          <w:sz w:val="20"/>
                          <w:szCs w:val="20"/>
                        </w:rPr>
                        <m:t>∈D=</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pl</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pc</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pt</m:t>
                              </m:r>
                            </m:e>
                            <m:sub>
                              <m:r>
                                <w:rPr>
                                  <w:rFonts w:ascii="Cambria Math" w:hAnsi="Cambria Math"/>
                                  <w:sz w:val="20"/>
                                  <w:szCs w:val="20"/>
                                </w:rPr>
                                <m:t>j</m:t>
                              </m:r>
                            </m:sub>
                          </m:sSub>
                        </m:e>
                      </m:d>
                    </m:oMath>
                    <w:r>
                      <w:rPr>
                        <w:rFonts w:eastAsiaTheme="minorEastAsia"/>
                        <w:sz w:val="20"/>
                        <w:szCs w:val="20"/>
                        <w:lang w:eastAsia="zh-CN"/>
                      </w:rPr>
                      <w:t xml:space="preserve">. Selecciona una duración </w:t>
                    </w:r>
                  </w:p>
                  <w:p w:rsidR="007053AE" w:rsidRPr="00AB396C" w:rsidRDefault="007053AE" w:rsidP="007053AE">
                    <w:pPr>
                      <w:rPr>
                        <w:rFonts w:eastAsiaTheme="minorHAnsi"/>
                        <w:sz w:val="20"/>
                        <w:szCs w:val="20"/>
                      </w:rPr>
                    </w:pPr>
                    <w:r>
                      <w:rPr>
                        <w:rFonts w:eastAsiaTheme="minorEastAsia"/>
                        <w:sz w:val="20"/>
                        <w:szCs w:val="20"/>
                        <w:lang w:eastAsia="zh-CN"/>
                      </w:rPr>
                      <w:t xml:space="preserve">            </w:t>
                    </w:r>
                    <w:proofErr w:type="spellStart"/>
                    <w:proofErr w:type="gramStart"/>
                    <w:r w:rsidRPr="00AB396C">
                      <w:rPr>
                        <w:rFonts w:eastAsiaTheme="minorEastAsia"/>
                        <w:sz w:val="20"/>
                        <w:szCs w:val="20"/>
                        <w:lang w:eastAsia="zh-CN"/>
                      </w:rPr>
                      <w:t>mientras</w:t>
                    </w:r>
                    <w:proofErr w:type="spellEnd"/>
                    <w:proofErr w:type="gramEnd"/>
                    <w:r w:rsidRPr="00AB396C">
                      <w:rPr>
                        <w:rFonts w:eastAsiaTheme="minorEastAsia"/>
                        <w:sz w:val="20"/>
                        <w:szCs w:val="20"/>
                        <w:lang w:eastAsia="zh-CN"/>
                      </w:rPr>
                      <w:t xml:space="preserve"> no sea cero.</w:t>
                    </w:r>
                  </w:p>
                  <w:p w:rsidR="007053AE" w:rsidRPr="007053AE" w:rsidRDefault="007053AE" w:rsidP="007053AE">
                    <w:pPr>
                      <w:pStyle w:val="Prrafodelista"/>
                      <w:numPr>
                        <w:ilvl w:val="0"/>
                        <w:numId w:val="13"/>
                      </w:numPr>
                      <w:spacing w:after="0"/>
                      <w:rPr>
                        <w:sz w:val="20"/>
                        <w:szCs w:val="20"/>
                        <w:lang w:val="en-US"/>
                        <w:rPrChange w:id="529" w:author="ahiralesc" w:date="2012-09-24T16:27:00Z">
                          <w:rPr>
                            <w:sz w:val="20"/>
                            <w:szCs w:val="20"/>
                          </w:rPr>
                        </w:rPrChange>
                      </w:rPr>
                    </w:pPr>
                    <w:r w:rsidRPr="007053AE">
                      <w:rPr>
                        <w:rFonts w:eastAsiaTheme="minorEastAsia"/>
                        <w:sz w:val="20"/>
                        <w:szCs w:val="20"/>
                        <w:lang w:val="en-US" w:eastAsia="zh-CN"/>
                        <w:rPrChange w:id="530" w:author="ahiralesc" w:date="2012-09-24T16:27:00Z">
                          <w:rPr>
                            <w:rFonts w:eastAsiaTheme="minorEastAsia"/>
                            <w:sz w:val="20"/>
                            <w:szCs w:val="20"/>
                            <w:lang w:eastAsia="zh-CN"/>
                          </w:rPr>
                        </w:rPrChange>
                      </w:rPr>
                      <w:t xml:space="preserve">    </w:t>
                    </w:r>
                    <w:r w:rsidRPr="007053AE">
                      <w:rPr>
                        <w:rFonts w:eastAsiaTheme="minorEastAsia"/>
                        <w:b/>
                        <w:sz w:val="20"/>
                        <w:szCs w:val="20"/>
                        <w:lang w:val="en-US"/>
                        <w:rPrChange w:id="531" w:author="ahiralesc" w:date="2012-09-24T16:27:00Z">
                          <w:rPr>
                            <w:rFonts w:eastAsiaTheme="minorEastAsia"/>
                            <w:b/>
                            <w:sz w:val="20"/>
                            <w:szCs w:val="20"/>
                          </w:rPr>
                        </w:rPrChange>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j</m:t>
                          </m:r>
                        </m:sub>
                      </m:sSub>
                    </m:oMath>
                    <w:r w:rsidRPr="007053AE">
                      <w:rPr>
                        <w:rFonts w:eastAsiaTheme="minorEastAsia"/>
                        <w:sz w:val="20"/>
                        <w:szCs w:val="20"/>
                        <w:lang w:val="en-US"/>
                        <w:rPrChange w:id="532" w:author="ahiralesc" w:date="2012-09-24T16:27:00Z">
                          <w:rPr>
                            <w:rFonts w:eastAsiaTheme="minorEastAsia"/>
                            <w:sz w:val="20"/>
                            <w:szCs w:val="20"/>
                          </w:rPr>
                        </w:rPrChange>
                      </w:rPr>
                      <w:t xml:space="preserve"> es nula </w:t>
                    </w:r>
                    <w:r w:rsidRPr="007053AE">
                      <w:rPr>
                        <w:rFonts w:eastAsiaTheme="minorEastAsia"/>
                        <w:b/>
                        <w:sz w:val="20"/>
                        <w:szCs w:val="20"/>
                        <w:lang w:val="en-US"/>
                        <w:rPrChange w:id="533" w:author="ahiralesc" w:date="2012-09-24T16:27:00Z">
                          <w:rPr>
                            <w:rFonts w:eastAsiaTheme="minorEastAsia"/>
                            <w:b/>
                            <w:sz w:val="20"/>
                            <w:szCs w:val="20"/>
                          </w:rPr>
                        </w:rPrChange>
                      </w:rPr>
                      <w:t xml:space="preserve">then </w:t>
                    </w:r>
                  </w:p>
                  <w:p w:rsidR="007053AE" w:rsidRPr="00AB396C" w:rsidRDefault="007053AE" w:rsidP="007053AE">
                    <w:pPr>
                      <w:pStyle w:val="Prrafodelista"/>
                      <w:numPr>
                        <w:ilvl w:val="0"/>
                        <w:numId w:val="13"/>
                      </w:numPr>
                      <w:spacing w:after="0"/>
                      <w:rPr>
                        <w:sz w:val="20"/>
                        <w:szCs w:val="20"/>
                      </w:rPr>
                    </w:pPr>
                    <w:r w:rsidRPr="007053AE">
                      <w:rPr>
                        <w:rFonts w:eastAsiaTheme="minorEastAsia"/>
                        <w:b/>
                        <w:sz w:val="20"/>
                        <w:szCs w:val="20"/>
                        <w:lang w:val="en-US"/>
                        <w:rPrChange w:id="534" w:author="ahiralesc" w:date="2012-09-24T16:27:00Z">
                          <w:rPr>
                            <w:rFonts w:eastAsiaTheme="minorEastAsia"/>
                            <w:b/>
                            <w:sz w:val="20"/>
                            <w:szCs w:val="20"/>
                          </w:rPr>
                        </w:rPrChange>
                      </w:rPr>
                      <w:t xml:space="preserve">         </w:t>
                    </w:r>
                    <w:r w:rsidRPr="00AB396C">
                      <w:rPr>
                        <w:rFonts w:eastAsiaTheme="minorEastAsia"/>
                        <w:sz w:val="20"/>
                        <w:szCs w:val="20"/>
                      </w:rPr>
                      <w:t>interrumpe la iteración</w:t>
                    </w:r>
                  </w:p>
                  <w:p w:rsidR="007053AE" w:rsidRPr="00AB396C" w:rsidRDefault="007053AE" w:rsidP="007053AE">
                    <w:pPr>
                      <w:pStyle w:val="Prrafodelista"/>
                      <w:numPr>
                        <w:ilvl w:val="0"/>
                        <w:numId w:val="13"/>
                      </w:numPr>
                      <w:spacing w:after="0"/>
                      <w:rPr>
                        <w:sz w:val="20"/>
                        <w:szCs w:val="20"/>
                      </w:rPr>
                    </w:pPr>
                    <w:r w:rsidRPr="00AB396C">
                      <w:rPr>
                        <w:rFonts w:eastAsiaTheme="minorEastAsia"/>
                        <w:sz w:val="20"/>
                        <w:szCs w:val="20"/>
                        <w:lang w:eastAsia="zh-CN"/>
                      </w:rPr>
                      <w:t xml:space="preserve">    </w:t>
                    </w:r>
                    <w:proofErr w:type="spellStart"/>
                    <w:r w:rsidRPr="00AB396C">
                      <w:rPr>
                        <w:rFonts w:eastAsiaTheme="minorEastAsia"/>
                        <w:b/>
                        <w:sz w:val="20"/>
                        <w:szCs w:val="20"/>
                        <w:lang w:eastAsia="zh-CN"/>
                      </w:rPr>
                      <w:t>else</w:t>
                    </w:r>
                    <w:proofErr w:type="spellEnd"/>
                    <w:r w:rsidRPr="00AB396C">
                      <w:rPr>
                        <w:rFonts w:eastAsiaTheme="minorEastAsia"/>
                        <w:sz w:val="20"/>
                        <w:szCs w:val="20"/>
                        <w:lang w:eastAsia="zh-CN"/>
                      </w:rPr>
                      <w:t xml:space="preserve">  </w:t>
                    </w:r>
                  </w:p>
                  <w:p w:rsidR="007053AE" w:rsidRPr="00AB396C" w:rsidRDefault="007053AE" w:rsidP="007053AE">
                    <w:pPr>
                      <w:pStyle w:val="Prrafodelista"/>
                      <w:numPr>
                        <w:ilvl w:val="0"/>
                        <w:numId w:val="13"/>
                      </w:numPr>
                      <w:spacing w:after="0"/>
                      <w:rPr>
                        <w:sz w:val="20"/>
                        <w:szCs w:val="20"/>
                      </w:rPr>
                    </w:pPr>
                    <w:r>
                      <w:rPr>
                        <w:rFonts w:eastAsiaTheme="minorEastAsia"/>
                        <w:sz w:val="20"/>
                        <w:szCs w:val="20"/>
                        <w:lang w:eastAsia="zh-CN"/>
                      </w:rPr>
                      <w:t xml:space="preserve">         </w:t>
                    </w:r>
                    <w:r>
                      <w:rPr>
                        <w:rFonts w:eastAsiaTheme="minorEastAsia"/>
                        <w:sz w:val="20"/>
                        <w:szCs w:val="20"/>
                        <w:lang w:eastAsia="zh-CN"/>
                      </w:rPr>
                      <w:t>obté</w:t>
                    </w:r>
                    <w:r w:rsidRPr="00AB396C">
                      <w:rPr>
                        <w:rFonts w:eastAsiaTheme="minorEastAsia"/>
                        <w:sz w:val="20"/>
                        <w:szCs w:val="20"/>
                        <w:lang w:eastAsia="zh-CN"/>
                      </w:rPr>
                      <w:t xml:space="preserve">n la etiqueta  </w:t>
                    </w:r>
                    <m:oMath>
                      <m:r>
                        <w:rPr>
                          <w:rFonts w:ascii="Cambria Math" w:eastAsiaTheme="minorEastAsia" w:hAnsi="Cambria Math"/>
                          <w:sz w:val="20"/>
                          <w:szCs w:val="20"/>
                        </w:rPr>
                        <m:t>r</m:t>
                      </m:r>
                    </m:oMath>
                    <w:r>
                      <w:rPr>
                        <w:rFonts w:eastAsiaTheme="minorEastAsia"/>
                        <w:sz w:val="20"/>
                        <w:szCs w:val="20"/>
                      </w:rPr>
                      <w:t xml:space="preserve"> de </w:t>
                    </w:r>
                    <m:oMath>
                      <m:sSub>
                        <m:sSubPr>
                          <m:ctrlPr>
                            <w:rPr>
                              <w:rFonts w:ascii="Cambria Math" w:hAnsi="Cambria Math" w:cs="Times New Roman"/>
                              <w:i/>
                              <w:sz w:val="20"/>
                              <w:szCs w:val="20"/>
                              <w:lang w:eastAsia="zh-CN"/>
                            </w:rPr>
                          </m:ctrlPr>
                        </m:sSubPr>
                        <m:e>
                          <m:r>
                            <w:rPr>
                              <w:rFonts w:ascii="Cambria Math" w:hAnsi="Cambria Math" w:cs="Times New Roman"/>
                              <w:sz w:val="20"/>
                              <w:szCs w:val="20"/>
                              <w:lang w:eastAsia="zh-CN"/>
                            </w:rPr>
                            <m:t>t</m:t>
                          </m:r>
                        </m:e>
                        <m:sub>
                          <m:r>
                            <w:rPr>
                              <w:rFonts w:ascii="Cambria Math" w:hAnsi="Cambria Math" w:cs="Times New Roman"/>
                              <w:sz w:val="20"/>
                              <w:szCs w:val="20"/>
                              <w:lang w:eastAsia="zh-CN"/>
                            </w:rPr>
                            <m:t>j</m:t>
                          </m:r>
                        </m:sub>
                      </m:sSub>
                    </m:oMath>
                    <w:r>
                      <w:rPr>
                        <w:rFonts w:eastAsiaTheme="minorEastAsia"/>
                        <w:sz w:val="20"/>
                        <w:szCs w:val="20"/>
                        <w:lang w:eastAsia="zh-CN"/>
                      </w:rPr>
                      <w:t xml:space="preserve"> </w:t>
                    </w:r>
                  </w:p>
                  <w:p w:rsidR="007053AE" w:rsidRPr="00AB396C" w:rsidRDefault="007053AE" w:rsidP="007053AE">
                    <w:pPr>
                      <w:pStyle w:val="Prrafodelista"/>
                      <w:numPr>
                        <w:ilvl w:val="0"/>
                        <w:numId w:val="13"/>
                      </w:numPr>
                      <w:spacing w:after="0"/>
                      <w:rPr>
                        <w:sz w:val="20"/>
                        <w:szCs w:val="20"/>
                      </w:rPr>
                    </w:pPr>
                    <w:r>
                      <w:rPr>
                        <w:rFonts w:eastAsiaTheme="minorEastAsia"/>
                        <w:sz w:val="20"/>
                        <w:szCs w:val="20"/>
                        <w:lang w:eastAsia="zh-CN"/>
                      </w:rPr>
                      <w:t xml:space="preserve">    </w:t>
                    </w:r>
                    <w:proofErr w:type="spellStart"/>
                    <w:r w:rsidRPr="00AB396C">
                      <w:rPr>
                        <w:rFonts w:eastAsiaTheme="minorEastAsia"/>
                        <w:b/>
                        <w:sz w:val="20"/>
                        <w:szCs w:val="20"/>
                        <w:lang w:eastAsia="zh-CN"/>
                      </w:rPr>
                      <w:t>endif</w:t>
                    </w:r>
                    <w:proofErr w:type="spellEnd"/>
                  </w:p>
                  <w:p w:rsidR="007053AE" w:rsidRPr="00AB396C" w:rsidRDefault="007053AE" w:rsidP="007053AE">
                    <w:pPr>
                      <w:pStyle w:val="Prrafodelista"/>
                      <w:numPr>
                        <w:ilvl w:val="0"/>
                        <w:numId w:val="13"/>
                      </w:numPr>
                      <w:spacing w:after="0"/>
                      <w:rPr>
                        <w:sz w:val="20"/>
                        <w:szCs w:val="20"/>
                      </w:rPr>
                    </w:pPr>
                    <w:r>
                      <w:rPr>
                        <w:sz w:val="20"/>
                        <w:szCs w:val="20"/>
                      </w:rPr>
                      <w:t xml:space="preserve">    crea el área de búsqueda </w:t>
                    </w:r>
                    <m:oMath>
                      <m:r>
                        <w:rPr>
                          <w:rFonts w:ascii="Cambria Math" w:hAnsi="Cambria Math"/>
                          <w:sz w:val="20"/>
                          <w:szCs w:val="20"/>
                        </w:rPr>
                        <m:t>A=</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HCC</m:t>
                              </m:r>
                            </m:e>
                            <m:sub>
                              <m:r>
                                <w:rPr>
                                  <w:rFonts w:ascii="Cambria Math" w:hAnsi="Cambria Math"/>
                                  <w:sz w:val="20"/>
                                  <w:szCs w:val="20"/>
                                </w:rPr>
                                <m:t>j</m:t>
                              </m:r>
                            </m:sub>
                          </m:sSub>
                        </m:e>
                      </m:d>
                    </m:oMath>
                  </w:p>
                  <w:p w:rsidR="007053AE" w:rsidRPr="00AB396C" w:rsidRDefault="007053AE" w:rsidP="007053AE">
                    <w:pPr>
                      <w:pStyle w:val="Prrafodelista"/>
                      <w:numPr>
                        <w:ilvl w:val="0"/>
                        <w:numId w:val="13"/>
                      </w:numPr>
                      <w:spacing w:after="0"/>
                      <w:rPr>
                        <w:sz w:val="20"/>
                        <w:szCs w:val="20"/>
                        <w:lang w:val="en-US"/>
                      </w:rPr>
                    </w:pPr>
                    <w:r w:rsidRPr="007053AE">
                      <w:rPr>
                        <w:rFonts w:eastAsiaTheme="minorEastAsia"/>
                        <w:sz w:val="20"/>
                        <w:szCs w:val="20"/>
                        <w:rPrChange w:id="535" w:author="ahiralesc" w:date="2012-09-24T16:27:00Z">
                          <w:rPr>
                            <w:rFonts w:eastAsiaTheme="minorEastAsia"/>
                            <w:sz w:val="20"/>
                            <w:szCs w:val="20"/>
                            <w:lang w:val="en-US"/>
                          </w:rPr>
                        </w:rPrChange>
                      </w:rPr>
                      <w:t xml:space="preserve">    </w:t>
                    </w:r>
                    <w:r w:rsidRPr="00AB396C">
                      <w:rPr>
                        <w:rFonts w:eastAsiaTheme="minorEastAsia"/>
                        <w:b/>
                        <w:sz w:val="20"/>
                        <w:szCs w:val="20"/>
                        <w:lang w:val="en-US"/>
                      </w:rPr>
                      <w:t>if</w:t>
                    </w:r>
                    <w:r w:rsidRPr="00AB396C">
                      <w:rPr>
                        <w:rFonts w:eastAsiaTheme="minorEastAsia"/>
                        <w:sz w:val="20"/>
                        <w:szCs w:val="20"/>
                        <w:lang w:val="en-US"/>
                      </w:rPr>
                      <w:t xml:space="preserve"> </w:t>
                    </w:r>
                    <m:oMath>
                      <m:r>
                        <w:rPr>
                          <w:rFonts w:ascii="Cambria Math" w:eastAsiaTheme="minorEastAsia" w:hAnsi="Cambria Math"/>
                          <w:sz w:val="20"/>
                          <w:szCs w:val="20"/>
                        </w:rPr>
                        <m:t>A</m:t>
                      </m:r>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e</m:t>
                          </m:r>
                        </m:sub>
                      </m:sSub>
                    </m:oMath>
                    <w:r>
                      <w:rPr>
                        <w:rFonts w:eastAsiaTheme="minorEastAsia"/>
                        <w:sz w:val="20"/>
                        <w:szCs w:val="20"/>
                      </w:rPr>
                      <w:t xml:space="preserve"> </w:t>
                    </w:r>
                    <w:proofErr w:type="spellStart"/>
                    <w:r w:rsidRPr="00AB396C">
                      <w:rPr>
                        <w:rFonts w:eastAsiaTheme="minorEastAsia"/>
                        <w:b/>
                        <w:sz w:val="20"/>
                        <w:szCs w:val="20"/>
                      </w:rPr>
                      <w:t>then</w:t>
                    </w:r>
                    <w:proofErr w:type="spellEnd"/>
                  </w:p>
                  <w:p w:rsidR="007053AE" w:rsidRPr="00AB396C" w:rsidRDefault="007053AE" w:rsidP="007053AE">
                    <w:pPr>
                      <w:pStyle w:val="Prrafodelista"/>
                      <w:numPr>
                        <w:ilvl w:val="0"/>
                        <w:numId w:val="13"/>
                      </w:numPr>
                      <w:spacing w:after="0"/>
                      <w:rPr>
                        <w:sz w:val="20"/>
                        <w:szCs w:val="20"/>
                        <w:lang w:val="en-US"/>
                      </w:rPr>
                    </w:pPr>
                    <w:r>
                      <w:rPr>
                        <w:sz w:val="20"/>
                        <w:szCs w:val="20"/>
                        <w:lang w:val="en-US"/>
                      </w:rPr>
                      <w:t xml:space="preserve">        </w:t>
                    </w:r>
                    <m:oMath>
                      <m:sSub>
                        <m:sSubPr>
                          <m:ctrlPr>
                            <w:rPr>
                              <w:rFonts w:ascii="Cambria Math" w:hAnsi="Cambria Math" w:cs="Times New Roman"/>
                              <w:i/>
                              <w:sz w:val="20"/>
                              <w:szCs w:val="20"/>
                              <w:lang w:eastAsia="zh-CN"/>
                            </w:rPr>
                          </m:ctrlPr>
                        </m:sSubPr>
                        <m:e>
                          <m:r>
                            <w:rPr>
                              <w:rFonts w:ascii="Cambria Math" w:hAnsi="Cambria Math" w:cs="Times New Roman"/>
                              <w:sz w:val="20"/>
                              <w:szCs w:val="20"/>
                              <w:lang w:eastAsia="zh-CN"/>
                            </w:rPr>
                            <m:t>r</m:t>
                          </m:r>
                        </m:e>
                        <m:sub>
                          <m:r>
                            <w:rPr>
                              <w:rFonts w:ascii="Cambria Math" w:hAnsi="Cambria Math" w:cs="Times New Roman"/>
                              <w:sz w:val="20"/>
                              <w:szCs w:val="20"/>
                              <w:lang w:eastAsia="zh-CN"/>
                            </w:rPr>
                            <m:t>j</m:t>
                          </m:r>
                        </m:sub>
                      </m:sSub>
                      <m:r>
                        <w:rPr>
                          <w:rFonts w:ascii="Cambria Math" w:hAnsi="Cambria Math" w:cs="Times New Roman"/>
                          <w:sz w:val="20"/>
                          <w:szCs w:val="20"/>
                          <w:lang w:eastAsia="zh-CN"/>
                        </w:rPr>
                        <m:t>=</m:t>
                      </m:r>
                      <m:sSub>
                        <m:sSubPr>
                          <m:ctrlPr>
                            <w:rPr>
                              <w:rFonts w:ascii="Cambria Math" w:hAnsi="Cambria Math" w:cs="Times New Roman"/>
                              <w:i/>
                              <w:sz w:val="20"/>
                              <w:szCs w:val="20"/>
                              <w:lang w:eastAsia="zh-CN"/>
                            </w:rPr>
                          </m:ctrlPr>
                        </m:sSubPr>
                        <m:e>
                          <m:r>
                            <w:rPr>
                              <w:rFonts w:ascii="Cambria Math" w:hAnsi="Cambria Math" w:cs="Times New Roman"/>
                              <w:sz w:val="20"/>
                              <w:szCs w:val="20"/>
                              <w:lang w:eastAsia="zh-CN"/>
                            </w:rPr>
                            <m:t>r</m:t>
                          </m:r>
                        </m:e>
                        <m:sub>
                          <m:r>
                            <w:rPr>
                              <w:rFonts w:ascii="Cambria Math" w:hAnsi="Cambria Math" w:cs="Times New Roman"/>
                              <w:sz w:val="20"/>
                              <w:szCs w:val="20"/>
                              <w:lang w:eastAsia="zh-CN"/>
                            </w:rPr>
                            <m:t>j</m:t>
                          </m:r>
                        </m:sub>
                      </m:sSub>
                      <m:r>
                        <w:rPr>
                          <w:rFonts w:ascii="Cambria Math" w:hAnsi="Cambria Math" w:cs="Times New Roman"/>
                          <w:sz w:val="20"/>
                          <w:szCs w:val="20"/>
                          <w:lang w:eastAsia="zh-CN"/>
                        </w:rPr>
                        <m:t>+</m:t>
                      </m:r>
                      <m:sSub>
                        <m:sSubPr>
                          <m:ctrlPr>
                            <w:rPr>
                              <w:rFonts w:ascii="Cambria Math" w:hAnsi="Cambria Math" w:cs="Times New Roman"/>
                              <w:i/>
                              <w:sz w:val="20"/>
                              <w:szCs w:val="20"/>
                              <w:lang w:eastAsia="zh-CN"/>
                            </w:rPr>
                          </m:ctrlPr>
                        </m:sSubPr>
                        <m:e>
                          <m:r>
                            <w:rPr>
                              <w:rFonts w:ascii="Cambria Math" w:hAnsi="Cambria Math" w:cs="Times New Roman"/>
                              <w:sz w:val="20"/>
                              <w:szCs w:val="20"/>
                              <w:lang w:eastAsia="zh-CN"/>
                            </w:rPr>
                            <m:t>HCC</m:t>
                          </m:r>
                        </m:e>
                        <m:sub>
                          <m:r>
                            <w:rPr>
                              <w:rFonts w:ascii="Cambria Math" w:hAnsi="Cambria Math" w:cs="Times New Roman"/>
                              <w:sz w:val="20"/>
                              <w:szCs w:val="20"/>
                              <w:lang w:eastAsia="zh-CN"/>
                            </w:rPr>
                            <m:t>j</m:t>
                          </m:r>
                        </m:sub>
                      </m:sSub>
                    </m:oMath>
                  </w:p>
                  <w:p w:rsidR="007053AE" w:rsidRPr="00AB396C" w:rsidRDefault="007053AE" w:rsidP="007053AE">
                    <w:pPr>
                      <w:pStyle w:val="Prrafodelista"/>
                      <w:numPr>
                        <w:ilvl w:val="0"/>
                        <w:numId w:val="13"/>
                      </w:numPr>
                      <w:spacing w:after="0"/>
                      <w:rPr>
                        <w:sz w:val="20"/>
                        <w:szCs w:val="20"/>
                        <w:lang w:val="en-US"/>
                      </w:rPr>
                    </w:pPr>
                    <w:r w:rsidRPr="00AB396C">
                      <w:rPr>
                        <w:rFonts w:eastAsiaTheme="minorEastAsia"/>
                        <w:sz w:val="20"/>
                        <w:szCs w:val="20"/>
                        <w:lang w:eastAsia="zh-CN"/>
                      </w:rPr>
                      <w:t xml:space="preserve">    </w:t>
                    </w:r>
                    <w:proofErr w:type="spellStart"/>
                    <w:r>
                      <w:rPr>
                        <w:rFonts w:eastAsiaTheme="minorEastAsia"/>
                        <w:b/>
                        <w:sz w:val="20"/>
                        <w:szCs w:val="20"/>
                        <w:lang w:eastAsia="zh-CN"/>
                      </w:rPr>
                      <w:t>e</w:t>
                    </w:r>
                    <w:r w:rsidRPr="00AB396C">
                      <w:rPr>
                        <w:rFonts w:eastAsiaTheme="minorEastAsia"/>
                        <w:b/>
                        <w:sz w:val="20"/>
                        <w:szCs w:val="20"/>
                        <w:lang w:eastAsia="zh-CN"/>
                      </w:rPr>
                      <w:t>lse</w:t>
                    </w:r>
                    <w:proofErr w:type="spellEnd"/>
                    <w:r>
                      <w:rPr>
                        <w:rFonts w:eastAsiaTheme="minorEastAsia"/>
                        <w:b/>
                        <w:sz w:val="20"/>
                        <w:szCs w:val="20"/>
                        <w:lang w:eastAsia="zh-CN"/>
                      </w:rPr>
                      <w:t xml:space="preserve"> </w:t>
                    </w:r>
                  </w:p>
                  <w:p w:rsidR="007053AE" w:rsidRPr="00AB396C" w:rsidRDefault="007053AE" w:rsidP="007053AE">
                    <w:pPr>
                      <w:pStyle w:val="Prrafodelista"/>
                      <w:numPr>
                        <w:ilvl w:val="0"/>
                        <w:numId w:val="13"/>
                      </w:numPr>
                      <w:spacing w:after="0"/>
                      <w:rPr>
                        <w:sz w:val="20"/>
                        <w:szCs w:val="20"/>
                      </w:rPr>
                    </w:pPr>
                    <w:r>
                      <w:rPr>
                        <w:rFonts w:eastAsiaTheme="minorEastAsia"/>
                        <w:sz w:val="20"/>
                        <w:szCs w:val="20"/>
                        <w:lang w:eastAsia="zh-CN"/>
                      </w:rPr>
                      <w:t xml:space="preserve">        c</w:t>
                    </w:r>
                    <w:r w:rsidRPr="00AB396C">
                      <w:rPr>
                        <w:rFonts w:eastAsiaTheme="minorEastAsia"/>
                        <w:sz w:val="20"/>
                        <w:szCs w:val="20"/>
                        <w:lang w:eastAsia="zh-CN"/>
                      </w:rPr>
                      <w:t xml:space="preserve">onsulta si existe disponibilidad en el intervalo de tiempo </w:t>
                    </w:r>
                    <m:oMath>
                      <m:r>
                        <w:rPr>
                          <w:rFonts w:ascii="Cambria Math" w:eastAsiaTheme="minorEastAsia" w:hAnsi="Cambria Math"/>
                          <w:sz w:val="20"/>
                          <w:szCs w:val="20"/>
                        </w:rPr>
                        <m:t>A</m:t>
                      </m:r>
                    </m:oMath>
                    <w:r>
                      <w:rPr>
                        <w:rFonts w:eastAsiaTheme="minorEastAsia"/>
                        <w:sz w:val="20"/>
                        <w:szCs w:val="20"/>
                      </w:rPr>
                      <w:t xml:space="preserve"> en cada recurso </w:t>
                    </w:r>
                    <m:oMath>
                      <m:r>
                        <w:rPr>
                          <w:rFonts w:ascii="Cambria Math" w:eastAsiaTheme="minorEastAsia" w:hAnsi="Cambria Math"/>
                          <w:sz w:val="20"/>
                          <w:szCs w:val="20"/>
                        </w:rPr>
                        <m:t>u</m:t>
                      </m:r>
                    </m:oMath>
                    <w:r>
                      <w:rPr>
                        <w:rFonts w:eastAsiaTheme="minorEastAsia"/>
                        <w:sz w:val="20"/>
                        <w:szCs w:val="20"/>
                      </w:rPr>
                      <w:t xml:space="preserve">, </w:t>
                    </w:r>
                  </w:p>
                  <w:p w:rsidR="007053AE" w:rsidRPr="007053AE" w:rsidRDefault="007053AE" w:rsidP="007053AE">
                    <w:pPr>
                      <w:rPr>
                        <w:rFonts w:eastAsiaTheme="minorHAnsi"/>
                        <w:sz w:val="20"/>
                        <w:szCs w:val="20"/>
                        <w:lang w:val="es-ES"/>
                        <w:rPrChange w:id="536" w:author="ahiralesc" w:date="2012-09-24T16:27:00Z">
                          <w:rPr>
                            <w:rFonts w:eastAsiaTheme="minorHAnsi"/>
                            <w:sz w:val="20"/>
                            <w:szCs w:val="20"/>
                          </w:rPr>
                        </w:rPrChange>
                      </w:rPr>
                    </w:pPr>
                    <w:r w:rsidRPr="007053AE">
                      <w:rPr>
                        <w:rFonts w:eastAsiaTheme="minorEastAsia"/>
                        <w:sz w:val="20"/>
                        <w:szCs w:val="20"/>
                        <w:lang w:val="es-ES"/>
                        <w:rPrChange w:id="537" w:author="ahiralesc" w:date="2012-09-24T16:27:00Z">
                          <w:rPr>
                            <w:rFonts w:eastAsiaTheme="minorEastAsia"/>
                            <w:sz w:val="20"/>
                            <w:szCs w:val="20"/>
                          </w:rPr>
                        </w:rPrChange>
                      </w:rPr>
                      <w:t xml:space="preserve">          </w:t>
                    </w:r>
                    <w:r w:rsidRPr="007053AE">
                      <w:rPr>
                        <w:rFonts w:eastAsiaTheme="minorEastAsia"/>
                        <w:sz w:val="20"/>
                        <w:szCs w:val="20"/>
                        <w:lang w:val="es-ES"/>
                        <w:rPrChange w:id="538" w:author="ahiralesc" w:date="2012-09-24T16:27:00Z">
                          <w:rPr>
                            <w:rFonts w:eastAsiaTheme="minorEastAsia"/>
                            <w:sz w:val="20"/>
                            <w:szCs w:val="20"/>
                          </w:rPr>
                        </w:rPrChange>
                      </w:rPr>
                      <w:t xml:space="preserve">      </w:t>
                    </w:r>
                    <w:proofErr w:type="gramStart"/>
                    <w:r w:rsidRPr="007053AE">
                      <w:rPr>
                        <w:rFonts w:eastAsiaTheme="minorEastAsia"/>
                        <w:sz w:val="20"/>
                        <w:szCs w:val="20"/>
                        <w:lang w:val="es-ES"/>
                        <w:rPrChange w:id="539" w:author="ahiralesc" w:date="2012-09-24T16:27:00Z">
                          <w:rPr>
                            <w:rFonts w:eastAsiaTheme="minorEastAsia"/>
                            <w:sz w:val="20"/>
                            <w:szCs w:val="20"/>
                          </w:rPr>
                        </w:rPrChange>
                      </w:rPr>
                      <w:t>almacena</w:t>
                    </w:r>
                    <w:proofErr w:type="gramEnd"/>
                    <w:r w:rsidRPr="007053AE">
                      <w:rPr>
                        <w:rFonts w:eastAsiaTheme="minorEastAsia"/>
                        <w:sz w:val="20"/>
                        <w:szCs w:val="20"/>
                        <w:lang w:val="es-ES"/>
                        <w:rPrChange w:id="540" w:author="ahiralesc" w:date="2012-09-24T16:27:00Z">
                          <w:rPr>
                            <w:rFonts w:eastAsiaTheme="minorEastAsia"/>
                            <w:sz w:val="20"/>
                            <w:szCs w:val="20"/>
                          </w:rPr>
                        </w:rPrChange>
                      </w:rPr>
                      <w:t xml:space="preserve"> </w:t>
                    </w:r>
                    <m:oMath>
                      <m:r>
                        <w:rPr>
                          <w:rFonts w:ascii="Cambria Math" w:eastAsiaTheme="minorEastAsia" w:hAnsi="Cambria Math"/>
                          <w:sz w:val="20"/>
                          <w:szCs w:val="20"/>
                        </w:rPr>
                        <m:t>u</m:t>
                      </m:r>
                    </m:oMath>
                    <w:r w:rsidRPr="007053AE">
                      <w:rPr>
                        <w:rFonts w:eastAsiaTheme="minorEastAsia"/>
                        <w:sz w:val="20"/>
                        <w:szCs w:val="20"/>
                        <w:lang w:val="es-ES"/>
                        <w:rPrChange w:id="541" w:author="ahiralesc" w:date="2012-09-24T16:27:00Z">
                          <w:rPr>
                            <w:rFonts w:eastAsiaTheme="minorEastAsia"/>
                            <w:sz w:val="20"/>
                            <w:szCs w:val="20"/>
                          </w:rPr>
                        </w:rPrChange>
                      </w:rPr>
                      <w:t xml:space="preserve"> en </w:t>
                    </w:r>
                    <m:oMath>
                      <m:r>
                        <w:rPr>
                          <w:rFonts w:ascii="Cambria Math" w:eastAsiaTheme="minorEastAsia" w:hAnsi="Cambria Math"/>
                          <w:sz w:val="20"/>
                          <w:szCs w:val="20"/>
                        </w:rPr>
                        <m:t>disp</m:t>
                      </m:r>
                    </m:oMath>
                    <w:r w:rsidRPr="007053AE">
                      <w:rPr>
                        <w:rFonts w:eastAsiaTheme="minorEastAsia"/>
                        <w:sz w:val="20"/>
                        <w:szCs w:val="20"/>
                        <w:lang w:val="es-ES"/>
                        <w:rPrChange w:id="542" w:author="ahiralesc" w:date="2012-09-24T16:27:00Z">
                          <w:rPr>
                            <w:rFonts w:eastAsiaTheme="minorEastAsia"/>
                            <w:sz w:val="20"/>
                            <w:szCs w:val="20"/>
                          </w:rPr>
                        </w:rPrChange>
                      </w:rPr>
                      <w:t xml:space="preserve"> si </w:t>
                    </w:r>
                    <m:oMath>
                      <m:r>
                        <w:rPr>
                          <w:rFonts w:ascii="Cambria Math" w:eastAsiaTheme="minorEastAsia" w:hAnsi="Cambria Math"/>
                          <w:sz w:val="20"/>
                          <w:szCs w:val="20"/>
                        </w:rPr>
                        <m:t>u</m:t>
                      </m:r>
                    </m:oMath>
                    <w:r w:rsidRPr="007053AE">
                      <w:rPr>
                        <w:rFonts w:eastAsiaTheme="minorEastAsia"/>
                        <w:sz w:val="20"/>
                        <w:szCs w:val="20"/>
                        <w:lang w:val="es-ES"/>
                        <w:rPrChange w:id="543" w:author="ahiralesc" w:date="2012-09-24T16:27:00Z">
                          <w:rPr>
                            <w:rFonts w:eastAsiaTheme="minorEastAsia"/>
                            <w:sz w:val="20"/>
                            <w:szCs w:val="20"/>
                          </w:rPr>
                        </w:rPrChange>
                      </w:rPr>
                      <w:t xml:space="preserve"> es no nulo</w:t>
                    </w:r>
                  </w:p>
                  <w:p w:rsidR="007053AE" w:rsidRPr="00AB396C" w:rsidRDefault="007053AE" w:rsidP="007053AE">
                    <w:pPr>
                      <w:pStyle w:val="Prrafodelista"/>
                      <w:numPr>
                        <w:ilvl w:val="0"/>
                        <w:numId w:val="13"/>
                      </w:numPr>
                      <w:spacing w:after="0"/>
                      <w:rPr>
                        <w:b/>
                        <w:sz w:val="20"/>
                        <w:szCs w:val="20"/>
                      </w:rPr>
                    </w:pPr>
                    <w:r>
                      <w:rPr>
                        <w:sz w:val="20"/>
                        <w:szCs w:val="20"/>
                      </w:rPr>
                      <w:t xml:space="preserve">    </w:t>
                    </w:r>
                    <w:proofErr w:type="spellStart"/>
                    <w:r w:rsidRPr="00AB396C">
                      <w:rPr>
                        <w:b/>
                        <w:sz w:val="20"/>
                        <w:szCs w:val="20"/>
                      </w:rPr>
                      <w:t>endif</w:t>
                    </w:r>
                    <w:proofErr w:type="spellEnd"/>
                  </w:p>
                  <w:p w:rsidR="007053AE" w:rsidRPr="00AB396C" w:rsidRDefault="007053AE" w:rsidP="007053AE">
                    <w:pPr>
                      <w:pStyle w:val="Prrafodelista"/>
                      <w:numPr>
                        <w:ilvl w:val="0"/>
                        <w:numId w:val="13"/>
                      </w:numPr>
                      <w:spacing w:after="0"/>
                      <w:rPr>
                        <w:rFonts w:eastAsiaTheme="minorEastAsia"/>
                        <w:sz w:val="20"/>
                        <w:szCs w:val="20"/>
                      </w:rPr>
                    </w:pPr>
                    <w:r w:rsidRPr="00AB396C">
                      <w:rPr>
                        <w:rFonts w:eastAsiaTheme="minorEastAsia"/>
                        <w:sz w:val="20"/>
                        <w:szCs w:val="20"/>
                        <w:lang w:val="en-US"/>
                      </w:rPr>
                      <w:t xml:space="preserve">    </w:t>
                    </w:r>
                    <w:r>
                      <w:rPr>
                        <w:rFonts w:eastAsiaTheme="minorEastAsia"/>
                        <w:b/>
                        <w:sz w:val="20"/>
                        <w:szCs w:val="20"/>
                        <w:lang w:val="en-US"/>
                      </w:rPr>
                      <w:t>i</w:t>
                    </w:r>
                    <w:r w:rsidRPr="00AB396C">
                      <w:rPr>
                        <w:rFonts w:eastAsiaTheme="minorEastAsia"/>
                        <w:b/>
                        <w:sz w:val="20"/>
                        <w:szCs w:val="20"/>
                        <w:lang w:val="en-US"/>
                      </w:rPr>
                      <w:t>f</w:t>
                    </w:r>
                    <w:r w:rsidRPr="00AB396C">
                      <w:rPr>
                        <w:rFonts w:eastAsiaTheme="minorEastAsia"/>
                        <w:sz w:val="20"/>
                        <w:szCs w:val="20"/>
                      </w:rPr>
                      <w:t xml:space="preserv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disp</m:t>
                          </m:r>
                        </m:e>
                      </m:d>
                      <m:r>
                        <w:rPr>
                          <w:rFonts w:ascii="Cambria Math" w:eastAsiaTheme="minorEastAsia" w:hAnsi="Cambria Math"/>
                          <w:sz w:val="20"/>
                          <w:szCs w:val="20"/>
                        </w:rPr>
                        <m:t>&gt;0</m:t>
                      </m:r>
                    </m:oMath>
                    <w:r>
                      <w:rPr>
                        <w:rFonts w:eastAsiaTheme="minorEastAsia"/>
                        <w:sz w:val="20"/>
                        <w:szCs w:val="20"/>
                      </w:rPr>
                      <w:t xml:space="preserve">  </w:t>
                    </w:r>
                    <w:proofErr w:type="spellStart"/>
                    <w:r w:rsidRPr="00AB396C">
                      <w:rPr>
                        <w:rFonts w:eastAsiaTheme="minorEastAsia"/>
                        <w:b/>
                        <w:sz w:val="20"/>
                        <w:szCs w:val="20"/>
                      </w:rPr>
                      <w:t>then</w:t>
                    </w:r>
                    <w:proofErr w:type="spellEnd"/>
                  </w:p>
                  <w:p w:rsidR="007053AE" w:rsidRPr="00AB396C" w:rsidRDefault="007053AE" w:rsidP="007053AE">
                    <w:pPr>
                      <w:pStyle w:val="Prrafodelista"/>
                      <w:numPr>
                        <w:ilvl w:val="0"/>
                        <w:numId w:val="13"/>
                      </w:numPr>
                      <w:spacing w:after="0"/>
                      <w:rPr>
                        <w:rFonts w:eastAsiaTheme="minorEastAsia"/>
                        <w:sz w:val="20"/>
                        <w:szCs w:val="20"/>
                      </w:rPr>
                    </w:pPr>
                    <w:r>
                      <w:rPr>
                        <w:rFonts w:eastAsiaTheme="minorEastAsia"/>
                        <w:sz w:val="20"/>
                        <w:szCs w:val="20"/>
                      </w:rPr>
                      <w:t xml:space="preserve">   </w:t>
                    </w:r>
                    <w:r>
                      <w:rPr>
                        <w:rFonts w:eastAsiaTheme="minorEastAsia"/>
                        <w:sz w:val="20"/>
                        <w:szCs w:val="20"/>
                      </w:rPr>
                      <w:t xml:space="preserve"> </w:t>
                    </w:r>
                    <w:proofErr w:type="spellStart"/>
                    <w:r w:rsidRPr="00AB396C">
                      <w:rPr>
                        <w:rFonts w:eastAsiaTheme="minorEastAsia"/>
                        <w:b/>
                        <w:sz w:val="20"/>
                        <w:szCs w:val="20"/>
                      </w:rPr>
                      <w:t>if</w:t>
                    </w:r>
                    <w:proofErr w:type="spellEnd"/>
                    <w:r w:rsidRPr="00AB396C">
                      <w:rPr>
                        <w:rFonts w:eastAsiaTheme="minorEastAsia"/>
                        <w:sz w:val="20"/>
                        <w:szCs w:val="20"/>
                      </w:rPr>
                      <w:t xml:space="preserve"> </w:t>
                    </w:r>
                    <w:r>
                      <w:rPr>
                        <w:rFonts w:eastAsiaTheme="minorEastAsia"/>
                        <w:sz w:val="20"/>
                        <w:szCs w:val="20"/>
                      </w:rPr>
                      <w:t xml:space="preserve"> </w:t>
                    </w:r>
                    <m:oMath>
                      <m:r>
                        <w:rPr>
                          <w:rFonts w:ascii="Cambria Math" w:eastAsiaTheme="minorEastAsia" w:hAnsi="Cambria Math"/>
                          <w:sz w:val="20"/>
                          <w:szCs w:val="20"/>
                        </w:rPr>
                        <m:t>r</m:t>
                      </m:r>
                    </m:oMath>
                    <w:r>
                      <w:rPr>
                        <w:rFonts w:eastAsiaTheme="minorEastAsia"/>
                        <w:sz w:val="20"/>
                        <w:szCs w:val="20"/>
                      </w:rPr>
                      <w:t xml:space="preserve"> es no nula y </w:t>
                    </w:r>
                    <m:oMath>
                      <m:r>
                        <w:rPr>
                          <w:rFonts w:ascii="Cambria Math" w:eastAsiaTheme="minorEastAsia" w:hAnsi="Cambria Math"/>
                          <w:sz w:val="20"/>
                          <w:szCs w:val="20"/>
                        </w:rPr>
                        <m:t>r∈disp</m:t>
                      </m:r>
                    </m:oMath>
                    <w:r>
                      <w:rPr>
                        <w:rFonts w:eastAsiaTheme="minorEastAsia"/>
                        <w:sz w:val="20"/>
                        <w:szCs w:val="20"/>
                      </w:rPr>
                      <w:t xml:space="preserve">  </w:t>
                    </w:r>
                    <w:proofErr w:type="spellStart"/>
                    <w:r w:rsidRPr="00AB396C">
                      <w:rPr>
                        <w:rFonts w:eastAsiaTheme="minorEastAsia"/>
                        <w:b/>
                        <w:sz w:val="20"/>
                        <w:szCs w:val="20"/>
                      </w:rPr>
                      <w:t>then</w:t>
                    </w:r>
                    <w:proofErr w:type="spellEnd"/>
                  </w:p>
                  <w:p w:rsidR="007053AE" w:rsidRDefault="007053AE" w:rsidP="007053AE">
                    <w:pPr>
                      <w:pStyle w:val="Prrafodelista"/>
                      <w:numPr>
                        <w:ilvl w:val="0"/>
                        <w:numId w:val="13"/>
                      </w:numPr>
                      <w:spacing w:after="0"/>
                      <w:rPr>
                        <w:rFonts w:eastAsiaTheme="minorEastAsia"/>
                        <w:sz w:val="20"/>
                        <w:szCs w:val="20"/>
                      </w:rPr>
                    </w:pPr>
                    <w:r>
                      <w:rPr>
                        <w:rFonts w:eastAsiaTheme="minorEastAsia"/>
                        <w:b/>
                        <w:sz w:val="20"/>
                        <w:szCs w:val="20"/>
                      </w:rPr>
                      <w:t xml:space="preserve">        </w:t>
                    </w:r>
                    <m:oMath>
                      <m:r>
                        <w:rPr>
                          <w:rFonts w:ascii="Cambria Math" w:eastAsiaTheme="minorEastAsia" w:hAnsi="Cambria Math"/>
                          <w:sz w:val="20"/>
                          <w:szCs w:val="20"/>
                        </w:rPr>
                        <m:t>c=r</m:t>
                      </m:r>
                    </m:oMath>
                    <w:r>
                      <w:rPr>
                        <w:rFonts w:eastAsiaTheme="minorEastAsia"/>
                        <w:sz w:val="20"/>
                        <w:szCs w:val="20"/>
                      </w:rPr>
                      <w:t xml:space="preserve"> </w:t>
                    </w:r>
                  </w:p>
                  <w:p w:rsidR="007053AE" w:rsidRPr="00AB396C" w:rsidRDefault="007053AE" w:rsidP="007053AE">
                    <w:pPr>
                      <w:pStyle w:val="Prrafodelista"/>
                      <w:numPr>
                        <w:ilvl w:val="0"/>
                        <w:numId w:val="13"/>
                      </w:numPr>
                      <w:spacing w:after="0"/>
                      <w:rPr>
                        <w:rFonts w:eastAsiaTheme="minorEastAsia"/>
                        <w:b/>
                        <w:sz w:val="20"/>
                        <w:szCs w:val="20"/>
                      </w:rPr>
                    </w:pPr>
                    <w:r>
                      <w:rPr>
                        <w:rFonts w:eastAsiaTheme="minorEastAsia"/>
                        <w:sz w:val="20"/>
                        <w:szCs w:val="20"/>
                      </w:rPr>
                      <w:t xml:space="preserve">    </w:t>
                    </w:r>
                    <w:proofErr w:type="spellStart"/>
                    <w:r w:rsidRPr="00AB396C">
                      <w:rPr>
                        <w:rFonts w:eastAsiaTheme="minorEastAsia"/>
                        <w:b/>
                        <w:sz w:val="20"/>
                        <w:szCs w:val="20"/>
                      </w:rPr>
                      <w:t>endif</w:t>
                    </w:r>
                    <w:proofErr w:type="spellEnd"/>
                  </w:p>
                  <w:p w:rsidR="007053AE" w:rsidRDefault="007053AE" w:rsidP="007053AE">
                    <w:pPr>
                      <w:pStyle w:val="Prrafodelista"/>
                      <w:numPr>
                        <w:ilvl w:val="0"/>
                        <w:numId w:val="13"/>
                      </w:numPr>
                      <w:spacing w:after="0"/>
                      <w:rPr>
                        <w:rFonts w:eastAsiaTheme="minorEastAsia"/>
                        <w:sz w:val="20"/>
                        <w:szCs w:val="20"/>
                      </w:rPr>
                    </w:pPr>
                    <w:r>
                      <w:rPr>
                        <w:rFonts w:eastAsiaTheme="minorEastAsia"/>
                        <w:sz w:val="20"/>
                        <w:szCs w:val="20"/>
                      </w:rPr>
                      <w:t xml:space="preserve">   </w:t>
                    </w:r>
                    <w:r>
                      <w:rPr>
                        <w:rFonts w:eastAsiaTheme="minorEastAsia"/>
                        <w:sz w:val="20"/>
                        <w:szCs w:val="20"/>
                      </w:rPr>
                      <w:t xml:space="preserve"> </w:t>
                    </w:r>
                    <w:proofErr w:type="spellStart"/>
                    <w:r w:rsidRPr="00AB396C">
                      <w:rPr>
                        <w:rFonts w:eastAsiaTheme="minorEastAsia"/>
                        <w:b/>
                        <w:sz w:val="20"/>
                        <w:szCs w:val="20"/>
                      </w:rPr>
                      <w:t>if</w:t>
                    </w:r>
                    <w:proofErr w:type="spellEnd"/>
                    <w:r w:rsidRPr="00AB396C">
                      <w:rPr>
                        <w:rFonts w:eastAsiaTheme="minorEastAsia"/>
                        <w:sz w:val="20"/>
                        <w:szCs w:val="20"/>
                      </w:rPr>
                      <w:t xml:space="preserve"> </w:t>
                    </w:r>
                    <w:r>
                      <w:rPr>
                        <w:rFonts w:eastAsiaTheme="minorEastAsia"/>
                        <w:sz w:val="20"/>
                        <w:szCs w:val="20"/>
                      </w:rPr>
                      <w:t xml:space="preserve"> </w:t>
                    </w:r>
                    <m:oMath>
                      <m:r>
                        <w:rPr>
                          <w:rFonts w:ascii="Cambria Math" w:eastAsiaTheme="minorEastAsia" w:hAnsi="Cambria Math"/>
                          <w:sz w:val="20"/>
                          <w:szCs w:val="20"/>
                        </w:rPr>
                        <m:t>r</m:t>
                      </m:r>
                    </m:oMath>
                    <w:r>
                      <w:rPr>
                        <w:rFonts w:eastAsiaTheme="minorEastAsia"/>
                        <w:sz w:val="20"/>
                        <w:szCs w:val="20"/>
                      </w:rPr>
                      <w:t xml:space="preserve"> es nula y </w:t>
                    </w:r>
                    <m:oMath>
                      <m:r>
                        <w:rPr>
                          <w:rFonts w:ascii="Cambria Math" w:eastAsiaTheme="minorEastAsia" w:hAnsi="Cambria Math"/>
                          <w:sz w:val="20"/>
                          <w:szCs w:val="20"/>
                        </w:rPr>
                        <m:t>r∉disp</m:t>
                      </m:r>
                    </m:oMath>
                    <w:r>
                      <w:rPr>
                        <w:rFonts w:eastAsiaTheme="minorEastAsia"/>
                        <w:sz w:val="20"/>
                        <w:szCs w:val="20"/>
                      </w:rPr>
                      <w:t xml:space="preserve">  </w:t>
                    </w:r>
                    <w:proofErr w:type="spellStart"/>
                    <w:r w:rsidRPr="00AB396C">
                      <w:rPr>
                        <w:rFonts w:eastAsiaTheme="minorEastAsia"/>
                        <w:b/>
                        <w:sz w:val="20"/>
                        <w:szCs w:val="20"/>
                      </w:rPr>
                      <w:t>then</w:t>
                    </w:r>
                    <w:proofErr w:type="spellEnd"/>
                    <w:r>
                      <w:rPr>
                        <w:rFonts w:eastAsiaTheme="minorEastAsia"/>
                        <w:sz w:val="20"/>
                        <w:szCs w:val="20"/>
                      </w:rPr>
                      <w:t xml:space="preserve"> </w:t>
                    </w:r>
                  </w:p>
                  <w:p w:rsidR="007053AE" w:rsidRDefault="007053AE" w:rsidP="007053AE">
                    <w:pPr>
                      <w:pStyle w:val="Prrafodelista"/>
                      <w:numPr>
                        <w:ilvl w:val="0"/>
                        <w:numId w:val="13"/>
                      </w:numPr>
                      <w:spacing w:after="0"/>
                      <w:rPr>
                        <w:rFonts w:eastAsiaTheme="minorEastAsia"/>
                        <w:sz w:val="20"/>
                        <w:szCs w:val="20"/>
                      </w:rPr>
                    </w:pPr>
                    <w:r>
                      <w:rPr>
                        <w:rFonts w:eastAsiaTheme="minorEastAsia"/>
                        <w:sz w:val="20"/>
                        <w:szCs w:val="20"/>
                      </w:rPr>
                      <w:t xml:space="preserve">        </w:t>
                    </w:r>
                    <w:r>
                      <w:rPr>
                        <w:rFonts w:eastAsiaTheme="minorEastAsia"/>
                        <w:sz w:val="20"/>
                        <w:szCs w:val="20"/>
                      </w:rPr>
                      <w:t>s</w:t>
                    </w:r>
                    <w:r>
                      <w:rPr>
                        <w:rFonts w:eastAsiaTheme="minorEastAsia"/>
                        <w:sz w:val="20"/>
                        <w:szCs w:val="20"/>
                      </w:rPr>
                      <w:t xml:space="preserve">elecciona un recurso  </w:t>
                    </w:r>
                    <m:oMath>
                      <m:r>
                        <w:rPr>
                          <w:rFonts w:ascii="Cambria Math" w:eastAsiaTheme="minorEastAsia" w:hAnsi="Cambria Math"/>
                          <w:sz w:val="20"/>
                          <w:szCs w:val="20"/>
                        </w:rPr>
                        <m:t>c</m:t>
                      </m:r>
                    </m:oMath>
                    <w:r>
                      <w:rPr>
                        <w:rFonts w:eastAsiaTheme="minorEastAsia"/>
                        <w:sz w:val="20"/>
                        <w:szCs w:val="20"/>
                      </w:rPr>
                      <w:t xml:space="preserve"> aplicando un criterio de selección de recursos</w:t>
                    </w:r>
                  </w:p>
                  <w:p w:rsidR="007053AE" w:rsidRDefault="007053AE" w:rsidP="007053AE">
                    <w:pPr>
                      <w:pStyle w:val="Prrafodelista"/>
                      <w:numPr>
                        <w:ilvl w:val="0"/>
                        <w:numId w:val="13"/>
                      </w:numPr>
                      <w:spacing w:after="0"/>
                      <w:rPr>
                        <w:rFonts w:eastAsiaTheme="minorEastAsia"/>
                        <w:b/>
                        <w:sz w:val="20"/>
                        <w:szCs w:val="20"/>
                      </w:rPr>
                    </w:pPr>
                    <w:r>
                      <w:rPr>
                        <w:rFonts w:eastAsiaTheme="minorEastAsia"/>
                        <w:sz w:val="20"/>
                        <w:szCs w:val="20"/>
                      </w:rPr>
                      <w:t xml:space="preserve">    </w:t>
                    </w:r>
                    <w:proofErr w:type="spellStart"/>
                    <w:r w:rsidRPr="00AB396C">
                      <w:rPr>
                        <w:rFonts w:eastAsiaTheme="minorEastAsia"/>
                        <w:b/>
                        <w:sz w:val="20"/>
                        <w:szCs w:val="20"/>
                      </w:rPr>
                      <w:t>endif</w:t>
                    </w:r>
                    <w:proofErr w:type="spellEnd"/>
                  </w:p>
                  <w:p w:rsidR="007053AE" w:rsidRPr="00AB396C" w:rsidRDefault="007053AE" w:rsidP="007053AE">
                    <w:pPr>
                      <w:pStyle w:val="Prrafodelista"/>
                      <w:numPr>
                        <w:ilvl w:val="0"/>
                        <w:numId w:val="13"/>
                      </w:numPr>
                      <w:spacing w:after="0"/>
                      <w:rPr>
                        <w:rFonts w:eastAsiaTheme="minorEastAsia"/>
                        <w:b/>
                        <w:sz w:val="20"/>
                        <w:szCs w:val="20"/>
                      </w:rPr>
                    </w:pPr>
                    <w:r>
                      <w:rPr>
                        <w:rFonts w:eastAsiaTheme="minorEastAsia"/>
                        <w:sz w:val="20"/>
                        <w:szCs w:val="20"/>
                      </w:rPr>
                      <w:t xml:space="preserve">   </w:t>
                    </w:r>
                    <w:r>
                      <w:rPr>
                        <w:rFonts w:eastAsiaTheme="minorEastAsia"/>
                        <w:sz w:val="20"/>
                        <w:szCs w:val="20"/>
                      </w:rPr>
                      <w:t xml:space="preserve"> </w:t>
                    </w:r>
                    <w:proofErr w:type="spellStart"/>
                    <w:r w:rsidRPr="00AB396C">
                      <w:rPr>
                        <w:rFonts w:eastAsiaTheme="minorEastAsia"/>
                        <w:b/>
                        <w:sz w:val="20"/>
                        <w:szCs w:val="20"/>
                      </w:rPr>
                      <w:t>if</w:t>
                    </w:r>
                    <w:proofErr w:type="spellEnd"/>
                    <w:r w:rsidRPr="00AB396C">
                      <w:rPr>
                        <w:rFonts w:eastAsiaTheme="minorEastAsia"/>
                        <w:sz w:val="20"/>
                        <w:szCs w:val="20"/>
                      </w:rPr>
                      <w:t xml:space="preserve"> </w:t>
                    </w:r>
                    <w:r>
                      <w:rPr>
                        <w:rFonts w:eastAsiaTheme="minorEastAsia"/>
                        <w:sz w:val="20"/>
                        <w:szCs w:val="20"/>
                      </w:rPr>
                      <w:t xml:space="preserve"> </w:t>
                    </w:r>
                    <m:oMath>
                      <m:r>
                        <w:rPr>
                          <w:rFonts w:ascii="Cambria Math" w:eastAsiaTheme="minorEastAsia" w:hAnsi="Cambria Math"/>
                          <w:sz w:val="20"/>
                          <w:szCs w:val="20"/>
                        </w:rPr>
                        <m:t>c</m:t>
                      </m:r>
                    </m:oMath>
                    <w:r>
                      <w:rPr>
                        <w:rFonts w:eastAsiaTheme="minorEastAsia"/>
                        <w:sz w:val="20"/>
                        <w:szCs w:val="20"/>
                      </w:rPr>
                      <w:t xml:space="preserve"> es nulo </w:t>
                    </w:r>
                    <w:proofErr w:type="spellStart"/>
                    <w:r w:rsidRPr="00AB396C">
                      <w:rPr>
                        <w:rFonts w:eastAsiaTheme="minorEastAsia"/>
                        <w:b/>
                        <w:sz w:val="20"/>
                        <w:szCs w:val="20"/>
                      </w:rPr>
                      <w:t>then</w:t>
                    </w:r>
                    <w:proofErr w:type="spellEnd"/>
                    <w:r>
                      <w:rPr>
                        <w:rFonts w:eastAsiaTheme="minorEastAsia"/>
                        <w:sz w:val="20"/>
                        <w:szCs w:val="20"/>
                      </w:rPr>
                      <w:t xml:space="preserve"> </w:t>
                    </w:r>
                  </w:p>
                  <w:p w:rsidR="007053AE" w:rsidRPr="00AB396C" w:rsidRDefault="007053AE" w:rsidP="007053AE">
                    <w:pPr>
                      <w:pStyle w:val="Prrafodelista"/>
                      <w:numPr>
                        <w:ilvl w:val="0"/>
                        <w:numId w:val="13"/>
                      </w:numPr>
                      <w:spacing w:after="0"/>
                      <w:rPr>
                        <w:rFonts w:eastAsiaTheme="minorEastAsia"/>
                        <w:b/>
                        <w:sz w:val="20"/>
                        <w:szCs w:val="20"/>
                      </w:rPr>
                    </w:pPr>
                    <w:r>
                      <w:rPr>
                        <w:rFonts w:eastAsiaTheme="minorEastAsia"/>
                        <w:sz w:val="20"/>
                        <w:szCs w:val="20"/>
                      </w:rPr>
                      <w:t xml:space="preserve">        </w:t>
                    </w:r>
                    <w:r>
                      <w:rPr>
                        <w:rFonts w:eastAsiaTheme="minorEastAsia"/>
                        <w:sz w:val="20"/>
                        <w:szCs w:val="20"/>
                      </w:rPr>
                      <w:t xml:space="preserve">interrumpe la </w:t>
                    </w:r>
                    <w:r>
                      <w:rPr>
                        <w:rFonts w:eastAsiaTheme="minorEastAsia"/>
                        <w:sz w:val="20"/>
                        <w:szCs w:val="20"/>
                      </w:rPr>
                      <w:t>iteración</w:t>
                    </w:r>
                    <w:r>
                      <w:rPr>
                        <w:rFonts w:eastAsiaTheme="minorEastAsia"/>
                        <w:sz w:val="20"/>
                        <w:szCs w:val="20"/>
                      </w:rPr>
                      <w:t xml:space="preserve"> </w:t>
                    </w:r>
                  </w:p>
                  <w:p w:rsidR="007053AE" w:rsidRPr="00AB396C" w:rsidRDefault="007053AE" w:rsidP="007053AE">
                    <w:pPr>
                      <w:pStyle w:val="Prrafodelista"/>
                      <w:numPr>
                        <w:ilvl w:val="0"/>
                        <w:numId w:val="13"/>
                      </w:numPr>
                      <w:spacing w:after="0"/>
                      <w:rPr>
                        <w:rFonts w:eastAsiaTheme="minorEastAsia"/>
                        <w:b/>
                        <w:sz w:val="20"/>
                        <w:szCs w:val="20"/>
                      </w:rPr>
                    </w:pPr>
                    <w:r>
                      <w:rPr>
                        <w:rFonts w:eastAsiaTheme="minorEastAsia"/>
                        <w:b/>
                        <w:sz w:val="20"/>
                        <w:szCs w:val="20"/>
                      </w:rPr>
                      <w:t xml:space="preserve">    </w:t>
                    </w:r>
                    <w:proofErr w:type="spellStart"/>
                    <w:r w:rsidRPr="00AB396C">
                      <w:rPr>
                        <w:rFonts w:eastAsiaTheme="minorEastAsia"/>
                        <w:b/>
                        <w:sz w:val="20"/>
                        <w:szCs w:val="20"/>
                      </w:rPr>
                      <w:t>else</w:t>
                    </w:r>
                    <w:proofErr w:type="spellEnd"/>
                  </w:p>
                  <w:p w:rsidR="007053AE" w:rsidRDefault="007053AE" w:rsidP="007053AE">
                    <w:pPr>
                      <w:pStyle w:val="Prrafodelista"/>
                      <w:numPr>
                        <w:ilvl w:val="0"/>
                        <w:numId w:val="13"/>
                      </w:numPr>
                      <w:spacing w:after="0"/>
                      <w:rPr>
                        <w:rFonts w:eastAsiaTheme="minorEastAsia"/>
                        <w:sz w:val="20"/>
                        <w:szCs w:val="20"/>
                      </w:rPr>
                    </w:pPr>
                    <w:r>
                      <w:rPr>
                        <w:rFonts w:eastAsiaTheme="minorEastAsia"/>
                        <w:sz w:val="20"/>
                        <w:szCs w:val="20"/>
                      </w:rPr>
                      <w:t xml:space="preserve">        hacer la reservación permanente en el recurso </w:t>
                    </w:r>
                    <m:oMath>
                      <m:r>
                        <w:rPr>
                          <w:rFonts w:ascii="Cambria Math" w:eastAsiaTheme="minorEastAsia" w:hAnsi="Cambria Math"/>
                          <w:sz w:val="20"/>
                          <w:szCs w:val="20"/>
                        </w:rPr>
                        <m:t>c</m:t>
                      </m:r>
                    </m:oMath>
                  </w:p>
                  <w:p w:rsidR="007053AE" w:rsidRDefault="007053AE" w:rsidP="007053AE">
                    <w:pPr>
                      <w:pStyle w:val="Prrafodelista"/>
                      <w:numPr>
                        <w:ilvl w:val="0"/>
                        <w:numId w:val="13"/>
                      </w:numPr>
                      <w:spacing w:after="0"/>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HCC</m:t>
                          </m:r>
                        </m:e>
                        <m:sub>
                          <m:r>
                            <w:rPr>
                              <w:rFonts w:ascii="Cambria Math" w:eastAsiaTheme="minorEastAsia" w:hAnsi="Cambria Math"/>
                              <w:sz w:val="20"/>
                              <w:szCs w:val="20"/>
                            </w:rPr>
                            <m:t>j</m:t>
                          </m:r>
                        </m:sub>
                      </m:sSub>
                    </m:oMath>
                  </w:p>
                  <w:p w:rsidR="007053AE" w:rsidRDefault="007053AE" w:rsidP="007053AE">
                    <w:pPr>
                      <w:pStyle w:val="Prrafodelista"/>
                      <w:numPr>
                        <w:ilvl w:val="0"/>
                        <w:numId w:val="13"/>
                      </w:numPr>
                      <w:spacing w:after="0"/>
                      <w:rPr>
                        <w:rFonts w:eastAsiaTheme="minorEastAsia"/>
                        <w:sz w:val="20"/>
                        <w:szCs w:val="20"/>
                      </w:rPr>
                    </w:pPr>
                    <w:r>
                      <w:rPr>
                        <w:rFonts w:eastAsiaTheme="minorEastAsia"/>
                        <w:sz w:val="20"/>
                        <w:szCs w:val="20"/>
                      </w:rPr>
                      <w:t xml:space="preserve">        etiqueta el intervalo A 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e</m:t>
                          </m:r>
                        </m:sub>
                      </m:sSub>
                    </m:oMath>
                    <w:r>
                      <w:rPr>
                        <w:rFonts w:eastAsiaTheme="minorEastAsia"/>
                        <w:sz w:val="20"/>
                        <w:szCs w:val="20"/>
                      </w:rPr>
                      <w:t xml:space="preserve"> como no disponible</w:t>
                    </w:r>
                  </w:p>
                  <w:p w:rsidR="007053AE" w:rsidRPr="00AB396C" w:rsidRDefault="007053AE" w:rsidP="007053AE">
                    <w:pPr>
                      <w:pStyle w:val="Prrafodelista"/>
                      <w:numPr>
                        <w:ilvl w:val="0"/>
                        <w:numId w:val="13"/>
                      </w:numPr>
                      <w:spacing w:after="0"/>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j</m:t>
                          </m:r>
                        </m:sub>
                      </m:sSub>
                      <m:r>
                        <w:rPr>
                          <w:rFonts w:ascii="Cambria Math" w:eastAsiaTheme="minorEastAsia" w:hAnsi="Cambria Math"/>
                          <w:sz w:val="20"/>
                          <w:szCs w:val="20"/>
                        </w:rPr>
                        <m:t>=</m:t>
                      </m:r>
                    </m:oMath>
                    <w:r>
                      <w:rPr>
                        <w:rFonts w:eastAsiaTheme="minorEastAsia"/>
                        <w:sz w:val="20"/>
                        <w:szCs w:val="20"/>
                      </w:rPr>
                      <w:t xml:space="preserve"> el si</w:t>
                    </w:r>
                    <w:proofErr w:type="spellStart"/>
                    <w:r>
                      <w:rPr>
                        <w:rFonts w:eastAsiaTheme="minorEastAsia"/>
                        <w:sz w:val="20"/>
                        <w:szCs w:val="20"/>
                      </w:rPr>
                      <w:t>guiente</w:t>
                    </w:r>
                    <w:proofErr w:type="spellEnd"/>
                    <w:r>
                      <w:rPr>
                        <w:rFonts w:eastAsiaTheme="minorEastAsia"/>
                        <w:sz w:val="20"/>
                        <w:szCs w:val="20"/>
                      </w:rPr>
                      <w:t xml:space="preserve"> tiempo disponible del siguiente 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e</m:t>
                          </m:r>
                        </m:sub>
                      </m:sSub>
                    </m:oMath>
                  </w:p>
                  <w:p w:rsidR="007053AE" w:rsidRPr="00AB396C" w:rsidRDefault="007053AE" w:rsidP="007053AE">
                    <w:pPr>
                      <w:pStyle w:val="Prrafodelista"/>
                      <w:numPr>
                        <w:ilvl w:val="0"/>
                        <w:numId w:val="13"/>
                      </w:numPr>
                      <w:spacing w:after="0"/>
                      <w:rPr>
                        <w:rFonts w:eastAsiaTheme="minorEastAsia"/>
                        <w:b/>
                        <w:sz w:val="20"/>
                        <w:szCs w:val="20"/>
                      </w:rPr>
                    </w:pPr>
                    <w:r>
                      <w:rPr>
                        <w:rFonts w:eastAsiaTheme="minorEastAsia"/>
                        <w:sz w:val="20"/>
                        <w:szCs w:val="20"/>
                      </w:rPr>
                      <w:t xml:space="preserve">    </w:t>
                    </w:r>
                    <w:proofErr w:type="spellStart"/>
                    <w:r w:rsidRPr="00AB396C">
                      <w:rPr>
                        <w:rFonts w:eastAsiaTheme="minorEastAsia"/>
                        <w:b/>
                        <w:sz w:val="20"/>
                        <w:szCs w:val="20"/>
                      </w:rPr>
                      <w:t>endif</w:t>
                    </w:r>
                    <w:proofErr w:type="spellEnd"/>
                  </w:p>
                  <w:p w:rsidR="007053AE" w:rsidRPr="00AB396C" w:rsidRDefault="007053AE" w:rsidP="007053AE">
                    <w:pPr>
                      <w:pStyle w:val="Prrafodelista"/>
                      <w:numPr>
                        <w:ilvl w:val="0"/>
                        <w:numId w:val="13"/>
                      </w:numPr>
                      <w:spacing w:after="0"/>
                      <w:rPr>
                        <w:rFonts w:eastAsiaTheme="minorEastAsia"/>
                        <w:sz w:val="20"/>
                        <w:szCs w:val="20"/>
                      </w:rPr>
                    </w:pPr>
                    <w:r>
                      <w:rPr>
                        <w:rFonts w:eastAsiaTheme="minorEastAsia"/>
                        <w:sz w:val="20"/>
                        <w:szCs w:val="20"/>
                      </w:rPr>
                      <w:t xml:space="preserve">    </w:t>
                    </w:r>
                    <w:proofErr w:type="spellStart"/>
                    <w:r w:rsidRPr="00AB396C">
                      <w:rPr>
                        <w:rFonts w:eastAsiaTheme="minorEastAsia"/>
                        <w:b/>
                        <w:sz w:val="20"/>
                        <w:szCs w:val="20"/>
                      </w:rPr>
                      <w:t>if</w:t>
                    </w:r>
                    <w:proofErr w:type="spell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j</m:t>
                          </m:r>
                        </m:sub>
                      </m:sSub>
                      <m:r>
                        <w:rPr>
                          <w:rFonts w:ascii="Cambria Math" w:eastAsiaTheme="minorEastAsia" w:hAnsi="Cambria Math"/>
                          <w:sz w:val="20"/>
                          <w:szCs w:val="20"/>
                        </w:rPr>
                        <m:t>==0</m:t>
                      </m:r>
                    </m:oMath>
                    <w:r>
                      <w:rPr>
                        <w:rFonts w:eastAsiaTheme="minorEastAsia"/>
                        <w:sz w:val="20"/>
                        <w:szCs w:val="20"/>
                      </w:rPr>
                      <w:t xml:space="preserve"> </w:t>
                    </w:r>
                    <w:proofErr w:type="spellStart"/>
                    <w:r w:rsidRPr="00AB396C">
                      <w:rPr>
                        <w:rFonts w:eastAsiaTheme="minorEastAsia"/>
                        <w:b/>
                        <w:sz w:val="20"/>
                        <w:szCs w:val="20"/>
                      </w:rPr>
                      <w:t>then</w:t>
                    </w:r>
                    <w:proofErr w:type="spellEnd"/>
                  </w:p>
                  <w:p w:rsidR="007053AE" w:rsidRDefault="007053AE" w:rsidP="007053AE">
                    <w:pPr>
                      <w:pStyle w:val="Prrafodelista"/>
                      <w:numPr>
                        <w:ilvl w:val="0"/>
                        <w:numId w:val="13"/>
                      </w:numPr>
                      <w:spacing w:after="0"/>
                      <w:rPr>
                        <w:rFonts w:eastAsiaTheme="minorEastAsia"/>
                        <w:sz w:val="20"/>
                        <w:szCs w:val="20"/>
                      </w:rPr>
                    </w:pPr>
                    <w:r>
                      <w:rPr>
                        <w:rFonts w:eastAsiaTheme="minorEastAsia"/>
                        <w:sz w:val="20"/>
                        <w:szCs w:val="20"/>
                      </w:rPr>
                      <w:t xml:space="preserve">        </w:t>
                    </w:r>
                    <w:r>
                      <w:rPr>
                        <w:rFonts w:eastAsiaTheme="minorEastAsia"/>
                        <w:sz w:val="20"/>
                        <w:szCs w:val="20"/>
                      </w:rPr>
                      <w:t>remueve</w:t>
                    </w:r>
                    <w:r>
                      <w:rPr>
                        <w:rFonts w:eastAsiaTheme="minorEastAsia"/>
                        <w:sz w:val="20"/>
                        <w:szCs w:val="20"/>
                      </w:rPr>
                      <w:t xml:space="preserve"> la etiqueta de </w:t>
                    </w:r>
                    <m:oMath>
                      <m:sSub>
                        <m:sSubPr>
                          <m:ctrlPr>
                            <w:rPr>
                              <w:rFonts w:ascii="Cambria Math" w:hAnsi="Cambria Math" w:cs="Times New Roman"/>
                              <w:i/>
                              <w:sz w:val="20"/>
                              <w:szCs w:val="20"/>
                              <w:lang w:eastAsia="zh-CN"/>
                            </w:rPr>
                          </m:ctrlPr>
                        </m:sSubPr>
                        <m:e>
                          <m:r>
                            <w:rPr>
                              <w:rFonts w:ascii="Cambria Math" w:hAnsi="Cambria Math" w:cs="Times New Roman"/>
                              <w:sz w:val="20"/>
                              <w:szCs w:val="20"/>
                              <w:lang w:eastAsia="zh-CN"/>
                            </w:rPr>
                            <m:t>t</m:t>
                          </m:r>
                        </m:e>
                        <m:sub>
                          <m:r>
                            <w:rPr>
                              <w:rFonts w:ascii="Cambria Math" w:hAnsi="Cambria Math" w:cs="Times New Roman"/>
                              <w:sz w:val="20"/>
                              <w:szCs w:val="20"/>
                              <w:lang w:eastAsia="zh-CN"/>
                            </w:rPr>
                            <m:t>j</m:t>
                          </m:r>
                        </m:sub>
                      </m:sSub>
                    </m:oMath>
                  </w:p>
                  <w:p w:rsidR="007053AE" w:rsidRPr="00AB396C" w:rsidRDefault="007053AE" w:rsidP="007053AE">
                    <w:pPr>
                      <w:pStyle w:val="Prrafodelista"/>
                      <w:numPr>
                        <w:ilvl w:val="0"/>
                        <w:numId w:val="13"/>
                      </w:numPr>
                      <w:spacing w:after="0"/>
                      <w:rPr>
                        <w:rFonts w:eastAsiaTheme="minorEastAsia"/>
                        <w:b/>
                        <w:sz w:val="20"/>
                        <w:szCs w:val="20"/>
                      </w:rPr>
                    </w:pPr>
                    <w:r w:rsidRPr="00AB396C">
                      <w:rPr>
                        <w:rFonts w:eastAsiaTheme="minorEastAsia"/>
                        <w:b/>
                        <w:sz w:val="20"/>
                        <w:szCs w:val="20"/>
                        <w:lang w:eastAsia="zh-CN"/>
                      </w:rPr>
                      <w:t xml:space="preserve">    </w:t>
                    </w:r>
                    <w:proofErr w:type="spellStart"/>
                    <w:r w:rsidRPr="00AB396C">
                      <w:rPr>
                        <w:rFonts w:eastAsiaTheme="minorEastAsia"/>
                        <w:b/>
                        <w:sz w:val="20"/>
                        <w:szCs w:val="20"/>
                        <w:lang w:eastAsia="zh-CN"/>
                      </w:rPr>
                      <w:t>endif</w:t>
                    </w:r>
                    <w:proofErr w:type="spellEnd"/>
                  </w:p>
                  <w:p w:rsidR="007053AE" w:rsidRDefault="007053AE" w:rsidP="007053AE">
                    <w:pPr>
                      <w:pStyle w:val="Prrafodelista"/>
                      <w:numPr>
                        <w:ilvl w:val="0"/>
                        <w:numId w:val="13"/>
                      </w:numPr>
                      <w:spacing w:after="0"/>
                      <w:rPr>
                        <w:b/>
                        <w:sz w:val="20"/>
                        <w:szCs w:val="20"/>
                      </w:rPr>
                    </w:pPr>
                    <w:proofErr w:type="spellStart"/>
                    <w:r>
                      <w:rPr>
                        <w:b/>
                        <w:sz w:val="20"/>
                        <w:szCs w:val="20"/>
                      </w:rPr>
                      <w:t>end</w:t>
                    </w:r>
                    <w:proofErr w:type="spellEnd"/>
                    <w:r>
                      <w:rPr>
                        <w:b/>
                        <w:sz w:val="20"/>
                        <w:szCs w:val="20"/>
                      </w:rPr>
                      <w:t xml:space="preserve"> </w:t>
                    </w:r>
                    <w:proofErr w:type="spellStart"/>
                    <w:r>
                      <w:rPr>
                        <w:b/>
                        <w:sz w:val="20"/>
                        <w:szCs w:val="20"/>
                      </w:rPr>
                      <w:t>while</w:t>
                    </w:r>
                    <w:proofErr w:type="spellEnd"/>
                  </w:p>
                  <w:p w:rsidR="007053AE" w:rsidRPr="00AB396C" w:rsidRDefault="007053AE" w:rsidP="007053AE">
                    <w:pPr>
                      <w:pStyle w:val="Prrafodelista"/>
                      <w:numPr>
                        <w:ilvl w:val="0"/>
                        <w:numId w:val="13"/>
                      </w:numPr>
                      <w:spacing w:after="0"/>
                      <w:rPr>
                        <w:b/>
                        <w:sz w:val="20"/>
                        <w:szCs w:val="20"/>
                      </w:rPr>
                    </w:pPr>
                    <w:proofErr w:type="spellStart"/>
                    <w:r w:rsidRPr="00AB396C">
                      <w:rPr>
                        <w:rFonts w:eastAsiaTheme="minorEastAsia"/>
                        <w:b/>
                        <w:sz w:val="20"/>
                        <w:szCs w:val="20"/>
                      </w:rPr>
                      <w:t>if</w:t>
                    </w:r>
                    <w:proofErr w:type="spellEnd"/>
                    <w:r>
                      <w:rPr>
                        <w:rFonts w:eastAsiaTheme="minorEastAsia"/>
                        <w:sz w:val="20"/>
                        <w:szCs w:val="20"/>
                      </w:rPr>
                      <w:t xml:space="preserve"> </w:t>
                    </w:r>
                    <w:r>
                      <w:rPr>
                        <w:rFonts w:eastAsiaTheme="minorEastAsia"/>
                        <w:sz w:val="20"/>
                        <w:szCs w:val="20"/>
                      </w:rPr>
                      <w:t xml:space="preserve">alguna restricción de </w:t>
                    </w:r>
                    <m:oMath>
                      <m:sSub>
                        <m:sSubPr>
                          <m:ctrlPr>
                            <w:rPr>
                              <w:rFonts w:ascii="Cambria Math" w:hAnsi="Cambria Math" w:cs="Times New Roman"/>
                              <w:i/>
                              <w:sz w:val="20"/>
                              <w:szCs w:val="20"/>
                              <w:lang w:eastAsia="zh-CN"/>
                            </w:rPr>
                          </m:ctrlPr>
                        </m:sSubPr>
                        <m:e>
                          <m:r>
                            <w:rPr>
                              <w:rFonts w:ascii="Cambria Math" w:hAnsi="Cambria Math" w:cs="Times New Roman"/>
                              <w:sz w:val="20"/>
                              <w:szCs w:val="20"/>
                              <w:lang w:eastAsia="zh-CN"/>
                            </w:rPr>
                            <m:t>t</m:t>
                          </m:r>
                        </m:e>
                        <m:sub>
                          <m:r>
                            <w:rPr>
                              <w:rFonts w:ascii="Cambria Math" w:hAnsi="Cambria Math" w:cs="Times New Roman"/>
                              <w:sz w:val="20"/>
                              <w:szCs w:val="20"/>
                              <w:lang w:eastAsia="zh-CN"/>
                            </w:rPr>
                            <m:t>j</m:t>
                          </m:r>
                        </m:sub>
                      </m:sSub>
                    </m:oMath>
                    <w:r>
                      <w:rPr>
                        <w:rFonts w:eastAsiaTheme="minorEastAsia"/>
                        <w:sz w:val="20"/>
                        <w:szCs w:val="20"/>
                        <w:lang w:eastAsia="zh-CN"/>
                      </w:rPr>
                      <w:t xml:space="preserve"> no es satisfecha </w:t>
                    </w:r>
                    <w:proofErr w:type="spellStart"/>
                    <w:r w:rsidRPr="00AB396C">
                      <w:rPr>
                        <w:rFonts w:eastAsiaTheme="minorEastAsia"/>
                        <w:b/>
                        <w:sz w:val="20"/>
                        <w:szCs w:val="20"/>
                        <w:lang w:eastAsia="zh-CN"/>
                      </w:rPr>
                      <w:t>then</w:t>
                    </w:r>
                    <w:proofErr w:type="spellEnd"/>
                    <w:r>
                      <w:rPr>
                        <w:rFonts w:eastAsiaTheme="minorEastAsia"/>
                        <w:sz w:val="20"/>
                        <w:szCs w:val="20"/>
                        <w:lang w:eastAsia="zh-CN"/>
                      </w:rPr>
                      <w:t xml:space="preserve"> </w:t>
                    </w:r>
                  </w:p>
                  <w:p w:rsidR="007053AE" w:rsidRPr="00AB396C" w:rsidRDefault="007053AE" w:rsidP="007053AE">
                    <w:pPr>
                      <w:pStyle w:val="Prrafodelista"/>
                      <w:numPr>
                        <w:ilvl w:val="0"/>
                        <w:numId w:val="13"/>
                      </w:numPr>
                      <w:spacing w:after="0"/>
                      <w:rPr>
                        <w:sz w:val="20"/>
                        <w:szCs w:val="20"/>
                      </w:rPr>
                    </w:pPr>
                    <w:r w:rsidRPr="00AB396C">
                      <w:rPr>
                        <w:sz w:val="20"/>
                        <w:szCs w:val="20"/>
                      </w:rPr>
                      <w:t xml:space="preserve">    deshacer </w:t>
                    </w:r>
                    <w:r>
                      <w:rPr>
                        <w:sz w:val="20"/>
                        <w:szCs w:val="20"/>
                      </w:rPr>
                      <w:t xml:space="preserve">las reservaciones hechas para </w:t>
                    </w:r>
                    <m:oMath>
                      <m:sSub>
                        <m:sSubPr>
                          <m:ctrlPr>
                            <w:rPr>
                              <w:rFonts w:ascii="Cambria Math" w:hAnsi="Cambria Math" w:cs="Times New Roman"/>
                              <w:i/>
                              <w:sz w:val="20"/>
                              <w:szCs w:val="20"/>
                              <w:lang w:eastAsia="zh-CN"/>
                            </w:rPr>
                          </m:ctrlPr>
                        </m:sSubPr>
                        <m:e>
                          <m:r>
                            <w:rPr>
                              <w:rFonts w:ascii="Cambria Math" w:hAnsi="Cambria Math" w:cs="Times New Roman"/>
                              <w:sz w:val="20"/>
                              <w:szCs w:val="20"/>
                              <w:lang w:eastAsia="zh-CN"/>
                            </w:rPr>
                            <m:t>t</m:t>
                          </m:r>
                        </m:e>
                        <m:sub>
                          <m:r>
                            <w:rPr>
                              <w:rFonts w:ascii="Cambria Math" w:hAnsi="Cambria Math" w:cs="Times New Roman"/>
                              <w:sz w:val="20"/>
                              <w:szCs w:val="20"/>
                              <w:lang w:eastAsia="zh-CN"/>
                            </w:rPr>
                            <m:t>j</m:t>
                          </m:r>
                        </m:sub>
                      </m:sSub>
                    </m:oMath>
                  </w:p>
                  <w:p w:rsidR="007053AE" w:rsidRPr="00AB396C" w:rsidRDefault="007053AE" w:rsidP="007053AE">
                    <w:pPr>
                      <w:pStyle w:val="Prrafodelista"/>
                      <w:numPr>
                        <w:ilvl w:val="0"/>
                        <w:numId w:val="13"/>
                      </w:numPr>
                      <w:pBdr>
                        <w:bottom w:val="single" w:sz="4" w:space="1" w:color="auto"/>
                      </w:pBdr>
                      <w:spacing w:after="0"/>
                      <w:rPr>
                        <w:b/>
                        <w:sz w:val="20"/>
                        <w:szCs w:val="20"/>
                      </w:rPr>
                    </w:pPr>
                    <w:proofErr w:type="spellStart"/>
                    <w:r w:rsidRPr="00AB396C">
                      <w:rPr>
                        <w:rFonts w:eastAsiaTheme="minorEastAsia"/>
                        <w:b/>
                        <w:sz w:val="20"/>
                        <w:szCs w:val="20"/>
                        <w:lang w:eastAsia="zh-CN"/>
                      </w:rPr>
                      <w:t>endif</w:t>
                    </w:r>
                    <w:proofErr w:type="spellEnd"/>
                  </w:p>
                </w:txbxContent>
              </v:textbox>
              <w10:wrap type="none"/>
              <w10:anchorlock/>
            </v:shape>
          </w:pict>
        </w:r>
      </w:ins>
    </w:p>
    <w:p w:rsidR="007053AE" w:rsidRPr="007053AE" w:rsidRDefault="007053AE">
      <w:pPr>
        <w:rPr>
          <w:lang w:val="es-MX"/>
          <w:rPrChange w:id="544" w:author="ahiralesc" w:date="2012-09-24T16:26:00Z">
            <w:rPr/>
          </w:rPrChange>
        </w:rPr>
      </w:pPr>
    </w:p>
    <w:p w:rsidR="001E5DC2" w:rsidRDefault="001E5DC2">
      <w:pPr>
        <w:rPr>
          <w:ins w:id="545" w:author="ahiralesc" w:date="2012-09-24T16:27:00Z"/>
          <w:lang w:val="es-ES"/>
        </w:rPr>
      </w:pPr>
    </w:p>
    <w:p w:rsidR="007053AE" w:rsidRDefault="007053AE">
      <w:pPr>
        <w:suppressAutoHyphens w:val="0"/>
        <w:spacing w:line="240" w:lineRule="auto"/>
        <w:rPr>
          <w:ins w:id="546" w:author="ahiralesc" w:date="2012-09-24T16:27:00Z"/>
          <w:lang w:val="es-ES"/>
        </w:rPr>
      </w:pPr>
      <w:ins w:id="547" w:author="ahiralesc" w:date="2012-09-24T16:27:00Z">
        <w:r>
          <w:rPr>
            <w:lang w:val="es-ES"/>
          </w:rPr>
          <w:br w:type="page"/>
        </w:r>
      </w:ins>
    </w:p>
    <w:p w:rsidR="007053AE" w:rsidRPr="00B52948" w:rsidRDefault="007053AE" w:rsidP="007053AE">
      <w:pPr>
        <w:rPr>
          <w:ins w:id="548" w:author="ahiralesc" w:date="2012-09-24T16:45:00Z"/>
          <w:sz w:val="36"/>
          <w:szCs w:val="36"/>
          <w:lang w:val="es-ES"/>
        </w:rPr>
      </w:pPr>
      <w:proofErr w:type="spellStart"/>
      <w:ins w:id="549" w:author="ahiralesc" w:date="2012-09-24T16:45:00Z">
        <w:r w:rsidRPr="00B52948">
          <w:rPr>
            <w:sz w:val="36"/>
            <w:szCs w:val="36"/>
            <w:lang w:val="es-ES"/>
          </w:rPr>
          <w:lastRenderedPageBreak/>
          <w:t>Chapter</w:t>
        </w:r>
        <w:proofErr w:type="spellEnd"/>
        <w:r w:rsidRPr="00B52948">
          <w:rPr>
            <w:sz w:val="36"/>
            <w:szCs w:val="36"/>
            <w:lang w:val="es-ES"/>
          </w:rPr>
          <w:t xml:space="preserve"> </w:t>
        </w:r>
        <w:r>
          <w:rPr>
            <w:sz w:val="36"/>
            <w:szCs w:val="36"/>
            <w:lang w:val="es-ES"/>
          </w:rPr>
          <w:t>3</w:t>
        </w:r>
        <w:r w:rsidRPr="00B52948">
          <w:rPr>
            <w:sz w:val="36"/>
            <w:szCs w:val="36"/>
            <w:lang w:val="es-ES"/>
          </w:rPr>
          <w:t xml:space="preserve"> </w:t>
        </w:r>
      </w:ins>
    </w:p>
    <w:p w:rsidR="007053AE" w:rsidRPr="00B52948" w:rsidRDefault="007053AE" w:rsidP="007053AE">
      <w:pPr>
        <w:pStyle w:val="Ttulo1"/>
        <w:rPr>
          <w:ins w:id="550" w:author="ahiralesc" w:date="2012-09-24T16:45:00Z"/>
          <w:rFonts w:ascii="Verdana" w:hAnsi="Verdana"/>
          <w:sz w:val="48"/>
          <w:szCs w:val="48"/>
          <w:lang w:val="es-ES"/>
        </w:rPr>
      </w:pPr>
      <w:proofErr w:type="spellStart"/>
      <w:ins w:id="551" w:author="ahiralesc" w:date="2012-09-24T16:46:00Z">
        <w:r>
          <w:rPr>
            <w:lang w:val="es-ES"/>
          </w:rPr>
          <w:t>The</w:t>
        </w:r>
        <w:proofErr w:type="spellEnd"/>
        <w:r>
          <w:rPr>
            <w:lang w:val="es-ES"/>
          </w:rPr>
          <w:t xml:space="preserve"> </w:t>
        </w:r>
        <w:proofErr w:type="spellStart"/>
        <w:r>
          <w:rPr>
            <w:lang w:val="es-ES"/>
          </w:rPr>
          <w:t>use</w:t>
        </w:r>
        <w:proofErr w:type="spellEnd"/>
        <w:r>
          <w:rPr>
            <w:lang w:val="es-ES"/>
          </w:rPr>
          <w:t xml:space="preserve"> case</w:t>
        </w:r>
      </w:ins>
    </w:p>
    <w:p w:rsidR="007053AE" w:rsidRDefault="007053AE">
      <w:pPr>
        <w:rPr>
          <w:ins w:id="552" w:author="ahiralesc" w:date="2012-09-24T16:27:00Z"/>
          <w:lang w:val="es-ES"/>
        </w:rPr>
      </w:pPr>
    </w:p>
    <w:p w:rsidR="007053AE" w:rsidRDefault="007053AE">
      <w:pPr>
        <w:rPr>
          <w:ins w:id="553" w:author="ahiralesc" w:date="2012-09-24T16:33:00Z"/>
          <w:lang w:val="es-ES"/>
        </w:rPr>
      </w:pPr>
    </w:p>
    <w:p w:rsidR="007053AE" w:rsidRDefault="007053AE">
      <w:pPr>
        <w:rPr>
          <w:ins w:id="554" w:author="ahiralesc" w:date="2012-09-24T16:33:00Z"/>
          <w:lang w:val="es-ES"/>
        </w:rPr>
      </w:pPr>
    </w:p>
    <w:p w:rsidR="007053AE" w:rsidRPr="00B52948" w:rsidDel="007053AE" w:rsidRDefault="007053AE">
      <w:pPr>
        <w:rPr>
          <w:del w:id="555" w:author="ahiralesc" w:date="2012-09-24T16:34:00Z"/>
          <w:lang w:val="es-ES"/>
          <w:rPrChange w:id="556" w:author="ahiralesc" w:date="2012-09-24T16:24:00Z">
            <w:rPr>
              <w:del w:id="557" w:author="ahiralesc" w:date="2012-09-24T16:34:00Z"/>
            </w:rPr>
          </w:rPrChange>
        </w:rPr>
      </w:pPr>
    </w:p>
    <w:p w:rsidR="000B7019" w:rsidRPr="00FE78BB" w:rsidDel="007053AE" w:rsidRDefault="000B7019" w:rsidP="001E5DC2">
      <w:pPr>
        <w:rPr>
          <w:del w:id="558" w:author="ahiralesc" w:date="2012-09-24T16:34:00Z"/>
        </w:rPr>
      </w:pPr>
      <w:del w:id="559" w:author="ahiralesc" w:date="2012-09-24T16:34:00Z">
        <w:r w:rsidRPr="00FE78BB" w:rsidDel="007053AE">
          <w:delText>1.2 Glossary, acronyms and abbreviations</w:delText>
        </w:r>
      </w:del>
    </w:p>
    <w:p w:rsidR="000B7019" w:rsidRPr="00FE78BB" w:rsidDel="007053AE" w:rsidRDefault="000B7019">
      <w:pPr>
        <w:pStyle w:val="Ttulo3"/>
        <w:numPr>
          <w:ilvl w:val="8"/>
          <w:numId w:val="1"/>
        </w:numPr>
        <w:rPr>
          <w:del w:id="560" w:author="ahiralesc" w:date="2012-09-24T16:34:00Z"/>
          <w:rFonts w:ascii="Verdana" w:hAnsi="Verdana"/>
          <w:color w:val="000000"/>
          <w:sz w:val="28"/>
          <w:szCs w:val="28"/>
        </w:rPr>
      </w:pPr>
      <w:bookmarkStart w:id="561" w:name="_Toc336267458"/>
      <w:del w:id="562" w:author="ahiralesc" w:date="2012-09-24T16:34:00Z">
        <w:r w:rsidRPr="00FE78BB" w:rsidDel="007053AE">
          <w:rPr>
            <w:rFonts w:ascii="Verdana" w:hAnsi="Verdana"/>
            <w:color w:val="000000"/>
            <w:sz w:val="28"/>
            <w:szCs w:val="28"/>
          </w:rPr>
          <w:delText>1.2.1 Glossary</w:delText>
        </w:r>
        <w:bookmarkEnd w:id="561"/>
      </w:del>
    </w:p>
    <w:p w:rsidR="000B7019" w:rsidRPr="00FE78BB" w:rsidDel="007053AE" w:rsidRDefault="000B7019">
      <w:pPr>
        <w:rPr>
          <w:del w:id="563" w:author="ahiralesc" w:date="2012-09-24T16:34:00Z"/>
          <w:rFonts w:ascii="Verdana" w:hAnsi="Verdana"/>
          <w:b/>
          <w:bCs/>
        </w:rPr>
      </w:pPr>
      <w:del w:id="564" w:author="ahiralesc" w:date="2012-09-24T16:34:00Z">
        <w:r w:rsidRPr="00FE78BB" w:rsidDel="007053AE">
          <w:rPr>
            <w:rFonts w:ascii="Verdana" w:hAnsi="Verdana"/>
            <w:b/>
            <w:bCs/>
          </w:rPr>
          <w:delText>Availability Pattern</w:delText>
        </w:r>
      </w:del>
    </w:p>
    <w:p w:rsidR="000B7019" w:rsidRPr="00FE78BB" w:rsidDel="007053AE" w:rsidRDefault="000B7019">
      <w:pPr>
        <w:rPr>
          <w:del w:id="565" w:author="ahiralesc" w:date="2012-09-24T16:34:00Z"/>
          <w:rFonts w:ascii="Verdana" w:hAnsi="Verdana"/>
        </w:rPr>
      </w:pPr>
      <w:del w:id="566" w:author="ahiralesc" w:date="2012-09-24T16:34:00Z">
        <w:r w:rsidRPr="00FE78BB" w:rsidDel="007053AE">
          <w:rPr>
            <w:rFonts w:ascii="Verdana" w:hAnsi="Verdana"/>
          </w:rPr>
          <w:delText>Vector of 0’s and 1’s</w:delText>
        </w:r>
        <w:r w:rsidRPr="00FE78BB" w:rsidDel="007053AE">
          <w:rPr>
            <w:rFonts w:ascii="Verdana" w:hAnsi="Verdana"/>
          </w:rPr>
          <w:object w:dxaOrig="991" w:dyaOrig="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pt;height:17pt" o:ole="" filled="t">
              <v:fill color2="black"/>
              <v:imagedata r:id="rId5" o:title=""/>
            </v:shape>
            <o:OLEObject Type="Embed" ProgID="opendocument.MathDocument.1" ShapeID="_x0000_i1025" DrawAspect="Content" ObjectID="_1410011512" r:id="rId6"/>
          </w:object>
        </w:r>
        <w:r w:rsidRPr="00FE78BB" w:rsidDel="007053AE">
          <w:rPr>
            <w:rFonts w:ascii="Verdana" w:hAnsi="Verdana"/>
          </w:rPr>
          <w:delText>where</w:delText>
        </w:r>
        <w:r w:rsidRPr="00FE78BB" w:rsidDel="007053AE">
          <w:rPr>
            <w:rFonts w:ascii="Verdana" w:hAnsi="Verdana"/>
          </w:rPr>
          <w:object w:dxaOrig="1019" w:dyaOrig="301">
            <v:shape id="_x0000_i1026" type="#_x0000_t75" style="width:50.95pt;height:14.95pt" o:ole="" filled="t">
              <v:fill color2="black"/>
              <v:imagedata r:id="rId7" o:title=""/>
            </v:shape>
            <o:OLEObject Type="Embed" ProgID="opendocument.MathDocument.1" ShapeID="_x0000_i1026" DrawAspect="Content" ObjectID="_1410011513" r:id="rId8"/>
          </w:object>
        </w:r>
        <w:r w:rsidRPr="00FE78BB" w:rsidDel="007053AE">
          <w:rPr>
            <w:rFonts w:ascii="Verdana" w:hAnsi="Verdana"/>
          </w:rPr>
          <w:delText>if</w:delText>
        </w:r>
        <w:r w:rsidRPr="00FE78BB" w:rsidDel="007053AE">
          <w:rPr>
            <w:rFonts w:ascii="Verdana" w:hAnsi="Verdana"/>
          </w:rPr>
          <w:object w:dxaOrig="226" w:dyaOrig="265">
            <v:shape id="_x0000_i1027" type="#_x0000_t75" style="width:11.55pt;height:13.6pt" o:ole="" filled="t">
              <v:fill color2="black"/>
              <v:imagedata r:id="rId9" o:title=""/>
            </v:shape>
            <o:OLEObject Type="Embed" ProgID="opendocument.MathDocument.1" ShapeID="_x0000_i1027" DrawAspect="Content" ObjectID="_1410011514" r:id="rId10"/>
          </w:object>
        </w:r>
        <w:r w:rsidRPr="00FE78BB" w:rsidDel="007053AE">
          <w:rPr>
            <w:rFonts w:ascii="Verdana" w:hAnsi="Verdana"/>
          </w:rPr>
          <w:delText>is available in time</w:delText>
        </w:r>
        <w:r w:rsidRPr="00FE78BB" w:rsidDel="007053AE">
          <w:rPr>
            <w:rFonts w:ascii="Verdana" w:hAnsi="Verdana"/>
          </w:rPr>
          <w:object w:dxaOrig="894" w:dyaOrig="273">
            <v:shape id="_x0000_i1028" type="#_x0000_t75" style="width:44.85pt;height:13.6pt" o:ole="" filled="t">
              <v:fill color2="black"/>
              <v:imagedata r:id="rId11" o:title=""/>
            </v:shape>
            <o:OLEObject Type="Embed" ProgID="opendocument.MathDocument.1" ShapeID="_x0000_i1028" DrawAspect="Content" ObjectID="_1410011515" r:id="rId12"/>
          </w:object>
        </w:r>
        <w:r w:rsidRPr="00FE78BB" w:rsidDel="007053AE">
          <w:rPr>
            <w:rFonts w:ascii="Verdana" w:hAnsi="Verdana"/>
          </w:rPr>
          <w:delText>, otherwise it will be</w:delText>
        </w:r>
        <w:r w:rsidRPr="00FE78BB" w:rsidDel="007053AE">
          <w:rPr>
            <w:rFonts w:ascii="Verdana" w:hAnsi="Verdana"/>
          </w:rPr>
          <w:object w:dxaOrig="1023" w:dyaOrig="301">
            <v:shape id="_x0000_i1029" type="#_x0000_t75" style="width:50.95pt;height:14.95pt" o:ole="" filled="t">
              <v:fill color2="black"/>
              <v:imagedata r:id="rId13" o:title=""/>
            </v:shape>
            <o:OLEObject Type="Embed" ProgID="opendocument.MathDocument.1" ShapeID="_x0000_i1029" DrawAspect="Content" ObjectID="_1410011516" r:id="rId14"/>
          </w:object>
        </w:r>
        <w:r w:rsidRPr="00FE78BB" w:rsidDel="007053AE">
          <w:rPr>
            <w:rFonts w:ascii="Verdana" w:hAnsi="Verdana"/>
          </w:rPr>
          <w:delText>.</w:delText>
        </w:r>
      </w:del>
    </w:p>
    <w:p w:rsidR="000B7019" w:rsidRPr="00FE78BB" w:rsidDel="007053AE" w:rsidRDefault="000B7019">
      <w:pPr>
        <w:rPr>
          <w:del w:id="567" w:author="ahiralesc" w:date="2012-09-24T16:34:00Z"/>
          <w:rFonts w:ascii="Verdana" w:hAnsi="Verdana"/>
          <w:b/>
          <w:bCs/>
        </w:rPr>
      </w:pPr>
    </w:p>
    <w:p w:rsidR="000B7019" w:rsidRPr="00FE78BB" w:rsidDel="007053AE" w:rsidRDefault="000B7019">
      <w:pPr>
        <w:rPr>
          <w:del w:id="568" w:author="ahiralesc" w:date="2012-09-24T16:34:00Z"/>
          <w:rFonts w:ascii="Verdana" w:hAnsi="Verdana"/>
          <w:b/>
          <w:bCs/>
        </w:rPr>
      </w:pPr>
      <w:del w:id="569" w:author="ahiralesc" w:date="2012-09-24T16:34:00Z">
        <w:r w:rsidRPr="00FE78BB" w:rsidDel="007053AE">
          <w:rPr>
            <w:rFonts w:ascii="Verdana" w:hAnsi="Verdana"/>
            <w:b/>
            <w:bCs/>
          </w:rPr>
          <w:delText>Gantt chart</w:delText>
        </w:r>
      </w:del>
    </w:p>
    <w:p w:rsidR="000B7019" w:rsidRPr="00FE78BB" w:rsidDel="007053AE" w:rsidRDefault="000B7019">
      <w:pPr>
        <w:rPr>
          <w:del w:id="570" w:author="ahiralesc" w:date="2012-09-24T16:34:00Z"/>
          <w:rFonts w:ascii="Verdana" w:hAnsi="Verdana"/>
        </w:rPr>
      </w:pPr>
      <w:del w:id="571" w:author="ahiralesc" w:date="2012-09-24T16:34:00Z">
        <w:r w:rsidRPr="00FE78BB" w:rsidDel="007053AE">
          <w:rPr>
            <w:rFonts w:ascii="Verdana" w:hAnsi="Verdana"/>
          </w:rPr>
          <w:delText>Type of bar chart that illustrates a project schedule.</w:delText>
        </w:r>
      </w:del>
    </w:p>
    <w:p w:rsidR="000B7019" w:rsidRPr="00FE78BB" w:rsidDel="007053AE" w:rsidRDefault="000B7019">
      <w:pPr>
        <w:rPr>
          <w:del w:id="572" w:author="ahiralesc" w:date="2012-09-24T16:34:00Z"/>
          <w:rFonts w:ascii="Verdana" w:hAnsi="Verdana"/>
          <w:b/>
          <w:bCs/>
        </w:rPr>
      </w:pPr>
    </w:p>
    <w:p w:rsidR="000B7019" w:rsidRPr="00FE78BB" w:rsidDel="007053AE" w:rsidRDefault="000B7019">
      <w:pPr>
        <w:rPr>
          <w:del w:id="573" w:author="ahiralesc" w:date="2012-09-24T16:34:00Z"/>
          <w:rFonts w:ascii="Verdana" w:hAnsi="Verdana"/>
          <w:b/>
          <w:bCs/>
        </w:rPr>
      </w:pPr>
      <w:del w:id="574" w:author="ahiralesc" w:date="2012-09-24T16:34:00Z">
        <w:r w:rsidRPr="00FE78BB" w:rsidDel="007053AE">
          <w:rPr>
            <w:rFonts w:ascii="Verdana" w:hAnsi="Verdana"/>
            <w:b/>
            <w:bCs/>
          </w:rPr>
          <w:delText>Java</w:delText>
        </w:r>
      </w:del>
    </w:p>
    <w:p w:rsidR="000B7019" w:rsidRPr="00FE78BB" w:rsidDel="007053AE" w:rsidRDefault="000B7019">
      <w:pPr>
        <w:rPr>
          <w:del w:id="575" w:author="ahiralesc" w:date="2012-09-24T16:34:00Z"/>
          <w:rFonts w:ascii="Verdana" w:hAnsi="Verdana"/>
        </w:rPr>
      </w:pPr>
      <w:del w:id="576" w:author="ahiralesc" w:date="2012-09-24T16:34:00Z">
        <w:r w:rsidRPr="00FE78BB" w:rsidDel="007053AE">
          <w:rPr>
            <w:rFonts w:ascii="Verdana" w:hAnsi="Verdana"/>
          </w:rPr>
          <w:delText xml:space="preserve">Programming language which derives much of its syntax from C and C++ but has a simpler object model and fewer low-level facilities. </w:delText>
        </w:r>
      </w:del>
    </w:p>
    <w:p w:rsidR="000B7019" w:rsidRPr="00FE78BB" w:rsidDel="007053AE" w:rsidRDefault="000B7019">
      <w:pPr>
        <w:rPr>
          <w:del w:id="577" w:author="ahiralesc" w:date="2012-09-24T16:34:00Z"/>
          <w:rFonts w:ascii="Verdana" w:hAnsi="Verdana"/>
          <w:b/>
          <w:bCs/>
        </w:rPr>
      </w:pPr>
    </w:p>
    <w:p w:rsidR="000B7019" w:rsidRPr="00FE78BB" w:rsidDel="007053AE" w:rsidRDefault="000B7019">
      <w:pPr>
        <w:rPr>
          <w:del w:id="578" w:author="ahiralesc" w:date="2012-09-24T16:34:00Z"/>
          <w:rFonts w:ascii="Verdana" w:hAnsi="Verdana"/>
          <w:b/>
          <w:bCs/>
        </w:rPr>
      </w:pPr>
      <w:del w:id="579" w:author="ahiralesc" w:date="2012-09-24T16:34:00Z">
        <w:r w:rsidRPr="00FE78BB" w:rsidDel="007053AE">
          <w:rPr>
            <w:rFonts w:ascii="Verdana" w:hAnsi="Verdana"/>
            <w:b/>
            <w:bCs/>
          </w:rPr>
          <w:delText>Period</w:delText>
        </w:r>
      </w:del>
    </w:p>
    <w:p w:rsidR="000B7019" w:rsidRPr="00FE78BB" w:rsidDel="007053AE" w:rsidRDefault="000B7019">
      <w:pPr>
        <w:rPr>
          <w:del w:id="580" w:author="ahiralesc" w:date="2012-09-24T16:34:00Z"/>
          <w:rFonts w:ascii="Verdana" w:hAnsi="Verdana"/>
        </w:rPr>
      </w:pPr>
      <w:del w:id="581" w:author="ahiralesc" w:date="2012-09-24T16:34:00Z">
        <w:r w:rsidRPr="00FE78BB" w:rsidDel="007053AE">
          <w:rPr>
            <w:rFonts w:ascii="Verdana" w:hAnsi="Verdana"/>
          </w:rPr>
          <w:delText>Set of days, from Monday to Friday.</w:delText>
        </w:r>
      </w:del>
    </w:p>
    <w:p w:rsidR="000B7019" w:rsidRPr="00FE78BB" w:rsidDel="007053AE" w:rsidRDefault="000B7019">
      <w:pPr>
        <w:rPr>
          <w:del w:id="582" w:author="ahiralesc" w:date="2012-09-24T16:34:00Z"/>
          <w:rFonts w:ascii="Verdana" w:hAnsi="Verdana"/>
          <w:b/>
          <w:bCs/>
        </w:rPr>
      </w:pPr>
    </w:p>
    <w:p w:rsidR="000B7019" w:rsidRPr="00FE78BB" w:rsidDel="007053AE" w:rsidRDefault="000B7019">
      <w:pPr>
        <w:rPr>
          <w:del w:id="583" w:author="ahiralesc" w:date="2012-09-24T16:34:00Z"/>
          <w:rFonts w:ascii="Verdana" w:hAnsi="Verdana"/>
          <w:b/>
          <w:bCs/>
        </w:rPr>
      </w:pPr>
      <w:del w:id="584" w:author="ahiralesc" w:date="2012-09-24T16:34:00Z">
        <w:r w:rsidRPr="00FE78BB" w:rsidDel="007053AE">
          <w:rPr>
            <w:rFonts w:ascii="Verdana" w:hAnsi="Verdana"/>
            <w:b/>
            <w:bCs/>
          </w:rPr>
          <w:delText>Schedule</w:delText>
        </w:r>
      </w:del>
    </w:p>
    <w:p w:rsidR="000B7019" w:rsidRPr="00FE78BB" w:rsidDel="007053AE" w:rsidRDefault="000B7019">
      <w:pPr>
        <w:rPr>
          <w:del w:id="585" w:author="ahiralesc" w:date="2012-09-24T16:34:00Z"/>
          <w:rFonts w:ascii="Verdana" w:hAnsi="Verdana"/>
        </w:rPr>
      </w:pPr>
      <w:del w:id="586" w:author="ahiralesc" w:date="2012-09-24T16:34:00Z">
        <w:r w:rsidRPr="00FE78BB" w:rsidDel="007053AE">
          <w:rPr>
            <w:rFonts w:ascii="Verdana" w:hAnsi="Verdana"/>
          </w:rPr>
          <w:delText>A series of things to be done or of events to occur at or during a particular time or period.</w:delText>
        </w:r>
      </w:del>
    </w:p>
    <w:p w:rsidR="000B7019" w:rsidRPr="00FE78BB" w:rsidDel="007053AE" w:rsidRDefault="000B7019">
      <w:pPr>
        <w:rPr>
          <w:del w:id="587" w:author="ahiralesc" w:date="2012-09-24T16:34:00Z"/>
          <w:rFonts w:ascii="Verdana" w:hAnsi="Verdana"/>
        </w:rPr>
      </w:pPr>
    </w:p>
    <w:p w:rsidR="000B7019" w:rsidRPr="00FE78BB" w:rsidDel="007053AE" w:rsidRDefault="000B7019">
      <w:pPr>
        <w:rPr>
          <w:del w:id="588" w:author="ahiralesc" w:date="2012-09-24T16:34:00Z"/>
          <w:rFonts w:ascii="Verdana" w:hAnsi="Verdana"/>
          <w:b/>
          <w:bCs/>
        </w:rPr>
      </w:pPr>
      <w:del w:id="589" w:author="ahiralesc" w:date="2012-09-24T16:34:00Z">
        <w:r w:rsidRPr="00FE78BB" w:rsidDel="007053AE">
          <w:rPr>
            <w:rFonts w:ascii="Verdana" w:hAnsi="Verdana"/>
            <w:b/>
            <w:bCs/>
          </w:rPr>
          <w:delText>Task</w:delText>
        </w:r>
      </w:del>
    </w:p>
    <w:p w:rsidR="000B7019" w:rsidRPr="00FE78BB" w:rsidDel="007053AE" w:rsidRDefault="000B7019">
      <w:pPr>
        <w:rPr>
          <w:del w:id="590" w:author="ahiralesc" w:date="2012-09-24T16:34:00Z"/>
          <w:rFonts w:ascii="Verdana" w:hAnsi="Verdana"/>
        </w:rPr>
      </w:pPr>
      <w:del w:id="591" w:author="ahiralesc" w:date="2012-09-24T16:34:00Z">
        <w:r w:rsidRPr="00FE78BB" w:rsidDel="007053AE">
          <w:rPr>
            <w:rFonts w:ascii="Verdana" w:hAnsi="Verdana"/>
          </w:rPr>
          <w:delText xml:space="preserve">A tuple </w:delText>
        </w:r>
        <w:r w:rsidRPr="00FE78BB" w:rsidDel="007053AE">
          <w:rPr>
            <w:rFonts w:ascii="Verdana" w:hAnsi="Verdana"/>
            <w:i/>
            <w:iCs/>
          </w:rPr>
          <w:delText>(ps</w:delText>
        </w:r>
        <w:r w:rsidRPr="00FE78BB" w:rsidDel="007053AE">
          <w:rPr>
            <w:rFonts w:ascii="Verdana" w:hAnsi="Verdana"/>
            <w:i/>
            <w:iCs/>
            <w:vertAlign w:val="subscript"/>
          </w:rPr>
          <w:delText>j</w:delText>
        </w:r>
        <w:r w:rsidRPr="00FE78BB" w:rsidDel="007053AE">
          <w:rPr>
            <w:rFonts w:ascii="Verdana" w:hAnsi="Verdana"/>
            <w:i/>
            <w:iCs/>
          </w:rPr>
          <w:delText>, pl</w:delText>
        </w:r>
        <w:r w:rsidRPr="00FE78BB" w:rsidDel="007053AE">
          <w:rPr>
            <w:rFonts w:ascii="Verdana" w:hAnsi="Verdana"/>
            <w:i/>
            <w:iCs/>
            <w:vertAlign w:val="subscript"/>
          </w:rPr>
          <w:delText>j</w:delText>
        </w:r>
        <w:r w:rsidRPr="00FE78BB" w:rsidDel="007053AE">
          <w:rPr>
            <w:rFonts w:ascii="Verdana" w:hAnsi="Verdana"/>
            <w:i/>
            <w:iCs/>
          </w:rPr>
          <w:delText>, pc</w:delText>
        </w:r>
        <w:r w:rsidRPr="00FE78BB" w:rsidDel="007053AE">
          <w:rPr>
            <w:rFonts w:ascii="Verdana" w:hAnsi="Verdana"/>
            <w:i/>
            <w:iCs/>
            <w:vertAlign w:val="subscript"/>
          </w:rPr>
          <w:delText>j</w:delText>
        </w:r>
        <w:r w:rsidRPr="00FE78BB" w:rsidDel="007053AE">
          <w:rPr>
            <w:rFonts w:ascii="Verdana" w:hAnsi="Verdana"/>
            <w:i/>
            <w:iCs/>
          </w:rPr>
          <w:delText>, pt</w:delText>
        </w:r>
        <w:r w:rsidRPr="00FE78BB" w:rsidDel="007053AE">
          <w:rPr>
            <w:rFonts w:ascii="Verdana" w:hAnsi="Verdana"/>
            <w:i/>
            <w:iCs/>
            <w:vertAlign w:val="subscript"/>
          </w:rPr>
          <w:delText>j</w:delText>
        </w:r>
        <w:r w:rsidRPr="00FE78BB" w:rsidDel="007053AE">
          <w:rPr>
            <w:rFonts w:ascii="Verdana" w:hAnsi="Verdana"/>
            <w:i/>
            <w:iCs/>
          </w:rPr>
          <w:delText>, r</w:delText>
        </w:r>
        <w:r w:rsidRPr="00FE78BB" w:rsidDel="007053AE">
          <w:rPr>
            <w:rFonts w:ascii="Verdana" w:hAnsi="Verdana"/>
            <w:i/>
            <w:iCs/>
            <w:vertAlign w:val="subscript"/>
          </w:rPr>
          <w:delText>j</w:delText>
        </w:r>
        <w:r w:rsidRPr="00FE78BB" w:rsidDel="007053AE">
          <w:rPr>
            <w:rFonts w:ascii="Verdana" w:hAnsi="Verdana"/>
            <w:i/>
            <w:iCs/>
          </w:rPr>
          <w:delText>, id</w:delText>
        </w:r>
        <w:r w:rsidRPr="00FE78BB" w:rsidDel="007053AE">
          <w:rPr>
            <w:rFonts w:ascii="Verdana" w:hAnsi="Verdana"/>
            <w:i/>
            <w:iCs/>
            <w:vertAlign w:val="subscript"/>
          </w:rPr>
          <w:delText>j</w:delText>
        </w:r>
        <w:r w:rsidRPr="00FE78BB" w:rsidDel="007053AE">
          <w:rPr>
            <w:rFonts w:ascii="Verdana" w:hAnsi="Verdana"/>
            <w:i/>
            <w:iCs/>
          </w:rPr>
          <w:delText>)</w:delText>
        </w:r>
        <w:r w:rsidRPr="00FE78BB" w:rsidDel="007053AE">
          <w:rPr>
            <w:rFonts w:ascii="Verdana" w:hAnsi="Verdana"/>
          </w:rPr>
          <w:delText xml:space="preserve"> with a duration of</w:delText>
        </w:r>
        <w:r w:rsidRPr="00FE78BB" w:rsidDel="007053AE">
          <w:rPr>
            <w:rFonts w:ascii="Verdana" w:hAnsi="Verdana"/>
          </w:rPr>
          <w:object w:dxaOrig="1110" w:dyaOrig="301">
            <v:shape id="_x0000_i1030" type="#_x0000_t75" style="width:55.7pt;height:14.95pt" o:ole="" filled="t">
              <v:fill color2="black"/>
              <v:imagedata r:id="rId15" o:title=""/>
            </v:shape>
            <o:OLEObject Type="Embed" ProgID="opendocument.MathDocument.1" ShapeID="_x0000_i1030" DrawAspect="Content" ObjectID="_1410011517" r:id="rId16"/>
          </w:object>
        </w:r>
        <w:r w:rsidRPr="00FE78BB" w:rsidDel="007053AE">
          <w:rPr>
            <w:rFonts w:ascii="Verdana" w:hAnsi="Verdana"/>
          </w:rPr>
          <w:delText xml:space="preserve">class hours; </w:delText>
        </w:r>
        <w:r w:rsidRPr="00FE78BB" w:rsidDel="007053AE">
          <w:rPr>
            <w:rFonts w:ascii="Verdana" w:hAnsi="Verdana"/>
          </w:rPr>
          <w:object w:dxaOrig="761" w:dyaOrig="301">
            <v:shape id="_x0000_i1031" type="#_x0000_t75" style="width:38.05pt;height:14.95pt" o:ole="" filled="t">
              <v:fill color2="black"/>
              <v:imagedata r:id="rId17" o:title=""/>
            </v:shape>
            <o:OLEObject Type="Embed" ProgID="opendocument.MathDocument.1" ShapeID="_x0000_i1031" DrawAspect="Content" ObjectID="_1410011518" r:id="rId18"/>
          </w:object>
        </w:r>
        <w:r w:rsidRPr="00FE78BB" w:rsidDel="007053AE">
          <w:rPr>
            <w:rFonts w:ascii="Verdana" w:hAnsi="Verdana"/>
          </w:rPr>
          <w:delText>lab hours;</w:delText>
        </w:r>
        <w:r w:rsidRPr="00FE78BB" w:rsidDel="007053AE">
          <w:rPr>
            <w:rFonts w:ascii="Verdana" w:hAnsi="Verdana"/>
          </w:rPr>
          <w:object w:dxaOrig="760" w:dyaOrig="301">
            <v:shape id="_x0000_i1032" type="#_x0000_t75" style="width:38.05pt;height:14.95pt" o:ole="" filled="t">
              <v:fill color2="black"/>
              <v:imagedata r:id="rId19" o:title=""/>
            </v:shape>
            <o:OLEObject Type="Embed" ProgID="opendocument.MathDocument.1" ShapeID="_x0000_i1032" DrawAspect="Content" ObjectID="_1410011519" r:id="rId20"/>
          </w:object>
        </w:r>
        <w:r w:rsidRPr="00FE78BB" w:rsidDel="007053AE">
          <w:rPr>
            <w:rFonts w:ascii="Verdana" w:hAnsi="Verdana"/>
          </w:rPr>
          <w:delText xml:space="preserve">workshop hours; </w:delText>
        </w:r>
        <w:r w:rsidRPr="00FE78BB" w:rsidDel="007053AE">
          <w:rPr>
            <w:rFonts w:ascii="Verdana" w:hAnsi="Verdana"/>
          </w:rPr>
          <w:object w:dxaOrig="791" w:dyaOrig="301">
            <v:shape id="_x0000_i1033" type="#_x0000_t75" style="width:39.4pt;height:14.95pt" o:ole="" filled="t">
              <v:fill color2="black"/>
              <v:imagedata r:id="rId21" o:title=""/>
            </v:shape>
            <o:OLEObject Type="Embed" ProgID="opendocument.MathDocument.1" ShapeID="_x0000_i1033" DrawAspect="Content" ObjectID="_1410011520" r:id="rId22"/>
          </w:object>
        </w:r>
        <w:r w:rsidRPr="00FE78BB" w:rsidDel="007053AE">
          <w:rPr>
            <w:rFonts w:ascii="Verdana" w:hAnsi="Verdana"/>
          </w:rPr>
          <w:delText>clinic hours; liberation time</w:delText>
        </w:r>
        <w:r w:rsidRPr="00FE78BB" w:rsidDel="007053AE">
          <w:rPr>
            <w:rFonts w:ascii="Verdana" w:hAnsi="Verdana"/>
          </w:rPr>
          <w:object w:dxaOrig="634" w:dyaOrig="301">
            <v:shape id="_x0000_i1034" type="#_x0000_t75" style="width:31.9pt;height:14.95pt" o:ole="" filled="t">
              <v:fill color2="black"/>
              <v:imagedata r:id="rId23" o:title=""/>
            </v:shape>
            <o:OLEObject Type="Embed" ProgID="opendocument.MathDocument.1" ShapeID="_x0000_i1034" DrawAspect="Content" ObjectID="_1410011521" r:id="rId24"/>
          </w:object>
        </w:r>
        <w:r w:rsidRPr="00FE78BB" w:rsidDel="007053AE">
          <w:rPr>
            <w:rFonts w:ascii="Verdana" w:hAnsi="Verdana"/>
          </w:rPr>
          <w:delText xml:space="preserve">and a task identifier </w:delText>
        </w:r>
        <w:r w:rsidRPr="00FE78BB" w:rsidDel="007053AE">
          <w:rPr>
            <w:rFonts w:ascii="Verdana" w:hAnsi="Verdana"/>
          </w:rPr>
          <w:object w:dxaOrig="403" w:dyaOrig="301">
            <v:shape id="_x0000_i1035" type="#_x0000_t75" style="width:20.4pt;height:14.95pt" o:ole="" filled="t">
              <v:fill color2="black"/>
              <v:imagedata r:id="rId25" o:title=""/>
            </v:shape>
            <o:OLEObject Type="Embed" ProgID="opendocument.MathDocument.1" ShapeID="_x0000_i1035" DrawAspect="Content" ObjectID="_1410011522" r:id="rId26"/>
          </w:object>
        </w:r>
        <w:r w:rsidRPr="00FE78BB" w:rsidDel="007053AE">
          <w:rPr>
            <w:rFonts w:ascii="Verdana" w:hAnsi="Verdana"/>
          </w:rPr>
          <w:delText>.</w:delText>
        </w:r>
      </w:del>
    </w:p>
    <w:p w:rsidR="000B7019" w:rsidRPr="00FE78BB" w:rsidDel="007053AE" w:rsidRDefault="000B7019">
      <w:pPr>
        <w:rPr>
          <w:del w:id="592" w:author="ahiralesc" w:date="2012-09-24T16:34:00Z"/>
          <w:rFonts w:ascii="Verdana" w:hAnsi="Verdana"/>
          <w:b/>
          <w:bCs/>
        </w:rPr>
      </w:pPr>
    </w:p>
    <w:p w:rsidR="000B7019" w:rsidRPr="00FE78BB" w:rsidDel="007053AE" w:rsidRDefault="000B7019">
      <w:pPr>
        <w:rPr>
          <w:del w:id="593" w:author="ahiralesc" w:date="2012-09-24T16:34:00Z"/>
          <w:rFonts w:ascii="Verdana" w:hAnsi="Verdana"/>
          <w:b/>
          <w:bCs/>
        </w:rPr>
      </w:pPr>
      <w:del w:id="594" w:author="ahiralesc" w:date="2012-09-24T16:34:00Z">
        <w:r w:rsidRPr="00FE78BB" w:rsidDel="007053AE">
          <w:rPr>
            <w:rFonts w:ascii="Verdana" w:hAnsi="Verdana"/>
            <w:b/>
            <w:bCs/>
          </w:rPr>
          <w:delText>Work Pattern</w:delText>
        </w:r>
      </w:del>
    </w:p>
    <w:p w:rsidR="000B7019" w:rsidRPr="00FE78BB" w:rsidDel="007053AE" w:rsidRDefault="000B7019">
      <w:pPr>
        <w:rPr>
          <w:del w:id="595" w:author="ahiralesc" w:date="2012-09-24T16:34:00Z"/>
          <w:rFonts w:ascii="Verdana" w:hAnsi="Verdana"/>
        </w:rPr>
      </w:pPr>
      <w:del w:id="596" w:author="ahiralesc" w:date="2012-09-24T16:34:00Z">
        <w:r w:rsidRPr="00FE78BB" w:rsidDel="007053AE">
          <w:rPr>
            <w:rFonts w:ascii="Verdana" w:hAnsi="Verdana"/>
          </w:rPr>
          <w:delText>Binary vector</w:delText>
        </w:r>
        <w:r w:rsidRPr="00FE78BB" w:rsidDel="007053AE">
          <w:rPr>
            <w:rFonts w:ascii="Verdana" w:hAnsi="Verdana"/>
          </w:rPr>
          <w:object w:dxaOrig="1363" w:dyaOrig="274">
            <v:shape id="_x0000_i1036" type="#_x0000_t75" style="width:67.9pt;height:13.6pt" o:ole="" filled="t">
              <v:fill color2="black"/>
              <v:imagedata r:id="rId27" o:title=""/>
            </v:shape>
            <o:OLEObject Type="Embed" ProgID="opendocument.MathDocument.1" ShapeID="_x0000_i1036" DrawAspect="Content" ObjectID="_1410011523" r:id="rId28"/>
          </w:object>
        </w:r>
        <w:r w:rsidRPr="00FE78BB" w:rsidDel="007053AE">
          <w:rPr>
            <w:rFonts w:ascii="Verdana" w:hAnsi="Verdana"/>
          </w:rPr>
          <w:delText>, where</w:delText>
        </w:r>
        <w:r w:rsidRPr="00FE78BB" w:rsidDel="007053AE">
          <w:rPr>
            <w:rFonts w:ascii="Verdana" w:hAnsi="Verdana"/>
          </w:rPr>
          <w:object w:dxaOrig="1139" w:dyaOrig="274">
            <v:shape id="_x0000_i1037" type="#_x0000_t75" style="width:57.05pt;height:13.6pt" o:ole="" filled="t">
              <v:fill color2="black"/>
              <v:imagedata r:id="rId29" o:title=""/>
            </v:shape>
            <o:OLEObject Type="Embed" ProgID="opendocument.MathDocument.1" ShapeID="_x0000_i1037" DrawAspect="Content" ObjectID="_1410011524" r:id="rId30"/>
          </w:object>
        </w:r>
        <w:r w:rsidRPr="00FE78BB" w:rsidDel="007053AE">
          <w:rPr>
            <w:rFonts w:ascii="Verdana" w:hAnsi="Verdana"/>
          </w:rPr>
          <w:delText>if in the time period</w:delText>
        </w:r>
        <w:r w:rsidRPr="00FE78BB" w:rsidDel="007053AE">
          <w:rPr>
            <w:rFonts w:ascii="Verdana" w:hAnsi="Verdana"/>
          </w:rPr>
          <w:object w:dxaOrig="894" w:dyaOrig="273">
            <v:shape id="_x0000_i1038" type="#_x0000_t75" style="width:44.85pt;height:13.6pt" o:ole="" filled="t">
              <v:fill color2="black"/>
              <v:imagedata r:id="rId31" o:title=""/>
            </v:shape>
            <o:OLEObject Type="Embed" ProgID="opendocument.MathDocument.1" ShapeID="_x0000_i1038" DrawAspect="Content" ObjectID="_1410011525" r:id="rId32"/>
          </w:object>
        </w:r>
        <w:r w:rsidRPr="00FE78BB" w:rsidDel="007053AE">
          <w:rPr>
            <w:rFonts w:ascii="Verdana" w:hAnsi="Verdana"/>
          </w:rPr>
          <w:delText xml:space="preserve">is the period where the </w:delText>
        </w:r>
        <w:r w:rsidRPr="00FE78BB" w:rsidDel="007053AE">
          <w:rPr>
            <w:rFonts w:ascii="Verdana" w:hAnsi="Verdana"/>
            <w:b/>
            <w:bCs/>
          </w:rPr>
          <w:delText xml:space="preserve">Task </w:delText>
        </w:r>
        <w:r w:rsidRPr="00FE78BB" w:rsidDel="007053AE">
          <w:rPr>
            <w:rFonts w:ascii="Verdana" w:hAnsi="Verdana"/>
            <w:i/>
            <w:iCs/>
          </w:rPr>
          <w:delText>j</w:delText>
        </w:r>
        <w:r w:rsidRPr="00FE78BB" w:rsidDel="007053AE">
          <w:rPr>
            <w:rFonts w:ascii="Verdana" w:hAnsi="Verdana"/>
          </w:rPr>
          <w:delText xml:space="preserve"> is done.</w:delText>
        </w:r>
      </w:del>
    </w:p>
    <w:p w:rsidR="000B7019" w:rsidRPr="00FE78BB" w:rsidDel="007053AE" w:rsidRDefault="000B7019">
      <w:pPr>
        <w:rPr>
          <w:del w:id="597" w:author="ahiralesc" w:date="2012-09-24T16:34:00Z"/>
          <w:rFonts w:ascii="Verdana" w:hAnsi="Verdana"/>
          <w:b/>
          <w:bCs/>
        </w:rPr>
      </w:pPr>
    </w:p>
    <w:p w:rsidR="000B7019" w:rsidRPr="00FE78BB" w:rsidDel="007053AE" w:rsidRDefault="000B7019">
      <w:pPr>
        <w:rPr>
          <w:del w:id="598" w:author="ahiralesc" w:date="2012-09-24T16:34:00Z"/>
          <w:rFonts w:ascii="Verdana" w:hAnsi="Verdana"/>
          <w:b/>
          <w:bCs/>
        </w:rPr>
      </w:pPr>
      <w:del w:id="599" w:author="ahiralesc" w:date="2012-09-24T16:34:00Z">
        <w:r w:rsidRPr="00FE78BB" w:rsidDel="007053AE">
          <w:rPr>
            <w:rFonts w:ascii="Verdana" w:hAnsi="Verdana"/>
            <w:b/>
            <w:bCs/>
          </w:rPr>
          <w:delText>Teikoku Grid Scheduling Framework</w:delText>
        </w:r>
      </w:del>
    </w:p>
    <w:p w:rsidR="000B7019" w:rsidRPr="00FE78BB" w:rsidDel="007053AE" w:rsidRDefault="000B7019">
      <w:pPr>
        <w:rPr>
          <w:del w:id="600" w:author="ahiralesc" w:date="2012-09-24T16:34:00Z"/>
          <w:rFonts w:ascii="Verdana" w:hAnsi="Verdana"/>
        </w:rPr>
      </w:pPr>
      <w:del w:id="601" w:author="ahiralesc" w:date="2012-09-24T16:34:00Z">
        <w:r w:rsidRPr="00FE78BB" w:rsidDel="007053AE">
          <w:rPr>
            <w:rFonts w:ascii="Verdana" w:hAnsi="Verdana"/>
          </w:rPr>
          <w:lastRenderedPageBreak/>
          <w:delText>Generic Java based system for the development and application of resource management strategies in computational grids.</w:delText>
        </w:r>
      </w:del>
    </w:p>
    <w:p w:rsidR="000B7019" w:rsidRPr="00FE78BB" w:rsidDel="007053AE" w:rsidRDefault="000B7019">
      <w:pPr>
        <w:rPr>
          <w:del w:id="602" w:author="ahiralesc" w:date="2012-09-24T16:34:00Z"/>
          <w:rFonts w:ascii="Verdana" w:hAnsi="Verdana"/>
        </w:rPr>
      </w:pPr>
    </w:p>
    <w:p w:rsidR="000B7019" w:rsidRPr="00FE78BB" w:rsidDel="007053AE" w:rsidRDefault="000B7019">
      <w:pPr>
        <w:pageBreakBefore/>
        <w:rPr>
          <w:del w:id="603" w:author="ahiralesc" w:date="2012-09-24T16:34:00Z"/>
          <w:rFonts w:ascii="Verdana" w:hAnsi="Verdana"/>
        </w:rPr>
      </w:pPr>
    </w:p>
    <w:p w:rsidR="000B7019" w:rsidRPr="00FE78BB" w:rsidDel="007053AE" w:rsidRDefault="000B7019">
      <w:pPr>
        <w:pStyle w:val="Ttulo3"/>
        <w:numPr>
          <w:ilvl w:val="8"/>
          <w:numId w:val="1"/>
        </w:numPr>
        <w:rPr>
          <w:del w:id="604" w:author="ahiralesc" w:date="2012-09-24T16:34:00Z"/>
          <w:rFonts w:ascii="Verdana" w:hAnsi="Verdana"/>
          <w:color w:val="000000"/>
          <w:sz w:val="28"/>
          <w:szCs w:val="28"/>
        </w:rPr>
      </w:pPr>
      <w:bookmarkStart w:id="605" w:name="_Toc336267459"/>
      <w:del w:id="606" w:author="ahiralesc" w:date="2012-09-24T16:34:00Z">
        <w:r w:rsidRPr="00FE78BB" w:rsidDel="007053AE">
          <w:rPr>
            <w:rFonts w:ascii="Verdana" w:hAnsi="Verdana"/>
            <w:color w:val="000000"/>
            <w:sz w:val="28"/>
            <w:szCs w:val="28"/>
          </w:rPr>
          <w:delText>1.2.2 Acronyms and Abbreviations</w:delText>
        </w:r>
        <w:bookmarkEnd w:id="605"/>
      </w:del>
    </w:p>
    <w:p w:rsidR="000B7019" w:rsidRPr="00FE78BB" w:rsidDel="007053AE" w:rsidRDefault="000B7019">
      <w:pPr>
        <w:rPr>
          <w:del w:id="607" w:author="ahiralesc" w:date="2012-09-24T16:34:00Z"/>
          <w:rFonts w:ascii="Verdana" w:hAnsi="Verdana"/>
        </w:rPr>
      </w:pPr>
      <w:del w:id="608" w:author="ahiralesc" w:date="2012-09-24T16:34:00Z">
        <w:r w:rsidRPr="00FE78BB" w:rsidDel="007053AE">
          <w:rPr>
            <w:rFonts w:ascii="Verdana" w:hAnsi="Verdana"/>
            <w:b/>
            <w:bCs/>
          </w:rPr>
          <w:delText>CHC</w:delText>
        </w:r>
        <w:r w:rsidRPr="00FE78BB" w:rsidDel="007053AE">
          <w:rPr>
            <w:rFonts w:ascii="Verdana" w:hAnsi="Verdana"/>
            <w:b/>
            <w:bCs/>
          </w:rPr>
          <w:tab/>
        </w:r>
        <w:r w:rsidRPr="00FE78BB" w:rsidDel="007053AE">
          <w:rPr>
            <w:rFonts w:ascii="Verdana" w:hAnsi="Verdana"/>
          </w:rPr>
          <w:delText>Consecutive Hours Class</w:delText>
        </w:r>
      </w:del>
    </w:p>
    <w:p w:rsidR="000B7019" w:rsidRPr="00FE78BB" w:rsidDel="007053AE" w:rsidRDefault="000B7019">
      <w:pPr>
        <w:rPr>
          <w:del w:id="609" w:author="ahiralesc" w:date="2012-09-24T16:34:00Z"/>
          <w:rFonts w:ascii="Verdana" w:hAnsi="Verdana"/>
        </w:rPr>
      </w:pPr>
      <w:del w:id="610" w:author="ahiralesc" w:date="2012-09-24T16:34:00Z">
        <w:r w:rsidRPr="00FE78BB" w:rsidDel="007053AE">
          <w:rPr>
            <w:rFonts w:ascii="Verdana" w:hAnsi="Verdana"/>
            <w:b/>
            <w:bCs/>
          </w:rPr>
          <w:delText>DRS</w:delText>
        </w:r>
        <w:r w:rsidRPr="00FE78BB" w:rsidDel="007053AE">
          <w:rPr>
            <w:rFonts w:ascii="Verdana" w:hAnsi="Verdana"/>
            <w:b/>
            <w:bCs/>
          </w:rPr>
          <w:tab/>
        </w:r>
        <w:r w:rsidRPr="00FE78BB" w:rsidDel="007053AE">
          <w:rPr>
            <w:rFonts w:ascii="Verdana" w:hAnsi="Verdana"/>
          </w:rPr>
          <w:delText xml:space="preserve">Deterministic Rostering Strategy </w:delText>
        </w:r>
      </w:del>
    </w:p>
    <w:p w:rsidR="000B7019" w:rsidRPr="00FE78BB" w:rsidDel="007053AE" w:rsidRDefault="000B7019">
      <w:pPr>
        <w:rPr>
          <w:del w:id="611" w:author="ahiralesc" w:date="2012-09-24T16:34:00Z"/>
          <w:rFonts w:ascii="Verdana" w:hAnsi="Verdana"/>
        </w:rPr>
      </w:pPr>
      <w:del w:id="612" w:author="ahiralesc" w:date="2012-09-24T16:34:00Z">
        <w:r w:rsidRPr="00FE78BB" w:rsidDel="007053AE">
          <w:rPr>
            <w:rFonts w:ascii="Verdana" w:hAnsi="Verdana"/>
            <w:b/>
            <w:bCs/>
          </w:rPr>
          <w:delText>FCFS</w:delText>
        </w:r>
        <w:r w:rsidRPr="00FE78BB" w:rsidDel="007053AE">
          <w:rPr>
            <w:rFonts w:ascii="Verdana" w:hAnsi="Verdana"/>
            <w:b/>
            <w:bCs/>
          </w:rPr>
          <w:tab/>
        </w:r>
        <w:r w:rsidRPr="00FE78BB" w:rsidDel="007053AE">
          <w:rPr>
            <w:rFonts w:ascii="Verdana" w:hAnsi="Verdana"/>
          </w:rPr>
          <w:delText>First Come First Served</w:delText>
        </w:r>
      </w:del>
    </w:p>
    <w:p w:rsidR="000B7019" w:rsidRPr="00FE78BB" w:rsidDel="007053AE" w:rsidRDefault="000B7019">
      <w:pPr>
        <w:rPr>
          <w:del w:id="613" w:author="ahiralesc" w:date="2012-09-24T16:34:00Z"/>
          <w:rFonts w:ascii="Verdana" w:hAnsi="Verdana"/>
        </w:rPr>
      </w:pPr>
      <w:del w:id="614" w:author="ahiralesc" w:date="2012-09-24T16:34:00Z">
        <w:r w:rsidRPr="00FE78BB" w:rsidDel="007053AE">
          <w:rPr>
            <w:rFonts w:ascii="Verdana" w:hAnsi="Verdana"/>
            <w:b/>
            <w:bCs/>
          </w:rPr>
          <w:delText>GIS</w:delText>
        </w:r>
        <w:r w:rsidRPr="00FE78BB" w:rsidDel="007053AE">
          <w:rPr>
            <w:rFonts w:ascii="Verdana" w:hAnsi="Verdana"/>
            <w:b/>
            <w:bCs/>
          </w:rPr>
          <w:tab/>
        </w:r>
        <w:r w:rsidRPr="00FE78BB" w:rsidDel="007053AE">
          <w:rPr>
            <w:rFonts w:ascii="Verdana" w:hAnsi="Verdana"/>
          </w:rPr>
          <w:delText>Global Information System</w:delText>
        </w:r>
      </w:del>
    </w:p>
    <w:p w:rsidR="000B7019" w:rsidRPr="00FE78BB" w:rsidDel="007053AE" w:rsidRDefault="000B7019">
      <w:pPr>
        <w:rPr>
          <w:del w:id="615" w:author="ahiralesc" w:date="2012-09-24T16:34:00Z"/>
          <w:rFonts w:ascii="Verdana" w:hAnsi="Verdana"/>
        </w:rPr>
      </w:pPr>
      <w:del w:id="616" w:author="ahiralesc" w:date="2012-09-24T16:34:00Z">
        <w:r w:rsidRPr="00FE78BB" w:rsidDel="007053AE">
          <w:rPr>
            <w:rFonts w:ascii="Verdana" w:hAnsi="Verdana"/>
            <w:b/>
            <w:bCs/>
          </w:rPr>
          <w:delText>LIS</w:delText>
        </w:r>
        <w:r w:rsidRPr="00FE78BB" w:rsidDel="007053AE">
          <w:rPr>
            <w:rFonts w:ascii="Verdana" w:hAnsi="Verdana"/>
            <w:b/>
            <w:bCs/>
          </w:rPr>
          <w:tab/>
        </w:r>
        <w:r w:rsidRPr="00FE78BB" w:rsidDel="007053AE">
          <w:rPr>
            <w:rFonts w:ascii="Verdana" w:hAnsi="Verdana"/>
          </w:rPr>
          <w:delText>Local Information System</w:delText>
        </w:r>
      </w:del>
    </w:p>
    <w:p w:rsidR="000B7019" w:rsidRPr="00FE78BB" w:rsidDel="007053AE" w:rsidRDefault="000B7019">
      <w:pPr>
        <w:rPr>
          <w:del w:id="617" w:author="ahiralesc" w:date="2012-09-24T16:34:00Z"/>
          <w:rFonts w:ascii="Verdana" w:hAnsi="Verdana"/>
        </w:rPr>
      </w:pPr>
      <w:del w:id="618" w:author="ahiralesc" w:date="2012-09-24T16:34:00Z">
        <w:r w:rsidRPr="00FE78BB" w:rsidDel="007053AE">
          <w:rPr>
            <w:rFonts w:ascii="Verdana" w:hAnsi="Verdana"/>
            <w:b/>
            <w:bCs/>
          </w:rPr>
          <w:delText>tGSF</w:delText>
        </w:r>
        <w:r w:rsidRPr="00FE78BB" w:rsidDel="007053AE">
          <w:rPr>
            <w:rFonts w:ascii="Verdana" w:hAnsi="Verdana"/>
          </w:rPr>
          <w:tab/>
          <w:delText>Teikoku Grid Scheduling Framework</w:delText>
        </w:r>
      </w:del>
    </w:p>
    <w:p w:rsidR="000B7019" w:rsidRPr="00FE78BB" w:rsidDel="007053AE" w:rsidRDefault="000B7019">
      <w:pPr>
        <w:pStyle w:val="Ttulo1"/>
        <w:numPr>
          <w:ilvl w:val="8"/>
          <w:numId w:val="1"/>
        </w:numPr>
        <w:spacing w:after="0"/>
        <w:rPr>
          <w:del w:id="619" w:author="ahiralesc" w:date="2012-09-24T16:34:00Z"/>
          <w:rFonts w:ascii="Verdana" w:hAnsi="Verdana"/>
          <w:sz w:val="48"/>
          <w:szCs w:val="48"/>
        </w:rPr>
      </w:pPr>
      <w:bookmarkStart w:id="620" w:name="_Toc336267460"/>
      <w:del w:id="621" w:author="ahiralesc" w:date="2012-09-24T16:34:00Z">
        <w:r w:rsidRPr="00FE78BB" w:rsidDel="007053AE">
          <w:rPr>
            <w:rFonts w:ascii="Verdana" w:hAnsi="Verdana"/>
            <w:sz w:val="48"/>
            <w:szCs w:val="48"/>
          </w:rPr>
          <w:delText>2 General Description</w:delText>
        </w:r>
        <w:bookmarkEnd w:id="620"/>
      </w:del>
    </w:p>
    <w:p w:rsidR="000B7019" w:rsidRPr="00FE78BB" w:rsidDel="007053AE" w:rsidRDefault="000B7019">
      <w:pPr>
        <w:pStyle w:val="Ttulo2"/>
        <w:numPr>
          <w:ilvl w:val="8"/>
          <w:numId w:val="1"/>
        </w:numPr>
        <w:rPr>
          <w:del w:id="622" w:author="ahiralesc" w:date="2012-09-24T16:34:00Z"/>
          <w:rFonts w:ascii="Verdana" w:hAnsi="Verdana"/>
          <w:sz w:val="36"/>
          <w:szCs w:val="36"/>
        </w:rPr>
      </w:pPr>
      <w:bookmarkStart w:id="623" w:name="_Toc336267461"/>
      <w:del w:id="624" w:author="ahiralesc" w:date="2012-09-24T16:34:00Z">
        <w:r w:rsidRPr="00FE78BB" w:rsidDel="007053AE">
          <w:rPr>
            <w:rFonts w:ascii="Verdana" w:hAnsi="Verdana"/>
            <w:sz w:val="36"/>
            <w:szCs w:val="36"/>
          </w:rPr>
          <w:delText>2.1 Context of the Class Scheduler</w:delText>
        </w:r>
        <w:bookmarkEnd w:id="623"/>
      </w:del>
    </w:p>
    <w:p w:rsidR="000B7019" w:rsidRPr="00FE78BB" w:rsidDel="007053AE" w:rsidRDefault="000B7019">
      <w:pPr>
        <w:rPr>
          <w:del w:id="625" w:author="ahiralesc" w:date="2012-09-24T16:34:00Z"/>
          <w:rFonts w:ascii="Verdana" w:hAnsi="Verdana"/>
        </w:rPr>
      </w:pPr>
      <w:del w:id="626" w:author="ahiralesc" w:date="2012-09-24T16:34:00Z">
        <w:r w:rsidRPr="00FE78BB" w:rsidDel="007053AE">
          <w:rPr>
            <w:rFonts w:ascii="Verdana" w:hAnsi="Verdana"/>
          </w:rPr>
          <w:delText>As mentioned before, Class Scheduler is an adaptation for the Teikoku Framework. This means that the system will not be build out of nowhere, it will be an implementation and customization of the existing scheduler Teikoku.</w:delText>
        </w:r>
      </w:del>
    </w:p>
    <w:p w:rsidR="000B7019" w:rsidRPr="00FE78BB" w:rsidDel="007053AE" w:rsidRDefault="000B7019">
      <w:pPr>
        <w:rPr>
          <w:del w:id="627" w:author="ahiralesc" w:date="2012-09-24T16:34:00Z"/>
          <w:rFonts w:ascii="Verdana" w:hAnsi="Verdana"/>
        </w:rPr>
      </w:pPr>
      <w:del w:id="628" w:author="ahiralesc" w:date="2012-09-24T16:34:00Z">
        <w:r w:rsidRPr="00FE78BB" w:rsidDel="007053AE">
          <w:rPr>
            <w:rFonts w:ascii="Verdana" w:hAnsi="Verdana"/>
          </w:rPr>
          <w:delText>The adaptation consists mainly in implementing the scheduling algorithm for the problem and the standardization of the input data for the framework, as well as the configuration of the system to solve the problem at hand.</w:delText>
        </w:r>
      </w:del>
    </w:p>
    <w:p w:rsidR="000B7019" w:rsidRPr="00FE78BB" w:rsidDel="007053AE" w:rsidRDefault="000B7019">
      <w:pPr>
        <w:rPr>
          <w:del w:id="629" w:author="ahiralesc" w:date="2012-09-24T16:34:00Z"/>
          <w:rFonts w:ascii="Verdana" w:hAnsi="Verdana"/>
        </w:rPr>
      </w:pPr>
    </w:p>
    <w:p w:rsidR="000B7019" w:rsidRPr="00FE78BB" w:rsidDel="007053AE" w:rsidRDefault="000B7019">
      <w:pPr>
        <w:rPr>
          <w:del w:id="630" w:author="ahiralesc" w:date="2012-09-24T16:34:00Z"/>
          <w:rFonts w:ascii="Verdana" w:hAnsi="Verdana"/>
          <w:b/>
          <w:bCs/>
          <w:sz w:val="24"/>
          <w:szCs w:val="24"/>
        </w:rPr>
      </w:pPr>
      <w:del w:id="631" w:author="ahiralesc" w:date="2012-09-24T16:34:00Z">
        <w:r w:rsidRPr="00FE78BB" w:rsidDel="007053AE">
          <w:rPr>
            <w:rFonts w:ascii="Verdana" w:hAnsi="Verdana"/>
            <w:b/>
            <w:bCs/>
            <w:sz w:val="24"/>
            <w:szCs w:val="24"/>
          </w:rPr>
          <w:delText>2.1.1 Problem Definition</w:delText>
        </w:r>
      </w:del>
    </w:p>
    <w:p w:rsidR="000B7019" w:rsidRPr="00FE78BB" w:rsidDel="007053AE" w:rsidRDefault="000B7019">
      <w:pPr>
        <w:rPr>
          <w:del w:id="632" w:author="ahiralesc" w:date="2012-09-24T16:34:00Z"/>
          <w:rFonts w:ascii="Verdana" w:hAnsi="Verdana"/>
        </w:rPr>
      </w:pPr>
      <w:del w:id="633" w:author="ahiralesc" w:date="2012-09-24T16:34:00Z">
        <w:r w:rsidRPr="00FE78BB" w:rsidDel="007053AE">
          <w:rPr>
            <w:rFonts w:ascii="Verdana" w:hAnsi="Verdana"/>
          </w:rPr>
          <w:delText>There will be available resources (classrooms) with their own Scheduling Horizon</w:delText>
        </w:r>
        <w:r w:rsidRPr="00FE78BB" w:rsidDel="007053AE">
          <w:rPr>
            <w:rFonts w:ascii="Verdana" w:hAnsi="Verdana"/>
            <w:i/>
            <w:iCs/>
          </w:rPr>
          <w:delText xml:space="preserve"> [0,T]</w:delText>
        </w:r>
        <w:r w:rsidRPr="00FE78BB" w:rsidDel="007053AE">
          <w:rPr>
            <w:rFonts w:ascii="Verdana" w:hAnsi="Verdana"/>
          </w:rPr>
          <w:delText xml:space="preserve">, which is divided in constant periods of time </w:delText>
        </w:r>
        <w:r w:rsidRPr="00FE78BB" w:rsidDel="007053AE">
          <w:rPr>
            <w:rFonts w:ascii="Verdana" w:hAnsi="Verdana"/>
            <w:i/>
            <w:iCs/>
          </w:rPr>
          <w:delText>[t,t+1]</w:delText>
        </w:r>
        <w:r w:rsidRPr="00FE78BB" w:rsidDel="007053AE">
          <w:rPr>
            <w:rFonts w:ascii="Verdana" w:hAnsi="Verdana"/>
          </w:rPr>
          <w:delText xml:space="preserve"> for </w:delText>
        </w:r>
        <w:r w:rsidRPr="00FE78BB" w:rsidDel="007053AE">
          <w:rPr>
            <w:rFonts w:ascii="Verdana" w:hAnsi="Verdana"/>
            <w:i/>
            <w:iCs/>
          </w:rPr>
          <w:delText>t=0,1,...,T-1</w:delText>
        </w:r>
        <w:r w:rsidRPr="00FE78BB" w:rsidDel="007053AE">
          <w:rPr>
            <w:rFonts w:ascii="Verdana" w:hAnsi="Verdana"/>
          </w:rPr>
          <w:delText xml:space="preserve">. These periods of time are constant of 1 hour each. </w:delText>
        </w:r>
      </w:del>
    </w:p>
    <w:p w:rsidR="000B7019" w:rsidRPr="00FE78BB" w:rsidDel="007053AE" w:rsidRDefault="000B7019">
      <w:pPr>
        <w:rPr>
          <w:del w:id="634" w:author="ahiralesc" w:date="2012-09-24T16:34:00Z"/>
          <w:rFonts w:ascii="Verdana" w:hAnsi="Verdana"/>
        </w:rPr>
      </w:pPr>
      <w:del w:id="635" w:author="ahiralesc" w:date="2012-09-24T16:34:00Z">
        <w:r w:rsidRPr="00FE78BB" w:rsidDel="007053AE">
          <w:rPr>
            <w:rFonts w:ascii="Verdana" w:hAnsi="Verdana"/>
          </w:rPr>
          <w:delText xml:space="preserve">There are </w:delText>
        </w:r>
        <w:r w:rsidRPr="00FE78BB" w:rsidDel="007053AE">
          <w:rPr>
            <w:rFonts w:ascii="Verdana" w:hAnsi="Verdana"/>
            <w:i/>
            <w:iCs/>
          </w:rPr>
          <w:delText xml:space="preserve">m </w:delText>
        </w:r>
        <w:r w:rsidRPr="00FE78BB" w:rsidDel="007053AE">
          <w:rPr>
            <w:rFonts w:ascii="Verdana" w:hAnsi="Verdana"/>
          </w:rPr>
          <w:delText>available</w:delText>
        </w:r>
        <w:r w:rsidRPr="00FE78BB" w:rsidDel="007053AE">
          <w:rPr>
            <w:rFonts w:ascii="Verdana" w:hAnsi="Verdana"/>
            <w:i/>
            <w:iCs/>
          </w:rPr>
          <w:delText xml:space="preserve"> </w:delText>
        </w:r>
        <w:r w:rsidRPr="00FE78BB" w:rsidDel="007053AE">
          <w:rPr>
            <w:rFonts w:ascii="Verdana" w:hAnsi="Verdana"/>
          </w:rPr>
          <w:delText xml:space="preserve">resources (classrooms), each with an initial Scheduling Horizon of </w:delText>
        </w:r>
        <w:r w:rsidRPr="00FE78BB" w:rsidDel="007053AE">
          <w:rPr>
            <w:rFonts w:ascii="Verdana" w:hAnsi="Verdana"/>
            <w:i/>
            <w:iCs/>
          </w:rPr>
          <w:delText>[0,T]</w:delText>
        </w:r>
        <w:r w:rsidRPr="00FE78BB" w:rsidDel="007053AE">
          <w:rPr>
            <w:rFonts w:ascii="Verdana" w:hAnsi="Verdana"/>
          </w:rPr>
          <w:delText xml:space="preserve">. </w:delText>
        </w:r>
        <w:r w:rsidRPr="00FE78BB" w:rsidDel="007053AE">
          <w:rPr>
            <w:rFonts w:ascii="Verdana" w:hAnsi="Verdana"/>
            <w:i/>
            <w:iCs/>
          </w:rPr>
          <w:delText>n</w:delText>
        </w:r>
        <w:r w:rsidRPr="00FE78BB" w:rsidDel="007053AE">
          <w:rPr>
            <w:rFonts w:ascii="Verdana" w:hAnsi="Verdana"/>
          </w:rPr>
          <w:delText xml:space="preserve"> tasks must be accomplished within the Scheduling Horizon of the resources </w:delText>
        </w:r>
        <w:r w:rsidRPr="00FE78BB" w:rsidDel="007053AE">
          <w:rPr>
            <w:rFonts w:ascii="Verdana" w:hAnsi="Verdana"/>
            <w:i/>
            <w:iCs/>
          </w:rPr>
          <w:delText>j=1, …, n</w:delText>
        </w:r>
        <w:r w:rsidRPr="00FE78BB" w:rsidDel="007053AE">
          <w:rPr>
            <w:rFonts w:ascii="Verdana" w:hAnsi="Verdana"/>
          </w:rPr>
          <w:delText xml:space="preserve">. These tasks consist of a tuple </w:delText>
        </w:r>
        <w:r w:rsidRPr="00FE78BB" w:rsidDel="007053AE">
          <w:rPr>
            <w:rFonts w:ascii="Verdana" w:hAnsi="Verdana"/>
            <w:i/>
            <w:iCs/>
          </w:rPr>
          <w:delText>(ps</w:delText>
        </w:r>
        <w:r w:rsidRPr="00FE78BB" w:rsidDel="007053AE">
          <w:rPr>
            <w:rFonts w:ascii="Verdana" w:hAnsi="Verdana"/>
            <w:i/>
            <w:iCs/>
            <w:vertAlign w:val="subscript"/>
          </w:rPr>
          <w:delText>j</w:delText>
        </w:r>
        <w:r w:rsidRPr="00FE78BB" w:rsidDel="007053AE">
          <w:rPr>
            <w:rFonts w:ascii="Verdana" w:hAnsi="Verdana"/>
            <w:i/>
            <w:iCs/>
          </w:rPr>
          <w:delText>, pl</w:delText>
        </w:r>
        <w:r w:rsidRPr="00FE78BB" w:rsidDel="007053AE">
          <w:rPr>
            <w:rFonts w:ascii="Verdana" w:hAnsi="Verdana"/>
            <w:i/>
            <w:iCs/>
            <w:vertAlign w:val="subscript"/>
          </w:rPr>
          <w:delText>j</w:delText>
        </w:r>
        <w:r w:rsidRPr="00FE78BB" w:rsidDel="007053AE">
          <w:rPr>
            <w:rFonts w:ascii="Verdana" w:hAnsi="Verdana"/>
            <w:i/>
            <w:iCs/>
          </w:rPr>
          <w:delText>, pc</w:delText>
        </w:r>
        <w:r w:rsidRPr="00FE78BB" w:rsidDel="007053AE">
          <w:rPr>
            <w:rFonts w:ascii="Verdana" w:hAnsi="Verdana"/>
            <w:i/>
            <w:iCs/>
            <w:vertAlign w:val="subscript"/>
          </w:rPr>
          <w:delText>j</w:delText>
        </w:r>
        <w:r w:rsidRPr="00FE78BB" w:rsidDel="007053AE">
          <w:rPr>
            <w:rFonts w:ascii="Verdana" w:hAnsi="Verdana"/>
            <w:i/>
            <w:iCs/>
          </w:rPr>
          <w:delText>, pt</w:delText>
        </w:r>
        <w:r w:rsidRPr="00FE78BB" w:rsidDel="007053AE">
          <w:rPr>
            <w:rFonts w:ascii="Verdana" w:hAnsi="Verdana"/>
            <w:i/>
            <w:iCs/>
            <w:vertAlign w:val="subscript"/>
          </w:rPr>
          <w:delText>j</w:delText>
        </w:r>
        <w:r w:rsidRPr="00FE78BB" w:rsidDel="007053AE">
          <w:rPr>
            <w:rFonts w:ascii="Verdana" w:hAnsi="Verdana"/>
            <w:i/>
            <w:iCs/>
          </w:rPr>
          <w:delText>, r</w:delText>
        </w:r>
        <w:r w:rsidRPr="00FE78BB" w:rsidDel="007053AE">
          <w:rPr>
            <w:rFonts w:ascii="Verdana" w:hAnsi="Verdana"/>
            <w:i/>
            <w:iCs/>
            <w:vertAlign w:val="subscript"/>
          </w:rPr>
          <w:delText>j</w:delText>
        </w:r>
        <w:r w:rsidRPr="00FE78BB" w:rsidDel="007053AE">
          <w:rPr>
            <w:rFonts w:ascii="Verdana" w:hAnsi="Verdana"/>
            <w:i/>
            <w:iCs/>
          </w:rPr>
          <w:delText>, id</w:delText>
        </w:r>
        <w:r w:rsidRPr="00FE78BB" w:rsidDel="007053AE">
          <w:rPr>
            <w:rFonts w:ascii="Verdana" w:hAnsi="Verdana"/>
            <w:i/>
            <w:iCs/>
            <w:vertAlign w:val="subscript"/>
          </w:rPr>
          <w:delText>j</w:delText>
        </w:r>
        <w:r w:rsidRPr="00FE78BB" w:rsidDel="007053AE">
          <w:rPr>
            <w:rFonts w:ascii="Verdana" w:hAnsi="Verdana"/>
            <w:i/>
            <w:iCs/>
          </w:rPr>
          <w:delText>)</w:delText>
        </w:r>
        <w:r w:rsidRPr="00FE78BB" w:rsidDel="007053AE">
          <w:rPr>
            <w:rFonts w:ascii="Verdana" w:hAnsi="Verdana"/>
          </w:rPr>
          <w:delText xml:space="preserve"> with a duration of</w:delText>
        </w:r>
        <w:r w:rsidRPr="00FE78BB" w:rsidDel="007053AE">
          <w:rPr>
            <w:rFonts w:ascii="Verdana" w:hAnsi="Verdana"/>
          </w:rPr>
          <w:object w:dxaOrig="1110" w:dyaOrig="301">
            <v:shape id="_x0000_i1039" type="#_x0000_t75" style="width:55.7pt;height:14.95pt" o:ole="" filled="t">
              <v:fill color2="black"/>
              <v:imagedata r:id="rId15" o:title=""/>
            </v:shape>
            <o:OLEObject Type="Embed" ProgID="opendocument.MathDocument.1" ShapeID="_x0000_i1039" DrawAspect="Content" ObjectID="_1410011526" r:id="rId33"/>
          </w:object>
        </w:r>
        <w:r w:rsidRPr="00FE78BB" w:rsidDel="007053AE">
          <w:rPr>
            <w:rFonts w:ascii="Verdana" w:hAnsi="Verdana"/>
          </w:rPr>
          <w:delText xml:space="preserve"> class hours;</w:delText>
        </w:r>
        <w:r w:rsidRPr="00FE78BB" w:rsidDel="007053AE">
          <w:rPr>
            <w:rFonts w:ascii="Verdana" w:hAnsi="Verdana"/>
          </w:rPr>
          <w:object w:dxaOrig="761" w:dyaOrig="301">
            <v:shape id="_x0000_i1040" type="#_x0000_t75" style="width:38.05pt;height:14.95pt" o:ole="" filled="t">
              <v:fill color2="black"/>
              <v:imagedata r:id="rId17" o:title=""/>
            </v:shape>
            <o:OLEObject Type="Embed" ProgID="opendocument.MathDocument.1" ShapeID="_x0000_i1040" DrawAspect="Content" ObjectID="_1410011527" r:id="rId34"/>
          </w:object>
        </w:r>
        <w:r w:rsidRPr="00FE78BB" w:rsidDel="007053AE">
          <w:rPr>
            <w:rFonts w:ascii="Verdana" w:hAnsi="Verdana"/>
          </w:rPr>
          <w:delText>lab hours;</w:delText>
        </w:r>
        <w:r w:rsidRPr="00FE78BB" w:rsidDel="007053AE">
          <w:rPr>
            <w:rFonts w:ascii="Verdana" w:hAnsi="Verdana"/>
          </w:rPr>
          <w:object w:dxaOrig="429" w:dyaOrig="301">
            <v:shape id="_x0000_i1041" type="#_x0000_t75" style="width:21.75pt;height:14.95pt" o:ole="" filled="t">
              <v:fill color2="black"/>
              <v:imagedata r:id="rId35" o:title=""/>
            </v:shape>
            <o:OLEObject Type="Embed" ProgID="opendocument.MathDocument.1" ShapeID="_x0000_i1041" DrawAspect="Content" ObjectID="_1410011528" r:id="rId36"/>
          </w:object>
        </w:r>
        <w:r w:rsidRPr="00FE78BB" w:rsidDel="007053AE">
          <w:rPr>
            <w:rFonts w:ascii="Verdana" w:hAnsi="Verdana"/>
          </w:rPr>
          <w:delText>workshop hours;</w:delText>
        </w:r>
        <w:r w:rsidRPr="00FE78BB" w:rsidDel="007053AE">
          <w:rPr>
            <w:rFonts w:ascii="Verdana" w:hAnsi="Verdana"/>
          </w:rPr>
          <w:object w:dxaOrig="460" w:dyaOrig="301">
            <v:shape id="_x0000_i1042" type="#_x0000_t75" style="width:23.1pt;height:14.95pt" o:ole="" filled="t">
              <v:fill color2="black"/>
              <v:imagedata r:id="rId37" o:title=""/>
            </v:shape>
            <o:OLEObject Type="Embed" ProgID="opendocument.MathDocument.1" ShapeID="_x0000_i1042" DrawAspect="Content" ObjectID="_1410011529" r:id="rId38"/>
          </w:object>
        </w:r>
        <w:r w:rsidRPr="00FE78BB" w:rsidDel="007053AE">
          <w:rPr>
            <w:rFonts w:ascii="Verdana" w:hAnsi="Verdana"/>
          </w:rPr>
          <w:delText xml:space="preserve">clinic hours; liberation time </w:delText>
        </w:r>
        <w:r w:rsidRPr="00FE78BB" w:rsidDel="007053AE">
          <w:rPr>
            <w:rFonts w:ascii="Verdana" w:hAnsi="Verdana"/>
          </w:rPr>
          <w:object w:dxaOrig="303" w:dyaOrig="301">
            <v:shape id="_x0000_i1043" type="#_x0000_t75" style="width:14.95pt;height:14.95pt" o:ole="" filled="t">
              <v:fill color2="black"/>
              <v:imagedata r:id="rId39" o:title=""/>
            </v:shape>
            <o:OLEObject Type="Embed" ProgID="opendocument.MathDocument.1" ShapeID="_x0000_i1043" DrawAspect="Content" ObjectID="_1410011530" r:id="rId40"/>
          </w:object>
        </w:r>
        <w:r w:rsidRPr="00FE78BB" w:rsidDel="007053AE">
          <w:rPr>
            <w:rFonts w:ascii="Verdana" w:hAnsi="Verdana"/>
          </w:rPr>
          <w:delText>and a task identifier</w:delText>
        </w:r>
        <w:r w:rsidRPr="00FE78BB" w:rsidDel="007053AE">
          <w:rPr>
            <w:rFonts w:ascii="Verdana" w:hAnsi="Verdana"/>
          </w:rPr>
          <w:object w:dxaOrig="403" w:dyaOrig="301">
            <v:shape id="_x0000_i1044" type="#_x0000_t75" style="width:20.4pt;height:14.95pt" o:ole="" filled="t">
              <v:fill color2="black"/>
              <v:imagedata r:id="rId25" o:title=""/>
            </v:shape>
            <o:OLEObject Type="Embed" ProgID="opendocument.MathDocument.1" ShapeID="_x0000_i1044" DrawAspect="Content" ObjectID="_1410011531" r:id="rId41"/>
          </w:object>
        </w:r>
        <w:r w:rsidRPr="00FE78BB" w:rsidDel="007053AE">
          <w:rPr>
            <w:rFonts w:ascii="Verdana" w:hAnsi="Verdana"/>
          </w:rPr>
          <w:delText>.</w:delText>
        </w:r>
      </w:del>
    </w:p>
    <w:p w:rsidR="000B7019" w:rsidRPr="00FE78BB" w:rsidDel="007053AE" w:rsidRDefault="000B7019">
      <w:pPr>
        <w:rPr>
          <w:del w:id="636" w:author="ahiralesc" w:date="2012-09-24T16:34:00Z"/>
          <w:rFonts w:ascii="Verdana" w:hAnsi="Verdana"/>
        </w:rPr>
      </w:pPr>
      <w:del w:id="637" w:author="ahiralesc" w:date="2012-09-24T16:34:00Z">
        <w:r w:rsidRPr="00FE78BB" w:rsidDel="007053AE">
          <w:rPr>
            <w:rFonts w:ascii="Verdana" w:hAnsi="Verdana"/>
          </w:rPr>
          <w:delText xml:space="preserve">The number of employees </w:delText>
        </w:r>
        <w:r w:rsidRPr="00FE78BB" w:rsidDel="007053AE">
          <w:rPr>
            <w:rFonts w:ascii="Verdana" w:hAnsi="Verdana"/>
          </w:rPr>
          <w:object w:dxaOrig="674" w:dyaOrig="301">
            <v:shape id="_x0000_i1045" type="#_x0000_t75" style="width:33.95pt;height:14.95pt" o:ole="" filled="t">
              <v:fill color2="black"/>
              <v:imagedata r:id="rId42" o:title=""/>
            </v:shape>
            <o:OLEObject Type="Embed" ProgID="opendocument.MathDocument.1" ShapeID="_x0000_i1045" DrawAspect="Content" ObjectID="_1410011532" r:id="rId43"/>
          </w:object>
        </w:r>
        <w:r w:rsidRPr="00FE78BB" w:rsidDel="007053AE">
          <w:rPr>
            <w:rFonts w:ascii="Verdana" w:hAnsi="Verdana"/>
          </w:rPr>
          <w:delText xml:space="preserve">who can work on task </w:delText>
        </w:r>
        <w:r w:rsidRPr="00FE78BB" w:rsidDel="007053AE">
          <w:rPr>
            <w:rFonts w:ascii="Verdana" w:hAnsi="Verdana"/>
            <w:i/>
            <w:iCs/>
          </w:rPr>
          <w:delText>j</w:delText>
        </w:r>
        <w:r w:rsidRPr="00FE78BB" w:rsidDel="007053AE">
          <w:rPr>
            <w:rFonts w:ascii="Verdana" w:hAnsi="Verdana"/>
          </w:rPr>
          <w:delText xml:space="preserve"> in a period </w:delText>
        </w:r>
        <w:r w:rsidRPr="00FE78BB" w:rsidDel="007053AE">
          <w:rPr>
            <w:rFonts w:ascii="Verdana" w:hAnsi="Verdana"/>
            <w:i/>
            <w:iCs/>
          </w:rPr>
          <w:delText>[t,t+1]</w:delText>
        </w:r>
        <w:r w:rsidRPr="00FE78BB" w:rsidDel="007053AE">
          <w:rPr>
            <w:rFonts w:ascii="Verdana" w:hAnsi="Verdana"/>
          </w:rPr>
          <w:delText xml:space="preserve"> is one. Given a set of employees </w:delText>
        </w:r>
        <w:r w:rsidRPr="00FE78BB" w:rsidDel="007053AE">
          <w:rPr>
            <w:rFonts w:ascii="Verdana" w:hAnsi="Verdana"/>
            <w:i/>
            <w:iCs/>
          </w:rPr>
          <w:delText>E</w:delText>
        </w:r>
        <w:r w:rsidRPr="00FE78BB" w:rsidDel="007053AE">
          <w:rPr>
            <w:rFonts w:ascii="Verdana" w:hAnsi="Verdana"/>
          </w:rPr>
          <w:delText>, each employee</w:delText>
        </w:r>
        <w:r w:rsidRPr="00FE78BB" w:rsidDel="007053AE">
          <w:rPr>
            <w:rFonts w:ascii="Verdana" w:hAnsi="Verdana"/>
          </w:rPr>
          <w:object w:dxaOrig="600" w:dyaOrig="265">
            <v:shape id="_x0000_i1046" type="#_x0000_t75" style="width:29.9pt;height:13.6pt" o:ole="" filled="t">
              <v:fill color2="black"/>
              <v:imagedata r:id="rId44" o:title=""/>
            </v:shape>
            <o:OLEObject Type="Embed" ProgID="opendocument.MathDocument.1" ShapeID="_x0000_i1046" DrawAspect="Content" ObjectID="_1410011533" r:id="rId45"/>
          </w:object>
        </w:r>
        <w:r w:rsidRPr="00FE78BB" w:rsidDel="007053AE">
          <w:rPr>
            <w:rFonts w:ascii="Verdana" w:hAnsi="Verdana"/>
          </w:rPr>
          <w:delText xml:space="preserve">is qualified to work on a subset </w:delText>
        </w:r>
        <w:r w:rsidRPr="00FE78BB" w:rsidDel="007053AE">
          <w:rPr>
            <w:rFonts w:ascii="Verdana" w:hAnsi="Verdana"/>
            <w:i/>
            <w:iCs/>
          </w:rPr>
          <w:delText>Q</w:delText>
        </w:r>
        <w:r w:rsidRPr="00FE78BB" w:rsidDel="007053AE">
          <w:rPr>
            <w:rFonts w:ascii="Verdana" w:hAnsi="Verdana"/>
            <w:i/>
            <w:iCs/>
            <w:vertAlign w:val="subscript"/>
          </w:rPr>
          <w:delText>e</w:delText>
        </w:r>
        <w:r w:rsidRPr="00FE78BB" w:rsidDel="007053AE">
          <w:rPr>
            <w:rFonts w:ascii="Verdana" w:hAnsi="Verdana"/>
            <w:i/>
            <w:iCs/>
          </w:rPr>
          <w:delText xml:space="preserve">  </w:delText>
        </w:r>
        <w:r w:rsidRPr="00FE78BB" w:rsidDel="007053AE">
          <w:rPr>
            <w:rFonts w:ascii="Verdana" w:hAnsi="Verdana"/>
          </w:rPr>
          <w:delText xml:space="preserve">of tasks. Each employee possesses an </w:delText>
        </w:r>
        <w:r w:rsidRPr="00FE78BB" w:rsidDel="007053AE">
          <w:rPr>
            <w:rFonts w:ascii="Verdana" w:hAnsi="Verdana"/>
            <w:b/>
            <w:bCs/>
          </w:rPr>
          <w:delText>Availability Pattern</w:delText>
        </w:r>
        <w:r w:rsidRPr="00FE78BB" w:rsidDel="007053AE">
          <w:rPr>
            <w:rFonts w:ascii="Verdana" w:hAnsi="Verdana"/>
          </w:rPr>
          <w:delText xml:space="preserve">. A task </w:delText>
        </w:r>
        <w:r w:rsidRPr="00FE78BB" w:rsidDel="007053AE">
          <w:rPr>
            <w:rFonts w:ascii="Verdana" w:hAnsi="Verdana"/>
            <w:i/>
            <w:iCs/>
          </w:rPr>
          <w:delText>Q</w:delText>
        </w:r>
        <w:r w:rsidRPr="00FE78BB" w:rsidDel="007053AE">
          <w:rPr>
            <w:rFonts w:ascii="Verdana" w:hAnsi="Verdana"/>
            <w:i/>
            <w:iCs/>
            <w:vertAlign w:val="subscript"/>
          </w:rPr>
          <w:delText>e</w:delText>
        </w:r>
        <w:r w:rsidRPr="00FE78BB" w:rsidDel="007053AE">
          <w:rPr>
            <w:rFonts w:ascii="Verdana" w:hAnsi="Verdana"/>
            <w:i/>
            <w:iCs/>
          </w:rPr>
          <w:delText xml:space="preserve"> </w:delText>
        </w:r>
        <w:r w:rsidRPr="00FE78BB" w:rsidDel="007053AE">
          <w:rPr>
            <w:rFonts w:ascii="Verdana" w:hAnsi="Verdana"/>
          </w:rPr>
          <w:delText xml:space="preserve">for each period </w:delText>
        </w:r>
        <w:r w:rsidRPr="00FE78BB" w:rsidDel="007053AE">
          <w:rPr>
            <w:rFonts w:ascii="Verdana" w:hAnsi="Verdana"/>
            <w:i/>
            <w:iCs/>
          </w:rPr>
          <w:delText xml:space="preserve">[t,t+1] </w:delText>
        </w:r>
        <w:r w:rsidRPr="00FE78BB" w:rsidDel="007053AE">
          <w:rPr>
            <w:rFonts w:ascii="Verdana" w:hAnsi="Verdana"/>
          </w:rPr>
          <w:delText xml:space="preserve">ocurrs when in the employee’s </w:delText>
        </w:r>
        <w:r w:rsidRPr="00FE78BB" w:rsidDel="007053AE">
          <w:rPr>
            <w:rFonts w:ascii="Verdana" w:hAnsi="Verdana"/>
            <w:b/>
            <w:bCs/>
          </w:rPr>
          <w:delText>Availability Pattern</w:delText>
        </w:r>
        <w:r w:rsidRPr="00FE78BB" w:rsidDel="007053AE">
          <w:rPr>
            <w:rFonts w:ascii="Verdana" w:hAnsi="Verdana"/>
          </w:rPr>
          <w:object w:dxaOrig="1019" w:dyaOrig="301">
            <v:shape id="_x0000_i1047" type="#_x0000_t75" style="width:50.95pt;height:14.95pt" o:ole="" filled="t">
              <v:fill color2="black"/>
              <v:imagedata r:id="rId46" o:title=""/>
            </v:shape>
            <o:OLEObject Type="Embed" ProgID="opendocument.MathDocument.1" ShapeID="_x0000_i1047" DrawAspect="Content" ObjectID="_1410011534" r:id="rId47"/>
          </w:object>
        </w:r>
        <w:r w:rsidRPr="00FE78BB" w:rsidDel="007053AE">
          <w:rPr>
            <w:rFonts w:ascii="Verdana" w:hAnsi="Verdana"/>
          </w:rPr>
          <w:delText>.</w:delText>
        </w:r>
      </w:del>
    </w:p>
    <w:p w:rsidR="000B7019" w:rsidRPr="00FE78BB" w:rsidDel="007053AE" w:rsidRDefault="000B7019">
      <w:pPr>
        <w:rPr>
          <w:del w:id="638" w:author="ahiralesc" w:date="2012-09-24T16:34:00Z"/>
          <w:rFonts w:ascii="Verdana" w:hAnsi="Verdana"/>
        </w:rPr>
      </w:pPr>
    </w:p>
    <w:p w:rsidR="000B7019" w:rsidRPr="00FE78BB" w:rsidDel="007053AE" w:rsidRDefault="000B7019">
      <w:pPr>
        <w:pageBreakBefore/>
        <w:rPr>
          <w:del w:id="639" w:author="ahiralesc" w:date="2012-09-24T16:34:00Z"/>
          <w:rFonts w:ascii="Verdana" w:hAnsi="Verdana"/>
        </w:rPr>
      </w:pPr>
    </w:p>
    <w:p w:rsidR="000B7019" w:rsidRPr="00FE78BB" w:rsidDel="007053AE" w:rsidRDefault="000B7019">
      <w:pPr>
        <w:rPr>
          <w:del w:id="640" w:author="ahiralesc" w:date="2012-09-24T16:34:00Z"/>
          <w:rFonts w:ascii="Verdana" w:hAnsi="Verdana"/>
          <w:b/>
          <w:bCs/>
          <w:sz w:val="24"/>
          <w:szCs w:val="24"/>
        </w:rPr>
      </w:pPr>
      <w:del w:id="641" w:author="ahiralesc" w:date="2012-09-24T16:34:00Z">
        <w:r w:rsidRPr="00FE78BB" w:rsidDel="007053AE">
          <w:rPr>
            <w:rFonts w:ascii="Verdana" w:hAnsi="Verdana"/>
            <w:b/>
            <w:bCs/>
            <w:sz w:val="24"/>
            <w:szCs w:val="24"/>
          </w:rPr>
          <w:delText>2.1.2 Task Scheduling Constraints</w:delText>
        </w:r>
      </w:del>
    </w:p>
    <w:p w:rsidR="000B7019" w:rsidRPr="00FE78BB" w:rsidDel="007053AE" w:rsidRDefault="000B7019">
      <w:pPr>
        <w:rPr>
          <w:del w:id="642" w:author="ahiralesc" w:date="2012-09-24T16:34:00Z"/>
          <w:rFonts w:ascii="Verdana" w:hAnsi="Verdana"/>
        </w:rPr>
      </w:pPr>
      <w:del w:id="643" w:author="ahiralesc" w:date="2012-09-24T16:34:00Z">
        <w:r w:rsidRPr="00FE78BB" w:rsidDel="007053AE">
          <w:rPr>
            <w:rFonts w:ascii="Verdana" w:hAnsi="Verdana"/>
            <w:b/>
            <w:bCs/>
          </w:rPr>
          <w:delText>Work Patterns</w:delText>
        </w:r>
        <w:r w:rsidRPr="00FE78BB" w:rsidDel="007053AE">
          <w:rPr>
            <w:rFonts w:ascii="Verdana" w:hAnsi="Verdana"/>
          </w:rPr>
          <w:delText xml:space="preserve"> will have the following constraints:</w:delText>
        </w:r>
      </w:del>
    </w:p>
    <w:p w:rsidR="000B7019" w:rsidRPr="00FE78BB" w:rsidDel="007053AE" w:rsidRDefault="000B7019">
      <w:pPr>
        <w:numPr>
          <w:ilvl w:val="0"/>
          <w:numId w:val="2"/>
        </w:numPr>
        <w:tabs>
          <w:tab w:val="left" w:pos="720"/>
        </w:tabs>
        <w:rPr>
          <w:del w:id="644" w:author="ahiralesc" w:date="2012-09-24T16:34:00Z"/>
          <w:rFonts w:ascii="Verdana" w:hAnsi="Verdana"/>
        </w:rPr>
      </w:pPr>
      <w:del w:id="645" w:author="ahiralesc" w:date="2012-09-24T16:34:00Z">
        <w:r w:rsidRPr="00FE78BB" w:rsidDel="007053AE">
          <w:rPr>
            <w:rFonts w:ascii="Verdana" w:hAnsi="Verdana"/>
          </w:rPr>
          <w:delText>No employee has preference over others.</w:delText>
        </w:r>
      </w:del>
    </w:p>
    <w:p w:rsidR="000B7019" w:rsidRPr="00FE78BB" w:rsidDel="007053AE" w:rsidRDefault="000B7019">
      <w:pPr>
        <w:numPr>
          <w:ilvl w:val="0"/>
          <w:numId w:val="2"/>
        </w:numPr>
        <w:tabs>
          <w:tab w:val="left" w:pos="720"/>
        </w:tabs>
        <w:rPr>
          <w:del w:id="646" w:author="ahiralesc" w:date="2012-09-24T16:34:00Z"/>
          <w:rFonts w:ascii="Verdana" w:hAnsi="Verdana"/>
        </w:rPr>
      </w:pPr>
      <w:del w:id="647" w:author="ahiralesc" w:date="2012-09-24T16:34:00Z">
        <w:r w:rsidRPr="00FE78BB" w:rsidDel="007053AE">
          <w:rPr>
            <w:rFonts w:ascii="Verdana" w:hAnsi="Verdana"/>
          </w:rPr>
          <w:delText>Resources aren’t shared between school groups, only a school program’s tasks can be allocated.</w:delText>
        </w:r>
      </w:del>
    </w:p>
    <w:p w:rsidR="000B7019" w:rsidRPr="00FE78BB" w:rsidDel="007053AE" w:rsidRDefault="000B7019">
      <w:pPr>
        <w:numPr>
          <w:ilvl w:val="0"/>
          <w:numId w:val="2"/>
        </w:numPr>
        <w:tabs>
          <w:tab w:val="left" w:pos="720"/>
        </w:tabs>
        <w:rPr>
          <w:del w:id="648" w:author="ahiralesc" w:date="2012-09-24T16:34:00Z"/>
          <w:rFonts w:ascii="Verdana" w:hAnsi="Verdana"/>
        </w:rPr>
      </w:pPr>
      <w:del w:id="649" w:author="ahiralesc" w:date="2012-09-24T16:34:00Z">
        <w:r w:rsidRPr="00FE78BB" w:rsidDel="007053AE">
          <w:rPr>
            <w:rFonts w:ascii="Verdana" w:hAnsi="Verdana"/>
          </w:rPr>
          <w:delText>The amount of CCH cannot be 2 or greater in the same resource.</w:delText>
        </w:r>
      </w:del>
    </w:p>
    <w:p w:rsidR="000B7019" w:rsidRPr="00FE78BB" w:rsidDel="007053AE" w:rsidRDefault="000B7019">
      <w:pPr>
        <w:numPr>
          <w:ilvl w:val="0"/>
          <w:numId w:val="2"/>
        </w:numPr>
        <w:tabs>
          <w:tab w:val="left" w:pos="720"/>
        </w:tabs>
        <w:rPr>
          <w:del w:id="650" w:author="ahiralesc" w:date="2012-09-24T16:34:00Z"/>
          <w:rFonts w:ascii="Verdana" w:hAnsi="Verdana"/>
        </w:rPr>
      </w:pPr>
      <w:del w:id="651" w:author="ahiralesc" w:date="2012-09-24T16:34:00Z">
        <w:r w:rsidRPr="00FE78BB" w:rsidDel="007053AE">
          <w:rPr>
            <w:rFonts w:ascii="Verdana" w:hAnsi="Verdana"/>
          </w:rPr>
          <w:delText>The amount of CCH cannot be 2 or greater in different resources.</w:delText>
        </w:r>
      </w:del>
    </w:p>
    <w:p w:rsidR="000B7019" w:rsidRPr="00FE78BB" w:rsidDel="007053AE" w:rsidRDefault="000B7019">
      <w:pPr>
        <w:rPr>
          <w:del w:id="652" w:author="ahiralesc" w:date="2012-09-24T16:34:00Z"/>
          <w:rFonts w:ascii="Verdana" w:hAnsi="Verdana"/>
        </w:rPr>
      </w:pPr>
    </w:p>
    <w:p w:rsidR="000B7019" w:rsidRPr="00FE78BB" w:rsidDel="007053AE" w:rsidRDefault="000B7019">
      <w:pPr>
        <w:rPr>
          <w:del w:id="653" w:author="ahiralesc" w:date="2012-09-24T16:34:00Z"/>
          <w:rFonts w:ascii="Verdana" w:hAnsi="Verdana"/>
          <w:b/>
          <w:bCs/>
          <w:sz w:val="24"/>
          <w:szCs w:val="24"/>
        </w:rPr>
      </w:pPr>
      <w:del w:id="654" w:author="ahiralesc" w:date="2012-09-24T16:34:00Z">
        <w:r w:rsidRPr="00FE78BB" w:rsidDel="007053AE">
          <w:rPr>
            <w:rFonts w:ascii="Verdana" w:hAnsi="Verdana"/>
            <w:b/>
            <w:bCs/>
            <w:sz w:val="24"/>
            <w:szCs w:val="24"/>
          </w:rPr>
          <w:delText>2.1.3 Scheduling Heuristic</w:delText>
        </w:r>
      </w:del>
    </w:p>
    <w:p w:rsidR="000B7019" w:rsidRPr="00FE78BB" w:rsidDel="007053AE" w:rsidRDefault="000B7019">
      <w:pPr>
        <w:rPr>
          <w:del w:id="655" w:author="ahiralesc" w:date="2012-09-24T16:34:00Z"/>
          <w:rFonts w:ascii="Verdana" w:hAnsi="Verdana"/>
        </w:rPr>
      </w:pPr>
      <w:del w:id="656" w:author="ahiralesc" w:date="2012-09-24T16:34:00Z">
        <w:r w:rsidRPr="00FE78BB" w:rsidDel="007053AE">
          <w:rPr>
            <w:rFonts w:ascii="Verdana" w:hAnsi="Verdana"/>
          </w:rPr>
          <w:delText xml:space="preserve">A task’s requirements are satisfied when its duration </w:delText>
        </w:r>
        <w:r w:rsidRPr="00FE78BB" w:rsidDel="007053AE">
          <w:rPr>
            <w:rFonts w:ascii="Verdana" w:hAnsi="Verdana"/>
            <w:i/>
            <w:iCs/>
          </w:rPr>
          <w:delText>(ps</w:delText>
        </w:r>
        <w:r w:rsidRPr="00FE78BB" w:rsidDel="007053AE">
          <w:rPr>
            <w:rFonts w:ascii="Verdana" w:hAnsi="Verdana"/>
            <w:i/>
            <w:iCs/>
            <w:vertAlign w:val="subscript"/>
          </w:rPr>
          <w:delText>j</w:delText>
        </w:r>
        <w:r w:rsidRPr="00FE78BB" w:rsidDel="007053AE">
          <w:rPr>
            <w:rFonts w:ascii="Verdana" w:hAnsi="Verdana"/>
            <w:i/>
            <w:iCs/>
          </w:rPr>
          <w:delText>, pl</w:delText>
        </w:r>
        <w:r w:rsidRPr="00FE78BB" w:rsidDel="007053AE">
          <w:rPr>
            <w:rFonts w:ascii="Verdana" w:hAnsi="Verdana"/>
            <w:i/>
            <w:iCs/>
            <w:vertAlign w:val="subscript"/>
          </w:rPr>
          <w:delText>j</w:delText>
        </w:r>
        <w:r w:rsidRPr="00FE78BB" w:rsidDel="007053AE">
          <w:rPr>
            <w:rFonts w:ascii="Verdana" w:hAnsi="Verdana"/>
            <w:i/>
            <w:iCs/>
          </w:rPr>
          <w:delText>, pc</w:delText>
        </w:r>
        <w:r w:rsidRPr="00FE78BB" w:rsidDel="007053AE">
          <w:rPr>
            <w:rFonts w:ascii="Verdana" w:hAnsi="Verdana"/>
            <w:i/>
            <w:iCs/>
            <w:vertAlign w:val="subscript"/>
          </w:rPr>
          <w:delText>j</w:delText>
        </w:r>
        <w:r w:rsidRPr="00FE78BB" w:rsidDel="007053AE">
          <w:rPr>
            <w:rFonts w:ascii="Verdana" w:hAnsi="Verdana"/>
            <w:i/>
            <w:iCs/>
          </w:rPr>
          <w:delText>, pt</w:delText>
        </w:r>
        <w:r w:rsidRPr="00FE78BB" w:rsidDel="007053AE">
          <w:rPr>
            <w:rFonts w:ascii="Verdana" w:hAnsi="Verdana"/>
            <w:i/>
            <w:iCs/>
            <w:vertAlign w:val="subscript"/>
          </w:rPr>
          <w:delText>j</w:delText>
        </w:r>
        <w:r w:rsidRPr="00FE78BB" w:rsidDel="007053AE">
          <w:rPr>
            <w:rFonts w:ascii="Verdana" w:hAnsi="Verdana"/>
            <w:i/>
            <w:iCs/>
          </w:rPr>
          <w:delText>, r</w:delText>
        </w:r>
        <w:r w:rsidRPr="00FE78BB" w:rsidDel="007053AE">
          <w:rPr>
            <w:rFonts w:ascii="Verdana" w:hAnsi="Verdana"/>
            <w:i/>
            <w:iCs/>
            <w:vertAlign w:val="subscript"/>
          </w:rPr>
          <w:delText>j</w:delText>
        </w:r>
        <w:r w:rsidRPr="00FE78BB" w:rsidDel="007053AE">
          <w:rPr>
            <w:rFonts w:ascii="Verdana" w:hAnsi="Verdana"/>
            <w:i/>
            <w:iCs/>
          </w:rPr>
          <w:delText>, id</w:delText>
        </w:r>
        <w:r w:rsidRPr="00FE78BB" w:rsidDel="007053AE">
          <w:rPr>
            <w:rFonts w:ascii="Verdana" w:hAnsi="Verdana"/>
            <w:i/>
            <w:iCs/>
            <w:vertAlign w:val="subscript"/>
          </w:rPr>
          <w:delText>j</w:delText>
        </w:r>
        <w:r w:rsidRPr="00FE78BB" w:rsidDel="007053AE">
          <w:rPr>
            <w:rFonts w:ascii="Verdana" w:hAnsi="Verdana"/>
            <w:i/>
            <w:iCs/>
          </w:rPr>
          <w:delText>)</w:delText>
        </w:r>
        <w:r w:rsidRPr="00FE78BB" w:rsidDel="007053AE">
          <w:rPr>
            <w:rFonts w:ascii="Verdana" w:hAnsi="Verdana"/>
          </w:rPr>
          <w:delText xml:space="preserve"> is assigned to 1 or more resources. </w:delText>
        </w:r>
      </w:del>
    </w:p>
    <w:p w:rsidR="000B7019" w:rsidRPr="00FE78BB" w:rsidDel="007053AE" w:rsidRDefault="000B7019">
      <w:pPr>
        <w:rPr>
          <w:del w:id="657" w:author="ahiralesc" w:date="2012-09-24T16:34:00Z"/>
          <w:rFonts w:ascii="Verdana" w:hAnsi="Verdana"/>
        </w:rPr>
      </w:pPr>
      <w:del w:id="658" w:author="ahiralesc" w:date="2012-09-24T16:34:00Z">
        <w:r w:rsidRPr="00FE78BB" w:rsidDel="007053AE">
          <w:rPr>
            <w:rFonts w:ascii="Verdana" w:hAnsi="Verdana"/>
          </w:rPr>
          <w:delText xml:space="preserve">During scheduling, the task’s duration will be divided into CHH blocks. A resource is selected for each fragment as long as it satisfies the 4 </w:delText>
        </w:r>
        <w:r w:rsidRPr="00FE78BB" w:rsidDel="007053AE">
          <w:rPr>
            <w:rFonts w:ascii="Verdana" w:hAnsi="Verdana"/>
            <w:b/>
            <w:bCs/>
          </w:rPr>
          <w:delText xml:space="preserve">Work Pattern </w:delText>
        </w:r>
        <w:r w:rsidRPr="00FE78BB" w:rsidDel="007053AE">
          <w:rPr>
            <w:rFonts w:ascii="Verdana" w:hAnsi="Verdana"/>
          </w:rPr>
          <w:delText>constraints (2.1.2). This scheduling process will be referred to as DRS.</w:delText>
        </w:r>
      </w:del>
    </w:p>
    <w:p w:rsidR="000B7019" w:rsidRPr="00FE78BB" w:rsidDel="007053AE" w:rsidRDefault="000B7019">
      <w:pPr>
        <w:rPr>
          <w:del w:id="659" w:author="ahiralesc" w:date="2012-09-24T16:34:00Z"/>
          <w:rFonts w:ascii="Verdana" w:hAnsi="Verdana"/>
        </w:rPr>
      </w:pPr>
      <w:del w:id="660" w:author="ahiralesc" w:date="2012-09-24T16:34:00Z">
        <w:r w:rsidRPr="00FE78BB" w:rsidDel="007053AE">
          <w:rPr>
            <w:rFonts w:ascii="Verdana" w:hAnsi="Verdana"/>
          </w:rPr>
          <w:delText xml:space="preserve">DRS will apply a reserve/cancel mechanism administered by a GIS, which must be atomic and will allow it to determine the initial time for a task for each resource. Given </w:delText>
        </w:r>
        <w:r w:rsidRPr="00FE78BB" w:rsidDel="007053AE">
          <w:rPr>
            <w:rFonts w:ascii="Verdana" w:hAnsi="Verdana"/>
            <w:i/>
            <w:iCs/>
          </w:rPr>
          <w:delText xml:space="preserve">m </w:delText>
        </w:r>
        <w:r w:rsidRPr="00FE78BB" w:rsidDel="007053AE">
          <w:rPr>
            <w:rFonts w:ascii="Verdana" w:hAnsi="Verdana"/>
          </w:rPr>
          <w:delText xml:space="preserve">available resources, DRS will select the resource with the lowest initial time and will cancel </w:delText>
        </w:r>
        <w:r w:rsidRPr="00FE78BB" w:rsidDel="007053AE">
          <w:rPr>
            <w:rFonts w:ascii="Verdana" w:hAnsi="Verdana"/>
            <w:i/>
            <w:iCs/>
          </w:rPr>
          <w:delText>m - 1</w:delText>
        </w:r>
        <w:r w:rsidRPr="00FE78BB" w:rsidDel="007053AE">
          <w:rPr>
            <w:rFonts w:ascii="Verdana" w:hAnsi="Verdana"/>
          </w:rPr>
          <w:delText xml:space="preserve"> reservations. </w:delText>
        </w:r>
      </w:del>
    </w:p>
    <w:p w:rsidR="000B7019" w:rsidRPr="00FE78BB" w:rsidDel="007053AE" w:rsidRDefault="000B7019">
      <w:pPr>
        <w:rPr>
          <w:del w:id="661" w:author="ahiralesc" w:date="2012-09-24T16:34:00Z"/>
          <w:rFonts w:ascii="Verdana" w:hAnsi="Verdana"/>
        </w:rPr>
      </w:pPr>
      <w:del w:id="662" w:author="ahiralesc" w:date="2012-09-24T16:34:00Z">
        <w:r w:rsidRPr="00FE78BB" w:rsidDel="007053AE">
          <w:rPr>
            <w:rFonts w:ascii="Verdana" w:hAnsi="Verdana"/>
          </w:rPr>
          <w:delText>Steps to make a reservation:</w:delText>
        </w:r>
      </w:del>
    </w:p>
    <w:p w:rsidR="000B7019" w:rsidRPr="00FE78BB" w:rsidDel="007053AE" w:rsidRDefault="000B7019">
      <w:pPr>
        <w:numPr>
          <w:ilvl w:val="0"/>
          <w:numId w:val="3"/>
        </w:numPr>
        <w:tabs>
          <w:tab w:val="left" w:pos="720"/>
        </w:tabs>
        <w:rPr>
          <w:del w:id="663" w:author="ahiralesc" w:date="2012-09-24T16:34:00Z"/>
          <w:rFonts w:ascii="Verdana" w:hAnsi="Verdana"/>
        </w:rPr>
      </w:pPr>
      <w:del w:id="664" w:author="ahiralesc" w:date="2012-09-24T16:34:00Z">
        <w:r w:rsidRPr="00FE78BB" w:rsidDel="007053AE">
          <w:rPr>
            <w:rFonts w:ascii="Verdana" w:hAnsi="Verdana"/>
          </w:rPr>
          <w:delText xml:space="preserve">Given </w:delText>
        </w:r>
        <w:r w:rsidRPr="00FE78BB" w:rsidDel="007053AE">
          <w:rPr>
            <w:rFonts w:ascii="Verdana" w:hAnsi="Verdana"/>
            <w:b/>
            <w:bCs/>
          </w:rPr>
          <w:delText xml:space="preserve">Task </w:delText>
        </w:r>
        <w:r w:rsidRPr="00FE78BB" w:rsidDel="007053AE">
          <w:rPr>
            <w:rFonts w:ascii="Verdana" w:hAnsi="Verdana"/>
            <w:i/>
            <w:iCs/>
          </w:rPr>
          <w:delText>J</w:delText>
        </w:r>
        <w:r w:rsidRPr="00FE78BB" w:rsidDel="007053AE">
          <w:rPr>
            <w:rFonts w:ascii="Verdana" w:hAnsi="Verdana"/>
          </w:rPr>
          <w:delText>, DRS asks GIS for an estimation of the initial times in the resources.</w:delText>
        </w:r>
        <w:r w:rsidRPr="00FE78BB" w:rsidDel="007053AE">
          <w:rPr>
            <w:rFonts w:ascii="Verdana" w:hAnsi="Verdana"/>
          </w:rPr>
          <w:tab/>
        </w:r>
      </w:del>
    </w:p>
    <w:p w:rsidR="000B7019" w:rsidRPr="00FE78BB" w:rsidDel="007053AE" w:rsidRDefault="000B7019">
      <w:pPr>
        <w:numPr>
          <w:ilvl w:val="0"/>
          <w:numId w:val="3"/>
        </w:numPr>
        <w:tabs>
          <w:tab w:val="left" w:pos="720"/>
        </w:tabs>
        <w:jc w:val="both"/>
        <w:rPr>
          <w:del w:id="665" w:author="ahiralesc" w:date="2012-09-24T16:34:00Z"/>
          <w:rFonts w:ascii="Verdana" w:hAnsi="Verdana"/>
        </w:rPr>
      </w:pPr>
      <w:del w:id="666" w:author="ahiralesc" w:date="2012-09-24T16:34:00Z">
        <w:r w:rsidRPr="00FE78BB" w:rsidDel="007053AE">
          <w:rPr>
            <w:rFonts w:ascii="Verdana" w:hAnsi="Verdana"/>
          </w:rPr>
          <w:delText>SIG canalizes the request to each LIC. Each resource has a LIC.</w:delText>
        </w:r>
      </w:del>
    </w:p>
    <w:p w:rsidR="000B7019" w:rsidRPr="00FE78BB" w:rsidDel="007053AE" w:rsidRDefault="000B7019">
      <w:pPr>
        <w:numPr>
          <w:ilvl w:val="0"/>
          <w:numId w:val="3"/>
        </w:numPr>
        <w:tabs>
          <w:tab w:val="left" w:pos="720"/>
        </w:tabs>
        <w:jc w:val="both"/>
        <w:rPr>
          <w:del w:id="667" w:author="ahiralesc" w:date="2012-09-24T16:34:00Z"/>
          <w:rFonts w:ascii="Verdana" w:hAnsi="Verdana"/>
        </w:rPr>
      </w:pPr>
      <w:del w:id="668" w:author="ahiralesc" w:date="2012-09-24T16:34:00Z">
        <w:r w:rsidRPr="00FE78BB" w:rsidDel="007053AE">
          <w:rPr>
            <w:rFonts w:ascii="Verdana" w:hAnsi="Verdana"/>
          </w:rPr>
          <w:delText xml:space="preserve">LIC checks CCH for </w:delText>
        </w:r>
        <w:r w:rsidRPr="00FE78BB" w:rsidDel="007053AE">
          <w:rPr>
            <w:rFonts w:ascii="Verdana" w:hAnsi="Verdana"/>
            <w:i/>
            <w:iCs/>
          </w:rPr>
          <w:delText>J</w:delText>
        </w:r>
        <w:r w:rsidRPr="00FE78BB" w:rsidDel="007053AE">
          <w:rPr>
            <w:rFonts w:ascii="Verdana" w:hAnsi="Verdana"/>
          </w:rPr>
          <w:delText xml:space="preserve"> and makes a reservation in the local schedule of the resource.</w:delText>
        </w:r>
        <w:r w:rsidRPr="00FE78BB" w:rsidDel="007053AE">
          <w:rPr>
            <w:rFonts w:ascii="Verdana" w:hAnsi="Verdana"/>
          </w:rPr>
          <w:tab/>
        </w:r>
      </w:del>
    </w:p>
    <w:p w:rsidR="000B7019" w:rsidRPr="00FE78BB" w:rsidDel="007053AE" w:rsidRDefault="000B7019">
      <w:pPr>
        <w:numPr>
          <w:ilvl w:val="0"/>
          <w:numId w:val="3"/>
        </w:numPr>
        <w:tabs>
          <w:tab w:val="left" w:pos="720"/>
        </w:tabs>
        <w:rPr>
          <w:del w:id="669" w:author="ahiralesc" w:date="2012-09-24T16:34:00Z"/>
          <w:rFonts w:ascii="Verdana" w:hAnsi="Verdana"/>
        </w:rPr>
      </w:pPr>
      <w:del w:id="670" w:author="ahiralesc" w:date="2012-09-24T16:34:00Z">
        <w:r w:rsidRPr="00FE78BB" w:rsidDel="007053AE">
          <w:rPr>
            <w:rFonts w:ascii="Verdana" w:hAnsi="Verdana"/>
          </w:rPr>
          <w:delText xml:space="preserve">LIC checks for the initial and ending time of </w:delText>
        </w:r>
        <w:r w:rsidRPr="00FE78BB" w:rsidDel="007053AE">
          <w:rPr>
            <w:rFonts w:ascii="Verdana" w:hAnsi="Verdana"/>
            <w:i/>
            <w:iCs/>
          </w:rPr>
          <w:delText>J</w:delText>
        </w:r>
        <w:r w:rsidRPr="00FE78BB" w:rsidDel="007053AE">
          <w:rPr>
            <w:rFonts w:ascii="Verdana" w:hAnsi="Verdana"/>
          </w:rPr>
          <w:delText xml:space="preserve"> in the local schedule.</w:delText>
        </w:r>
      </w:del>
    </w:p>
    <w:p w:rsidR="000B7019" w:rsidRPr="00FE78BB" w:rsidDel="007053AE" w:rsidRDefault="000B7019">
      <w:pPr>
        <w:numPr>
          <w:ilvl w:val="0"/>
          <w:numId w:val="3"/>
        </w:numPr>
        <w:tabs>
          <w:tab w:val="left" w:pos="720"/>
        </w:tabs>
        <w:jc w:val="both"/>
        <w:rPr>
          <w:del w:id="671" w:author="ahiralesc" w:date="2012-09-24T16:34:00Z"/>
          <w:rFonts w:ascii="Verdana" w:hAnsi="Verdana"/>
        </w:rPr>
      </w:pPr>
      <w:del w:id="672" w:author="ahiralesc" w:date="2012-09-24T16:34:00Z">
        <w:r w:rsidRPr="00FE78BB" w:rsidDel="007053AE">
          <w:rPr>
            <w:rFonts w:ascii="Verdana" w:hAnsi="Verdana"/>
          </w:rPr>
          <w:delText>LIC sends the initial time to GIS.</w:delText>
        </w:r>
        <w:r w:rsidRPr="00FE78BB" w:rsidDel="007053AE">
          <w:rPr>
            <w:rFonts w:ascii="Verdana" w:hAnsi="Verdana"/>
          </w:rPr>
          <w:tab/>
        </w:r>
      </w:del>
    </w:p>
    <w:p w:rsidR="000B7019" w:rsidRPr="00FE78BB" w:rsidDel="007053AE" w:rsidRDefault="000B7019">
      <w:pPr>
        <w:numPr>
          <w:ilvl w:val="0"/>
          <w:numId w:val="3"/>
        </w:numPr>
        <w:tabs>
          <w:tab w:val="left" w:pos="720"/>
        </w:tabs>
        <w:jc w:val="both"/>
        <w:rPr>
          <w:del w:id="673" w:author="ahiralesc" w:date="2012-09-24T16:34:00Z"/>
          <w:rFonts w:ascii="Verdana" w:hAnsi="Verdana"/>
        </w:rPr>
      </w:pPr>
      <w:del w:id="674" w:author="ahiralesc" w:date="2012-09-24T16:34:00Z">
        <w:r w:rsidRPr="00FE78BB" w:rsidDel="007053AE">
          <w:rPr>
            <w:rFonts w:ascii="Verdana" w:hAnsi="Verdana"/>
          </w:rPr>
          <w:delText>GIS gathers all the initial times in a vector or tuples, each consisting of the initial time and the resource ID.</w:delText>
        </w:r>
      </w:del>
    </w:p>
    <w:p w:rsidR="000B7019" w:rsidRPr="00FE78BB" w:rsidDel="007053AE" w:rsidRDefault="000B7019">
      <w:pPr>
        <w:numPr>
          <w:ilvl w:val="0"/>
          <w:numId w:val="3"/>
        </w:numPr>
        <w:tabs>
          <w:tab w:val="left" w:pos="720"/>
        </w:tabs>
        <w:jc w:val="both"/>
        <w:rPr>
          <w:del w:id="675" w:author="ahiralesc" w:date="2012-09-24T16:34:00Z"/>
          <w:rFonts w:ascii="Verdana" w:hAnsi="Verdana"/>
        </w:rPr>
      </w:pPr>
      <w:del w:id="676" w:author="ahiralesc" w:date="2012-09-24T16:34:00Z">
        <w:r w:rsidRPr="00FE78BB" w:rsidDel="007053AE">
          <w:rPr>
            <w:rFonts w:ascii="Verdana" w:hAnsi="Verdana"/>
          </w:rPr>
          <w:delText xml:space="preserve">SIG provides the vector of tuples and sends it to DRS. </w:delText>
        </w:r>
      </w:del>
    </w:p>
    <w:p w:rsidR="000B7019" w:rsidRPr="00FE78BB" w:rsidDel="007053AE" w:rsidRDefault="000B7019">
      <w:pPr>
        <w:numPr>
          <w:ilvl w:val="0"/>
          <w:numId w:val="3"/>
        </w:numPr>
        <w:tabs>
          <w:tab w:val="left" w:pos="720"/>
        </w:tabs>
        <w:jc w:val="both"/>
        <w:rPr>
          <w:del w:id="677" w:author="ahiralesc" w:date="2012-09-24T16:34:00Z"/>
          <w:rFonts w:ascii="Verdana" w:hAnsi="Verdana"/>
        </w:rPr>
      </w:pPr>
      <w:del w:id="678" w:author="ahiralesc" w:date="2012-09-24T16:34:00Z">
        <w:r w:rsidRPr="00FE78BB" w:rsidDel="007053AE">
          <w:rPr>
            <w:rFonts w:ascii="Verdana" w:hAnsi="Verdana"/>
          </w:rPr>
          <w:delText xml:space="preserve">DRS requests for the cancellation of </w:delText>
        </w:r>
        <w:r w:rsidRPr="00FE78BB" w:rsidDel="007053AE">
          <w:rPr>
            <w:rFonts w:ascii="Verdana" w:hAnsi="Verdana"/>
            <w:i/>
            <w:iCs/>
          </w:rPr>
          <w:delText>m - 1</w:delText>
        </w:r>
        <w:r w:rsidRPr="00FE78BB" w:rsidDel="007053AE">
          <w:rPr>
            <w:rFonts w:ascii="Verdana" w:hAnsi="Verdana"/>
          </w:rPr>
          <w:delText xml:space="preserve"> reservations, excluding the tuple with the lowest initial time.</w:delText>
        </w:r>
      </w:del>
    </w:p>
    <w:p w:rsidR="000B7019" w:rsidRPr="00FE78BB" w:rsidDel="007053AE" w:rsidRDefault="000B7019">
      <w:pPr>
        <w:numPr>
          <w:ilvl w:val="0"/>
          <w:numId w:val="3"/>
        </w:numPr>
        <w:tabs>
          <w:tab w:val="left" w:pos="720"/>
        </w:tabs>
        <w:jc w:val="both"/>
        <w:rPr>
          <w:del w:id="679" w:author="ahiralesc" w:date="2012-09-24T16:34:00Z"/>
          <w:rFonts w:ascii="Verdana" w:hAnsi="Verdana"/>
        </w:rPr>
      </w:pPr>
      <w:del w:id="680" w:author="ahiralesc" w:date="2012-09-24T16:34:00Z">
        <w:r w:rsidRPr="00FE78BB" w:rsidDel="007053AE">
          <w:rPr>
            <w:rFonts w:ascii="Verdana" w:hAnsi="Verdana"/>
          </w:rPr>
          <w:delText xml:space="preserve">DRS tags the </w:delText>
        </w:r>
        <w:r w:rsidRPr="00FE78BB" w:rsidDel="007053AE">
          <w:rPr>
            <w:rFonts w:ascii="Verdana" w:hAnsi="Verdana"/>
            <w:b/>
            <w:bCs/>
          </w:rPr>
          <w:delText xml:space="preserve">Task </w:delText>
        </w:r>
        <w:r w:rsidRPr="00FE78BB" w:rsidDel="007053AE">
          <w:rPr>
            <w:rFonts w:ascii="Verdana" w:hAnsi="Verdana"/>
          </w:rPr>
          <w:delText>with the ID of the resource and stores it in persistence. The relational database model is shown in Appendix A.</w:delText>
        </w:r>
      </w:del>
    </w:p>
    <w:p w:rsidR="000B7019" w:rsidRPr="00FE78BB" w:rsidDel="007053AE" w:rsidRDefault="000B7019">
      <w:pPr>
        <w:rPr>
          <w:del w:id="681" w:author="ahiralesc" w:date="2012-09-24T16:34:00Z"/>
          <w:rFonts w:ascii="Verdana" w:hAnsi="Verdana"/>
        </w:rPr>
      </w:pPr>
      <w:del w:id="682" w:author="ahiralesc" w:date="2012-09-24T16:34:00Z">
        <w:r w:rsidRPr="00FE78BB" w:rsidDel="007053AE">
          <w:rPr>
            <w:rFonts w:ascii="Verdana" w:hAnsi="Verdana"/>
          </w:rPr>
          <w:delText xml:space="preserve">After the reservation stage is complete, the confirmation stage will commence. I this stage, </w:delText>
        </w:r>
        <w:r w:rsidRPr="00FE78BB" w:rsidDel="007053AE">
          <w:rPr>
            <w:rFonts w:ascii="Verdana" w:hAnsi="Verdana"/>
            <w:b/>
            <w:bCs/>
          </w:rPr>
          <w:delText>Tasks</w:delText>
        </w:r>
        <w:r w:rsidRPr="00FE78BB" w:rsidDel="007053AE">
          <w:rPr>
            <w:rFonts w:ascii="Verdana" w:hAnsi="Verdana"/>
          </w:rPr>
          <w:delText xml:space="preserve"> are canalized to their respective resource and they’re made effective in said resource.</w:delText>
        </w:r>
      </w:del>
    </w:p>
    <w:p w:rsidR="000B7019" w:rsidRPr="00FE78BB" w:rsidDel="007053AE" w:rsidRDefault="000B7019">
      <w:pPr>
        <w:rPr>
          <w:del w:id="683" w:author="ahiralesc" w:date="2012-09-24T16:34:00Z"/>
          <w:rFonts w:ascii="Verdana" w:hAnsi="Verdana"/>
        </w:rPr>
      </w:pPr>
      <w:del w:id="684" w:author="ahiralesc" w:date="2012-09-24T16:34:00Z">
        <w:r w:rsidRPr="00FE78BB" w:rsidDel="007053AE">
          <w:rPr>
            <w:rFonts w:ascii="Verdana" w:hAnsi="Verdana"/>
          </w:rPr>
          <w:delText>The DRS algorithm is described in Appendix B.</w:delText>
        </w:r>
      </w:del>
    </w:p>
    <w:p w:rsidR="000B7019" w:rsidRPr="00FE78BB" w:rsidDel="007053AE" w:rsidRDefault="000B7019">
      <w:pPr>
        <w:rPr>
          <w:del w:id="685" w:author="ahiralesc" w:date="2012-09-24T16:34:00Z"/>
          <w:rFonts w:ascii="Verdana" w:hAnsi="Verdana"/>
        </w:rPr>
      </w:pPr>
    </w:p>
    <w:p w:rsidR="007053AE" w:rsidRPr="00FE78BB" w:rsidDel="007053AE" w:rsidRDefault="000B7019" w:rsidP="007053AE">
      <w:pPr>
        <w:rPr>
          <w:ins w:id="686" w:author="ahiralesc" w:date="2012-09-24T16:38:00Z"/>
          <w:rFonts w:ascii="Verdana" w:hAnsi="Verdana"/>
          <w:b/>
          <w:bCs/>
          <w:sz w:val="36"/>
          <w:szCs w:val="36"/>
        </w:rPr>
      </w:pPr>
      <w:del w:id="687" w:author="ahiralesc" w:date="2012-09-24T16:34:00Z">
        <w:r w:rsidRPr="00FE78BB" w:rsidDel="007053AE">
          <w:rPr>
            <w:rFonts w:ascii="Verdana" w:hAnsi="Verdana"/>
            <w:b/>
            <w:bCs/>
            <w:sz w:val="36"/>
            <w:szCs w:val="36"/>
          </w:rPr>
          <w:delText xml:space="preserve">2.2 General </w:delText>
        </w:r>
      </w:del>
    </w:p>
    <w:p w:rsidR="000B7019" w:rsidRPr="00FE78BB" w:rsidDel="007053AE" w:rsidRDefault="000B7019" w:rsidP="007053AE">
      <w:pPr>
        <w:rPr>
          <w:del w:id="688" w:author="ahiralesc" w:date="2012-09-24T16:38:00Z"/>
          <w:rFonts w:ascii="Verdana" w:hAnsi="Verdana"/>
          <w:b/>
          <w:bCs/>
          <w:sz w:val="36"/>
          <w:szCs w:val="36"/>
        </w:rPr>
      </w:pPr>
      <w:del w:id="689" w:author="ahiralesc" w:date="2012-09-24T16:34:00Z">
        <w:r w:rsidRPr="00FE78BB" w:rsidDel="007053AE">
          <w:rPr>
            <w:rFonts w:ascii="Verdana" w:hAnsi="Verdana"/>
            <w:b/>
            <w:bCs/>
            <w:sz w:val="36"/>
            <w:szCs w:val="36"/>
          </w:rPr>
          <w:lastRenderedPageBreak/>
          <w:delText>capabilities of Class Scheduler</w:delText>
        </w:r>
      </w:del>
    </w:p>
    <w:p w:rsidR="000B7019" w:rsidRPr="00FE78BB" w:rsidDel="007053AE" w:rsidRDefault="000B7019" w:rsidP="007053AE">
      <w:pPr>
        <w:rPr>
          <w:del w:id="690" w:author="ahiralesc" w:date="2012-09-24T16:38:00Z"/>
          <w:rFonts w:ascii="Verdana" w:hAnsi="Verdana"/>
        </w:rPr>
      </w:pPr>
      <w:del w:id="691" w:author="ahiralesc" w:date="2012-09-24T16:38:00Z">
        <w:r w:rsidRPr="00FE78BB" w:rsidDel="007053AE">
          <w:rPr>
            <w:rFonts w:ascii="Verdana" w:hAnsi="Verdana"/>
          </w:rPr>
          <w:delText>The system will only be able to read input files that are in the swf format and it doesn’t provide any tool to generate it, it is only responsible of reading it, interpreting it and working based on it.</w:delText>
        </w:r>
      </w:del>
    </w:p>
    <w:p w:rsidR="000B7019" w:rsidRPr="00FE78BB" w:rsidDel="007053AE" w:rsidRDefault="000B7019" w:rsidP="007053AE">
      <w:pPr>
        <w:rPr>
          <w:del w:id="692" w:author="ahiralesc" w:date="2012-09-24T16:38:00Z"/>
          <w:rFonts w:ascii="Verdana" w:hAnsi="Verdana"/>
        </w:rPr>
        <w:pPrChange w:id="693" w:author="ahiralesc" w:date="2012-09-24T16:38:00Z">
          <w:pPr>
            <w:pageBreakBefore/>
          </w:pPr>
        </w:pPrChange>
      </w:pPr>
    </w:p>
    <w:p w:rsidR="000B7019" w:rsidRPr="00FE78BB" w:rsidDel="007053AE" w:rsidRDefault="000B7019" w:rsidP="007053AE">
      <w:pPr>
        <w:rPr>
          <w:del w:id="694" w:author="ahiralesc" w:date="2012-09-24T16:38:00Z"/>
          <w:rFonts w:ascii="Verdana" w:hAnsi="Verdana"/>
          <w:sz w:val="36"/>
          <w:szCs w:val="36"/>
        </w:rPr>
        <w:pPrChange w:id="695" w:author="ahiralesc" w:date="2012-09-24T16:38:00Z">
          <w:pPr>
            <w:pStyle w:val="Ttulo2"/>
            <w:numPr>
              <w:ilvl w:val="8"/>
              <w:numId w:val="1"/>
            </w:numPr>
            <w:tabs>
              <w:tab w:val="num" w:pos="1584"/>
            </w:tabs>
            <w:ind w:left="1584" w:hanging="1584"/>
          </w:pPr>
        </w:pPrChange>
      </w:pPr>
      <w:bookmarkStart w:id="696" w:name="_Toc336267462"/>
      <w:del w:id="697" w:author="ahiralesc" w:date="2012-09-24T16:38:00Z">
        <w:r w:rsidRPr="00FE78BB" w:rsidDel="007053AE">
          <w:rPr>
            <w:rFonts w:ascii="Verdana" w:hAnsi="Verdana"/>
            <w:sz w:val="36"/>
            <w:szCs w:val="36"/>
          </w:rPr>
          <w:delText>2.3 General constraints on Class Scheduler</w:delText>
        </w:r>
        <w:bookmarkEnd w:id="696"/>
      </w:del>
    </w:p>
    <w:p w:rsidR="000B7019" w:rsidRPr="00FE78BB" w:rsidDel="007053AE" w:rsidRDefault="000B7019" w:rsidP="007053AE">
      <w:pPr>
        <w:rPr>
          <w:del w:id="698" w:author="ahiralesc" w:date="2012-09-24T16:40:00Z"/>
          <w:rFonts w:ascii="Verdana" w:hAnsi="Verdana"/>
        </w:rPr>
      </w:pPr>
      <w:del w:id="699" w:author="ahiralesc" w:date="2012-09-24T16:38:00Z">
        <w:r w:rsidRPr="00FE78BB" w:rsidDel="007053AE">
          <w:rPr>
            <w:rFonts w:ascii="Verdana" w:hAnsi="Verdana"/>
          </w:rPr>
          <w:delText xml:space="preserve">Since tGSF is written in the Java Programming Language, it is independent of the operating system.The only real limitation of the system is that it requires a Java Virtual Machine installed, which must be of version 1.5 or superior. </w:delText>
        </w:r>
      </w:del>
    </w:p>
    <w:p w:rsidR="000B7019" w:rsidRPr="00FE78BB" w:rsidDel="007053AE" w:rsidRDefault="000B7019" w:rsidP="007053AE">
      <w:pPr>
        <w:rPr>
          <w:del w:id="700" w:author="ahiralesc" w:date="2012-09-24T16:40:00Z"/>
          <w:rFonts w:ascii="Verdana" w:hAnsi="Verdana"/>
          <w:sz w:val="36"/>
          <w:szCs w:val="36"/>
        </w:rPr>
        <w:pPrChange w:id="701" w:author="ahiralesc" w:date="2012-09-24T16:40:00Z">
          <w:pPr>
            <w:pStyle w:val="Ttulo2"/>
            <w:numPr>
              <w:ilvl w:val="8"/>
              <w:numId w:val="1"/>
            </w:numPr>
            <w:tabs>
              <w:tab w:val="num" w:pos="1584"/>
            </w:tabs>
            <w:ind w:left="1584" w:hanging="1584"/>
          </w:pPr>
        </w:pPrChange>
      </w:pPr>
      <w:bookmarkStart w:id="702" w:name="_Toc336267463"/>
      <w:del w:id="703" w:author="ahiralesc" w:date="2012-09-24T16:40:00Z">
        <w:r w:rsidRPr="00FE78BB" w:rsidDel="007053AE">
          <w:rPr>
            <w:rFonts w:ascii="Verdana" w:hAnsi="Verdana"/>
            <w:sz w:val="36"/>
            <w:szCs w:val="36"/>
          </w:rPr>
          <w:delText>2.4 General assumptions and dependencies</w:delText>
        </w:r>
        <w:bookmarkEnd w:id="702"/>
      </w:del>
    </w:p>
    <w:p w:rsidR="000B7019" w:rsidRPr="00FE78BB" w:rsidDel="007053AE" w:rsidRDefault="000B7019" w:rsidP="007053AE">
      <w:pPr>
        <w:rPr>
          <w:del w:id="704" w:author="ahiralesc" w:date="2012-09-24T16:40:00Z"/>
          <w:rFonts w:ascii="Verdana" w:hAnsi="Verdana"/>
        </w:rPr>
      </w:pPr>
      <w:del w:id="705" w:author="ahiralesc" w:date="2012-09-24T16:40:00Z">
        <w:r w:rsidRPr="00FE78BB" w:rsidDel="007053AE">
          <w:rPr>
            <w:rFonts w:ascii="Verdana" w:hAnsi="Verdana"/>
          </w:rPr>
          <w:delText>There is an implicit dependency to the tGSF since it’s going to make use of it to solve the Class Scheduling problem.</w:delText>
        </w:r>
      </w:del>
    </w:p>
    <w:p w:rsidR="000B7019" w:rsidRPr="00FE78BB" w:rsidDel="007053AE" w:rsidRDefault="000B7019" w:rsidP="007053AE">
      <w:pPr>
        <w:rPr>
          <w:del w:id="706" w:author="ahiralesc" w:date="2012-09-24T16:40:00Z"/>
          <w:rFonts w:ascii="Verdana" w:hAnsi="Verdana"/>
        </w:rPr>
      </w:pPr>
      <w:del w:id="707" w:author="ahiralesc" w:date="2012-09-24T16:40:00Z">
        <w:r w:rsidRPr="00FE78BB" w:rsidDel="007053AE">
          <w:rPr>
            <w:rFonts w:ascii="Verdana" w:hAnsi="Verdana"/>
          </w:rPr>
          <w:delText>It is assumed that the tGSF supports connections to databases.</w:delText>
        </w:r>
      </w:del>
    </w:p>
    <w:p w:rsidR="000B7019" w:rsidRPr="00FE78BB" w:rsidDel="007053AE" w:rsidRDefault="000B7019">
      <w:pPr>
        <w:pStyle w:val="Ttulo2"/>
        <w:numPr>
          <w:ilvl w:val="8"/>
          <w:numId w:val="1"/>
        </w:numPr>
        <w:rPr>
          <w:del w:id="708" w:author="ahiralesc" w:date="2012-09-24T16:46:00Z"/>
          <w:rFonts w:ascii="Verdana" w:hAnsi="Verdana"/>
          <w:sz w:val="36"/>
          <w:szCs w:val="36"/>
        </w:rPr>
      </w:pPr>
      <w:bookmarkStart w:id="709" w:name="_Toc336267464"/>
      <w:del w:id="710" w:author="ahiralesc" w:date="2012-09-24T16:46:00Z">
        <w:r w:rsidRPr="00FE78BB" w:rsidDel="007053AE">
          <w:rPr>
            <w:rFonts w:ascii="Verdana" w:hAnsi="Verdana"/>
            <w:sz w:val="36"/>
            <w:szCs w:val="36"/>
          </w:rPr>
          <w:delText>2.5 User characteristics</w:delText>
        </w:r>
        <w:bookmarkEnd w:id="709"/>
      </w:del>
    </w:p>
    <w:p w:rsidR="000B7019" w:rsidRPr="00FE78BB" w:rsidDel="007053AE" w:rsidRDefault="000B7019">
      <w:pPr>
        <w:rPr>
          <w:del w:id="711" w:author="ahiralesc" w:date="2012-09-24T16:46:00Z"/>
          <w:rFonts w:ascii="Verdana" w:hAnsi="Verdana"/>
          <w:color w:val="FF0000"/>
          <w:sz w:val="20"/>
          <w:szCs w:val="20"/>
        </w:rPr>
      </w:pPr>
    </w:p>
    <w:p w:rsidR="000B7019" w:rsidRPr="00FE78BB" w:rsidDel="007053AE" w:rsidRDefault="000B7019">
      <w:pPr>
        <w:rPr>
          <w:del w:id="712" w:author="ahiralesc" w:date="2012-09-24T16:46:00Z"/>
          <w:rFonts w:ascii="Verdana" w:hAnsi="Verdana"/>
          <w:b/>
          <w:bCs/>
        </w:rPr>
      </w:pPr>
      <w:del w:id="713" w:author="ahiralesc" w:date="2012-09-24T16:46:00Z">
        <w:r w:rsidRPr="00FE78BB" w:rsidDel="007053AE">
          <w:rPr>
            <w:rFonts w:ascii="Verdana" w:hAnsi="Verdana"/>
            <w:b/>
            <w:bCs/>
          </w:rPr>
          <w:delText>Academic Coordinators</w:delText>
        </w:r>
      </w:del>
    </w:p>
    <w:p w:rsidR="000B7019" w:rsidRPr="00FE78BB" w:rsidDel="007053AE" w:rsidRDefault="000B7019">
      <w:pPr>
        <w:rPr>
          <w:del w:id="714" w:author="ahiralesc" w:date="2012-09-24T16:46:00Z"/>
          <w:rFonts w:ascii="Verdana" w:hAnsi="Verdana"/>
        </w:rPr>
      </w:pPr>
      <w:del w:id="715" w:author="ahiralesc" w:date="2012-09-24T16:46:00Z">
        <w:r w:rsidRPr="00FE78BB" w:rsidDel="007053AE">
          <w:rPr>
            <w:rFonts w:ascii="Verdana" w:hAnsi="Verdana"/>
          </w:rPr>
          <w:delText>They will provide the input data to the Class Scheduler, based on the teachers’ disponibility, the available classrooms and the periods of time in which the classrooms are available.</w:delText>
        </w:r>
      </w:del>
    </w:p>
    <w:p w:rsidR="000B7019" w:rsidRPr="00FE78BB" w:rsidDel="00A529BA" w:rsidRDefault="000B7019">
      <w:pPr>
        <w:rPr>
          <w:del w:id="716" w:author="ahiralesc" w:date="2012-09-24T16:47:00Z"/>
          <w:rFonts w:ascii="Verdana" w:hAnsi="Verdana"/>
        </w:rPr>
      </w:pPr>
    </w:p>
    <w:p w:rsidR="000B7019" w:rsidRPr="00FE78BB" w:rsidDel="00A529BA" w:rsidRDefault="000B7019">
      <w:pPr>
        <w:rPr>
          <w:del w:id="717" w:author="ahiralesc" w:date="2012-09-24T16:47:00Z"/>
          <w:rFonts w:ascii="Verdana" w:hAnsi="Verdana"/>
          <w:sz w:val="48"/>
          <w:szCs w:val="48"/>
        </w:rPr>
      </w:pPr>
      <w:del w:id="718" w:author="ahiralesc" w:date="2012-09-24T16:47:00Z">
        <w:r w:rsidRPr="00FE78BB" w:rsidDel="00A529BA">
          <w:rPr>
            <w:rFonts w:ascii="Verdana" w:hAnsi="Verdana"/>
            <w:sz w:val="48"/>
            <w:szCs w:val="48"/>
          </w:rPr>
          <w:delText>3 Specific Constraints, Use Cases and Requirements</w:delText>
        </w:r>
      </w:del>
    </w:p>
    <w:p w:rsidR="000B7019" w:rsidRPr="00FE78BB" w:rsidDel="00A529BA" w:rsidRDefault="000B7019" w:rsidP="00B1534A">
      <w:pPr>
        <w:pStyle w:val="Ttulo2"/>
        <w:numPr>
          <w:ilvl w:val="8"/>
          <w:numId w:val="1"/>
        </w:numPr>
        <w:rPr>
          <w:del w:id="719" w:author="ahiralesc" w:date="2012-09-24T16:47:00Z"/>
          <w:rFonts w:ascii="Verdana" w:hAnsi="Verdana"/>
          <w:sz w:val="36"/>
          <w:szCs w:val="36"/>
        </w:rPr>
      </w:pPr>
      <w:bookmarkStart w:id="720" w:name="_Toc336267465"/>
      <w:del w:id="721" w:author="ahiralesc" w:date="2012-09-24T16:47:00Z">
        <w:r w:rsidRPr="00FE78BB" w:rsidDel="00A529BA">
          <w:rPr>
            <w:rFonts w:ascii="Verdana" w:hAnsi="Verdana"/>
            <w:sz w:val="36"/>
            <w:szCs w:val="36"/>
          </w:rPr>
          <w:delText>3.1 Constraints</w:delText>
        </w:r>
        <w:bookmarkEnd w:id="720"/>
      </w:del>
    </w:p>
    <w:p w:rsidR="000B7019" w:rsidRPr="00FE78BB" w:rsidDel="00B1534A" w:rsidRDefault="000B7019" w:rsidP="00B1534A">
      <w:pPr>
        <w:pStyle w:val="Ttulo2"/>
        <w:numPr>
          <w:ilvl w:val="8"/>
          <w:numId w:val="1"/>
        </w:numPr>
        <w:rPr>
          <w:del w:id="722" w:author="ahiralesc" w:date="2012-09-24T17:01:00Z"/>
          <w:rFonts w:ascii="Verdana" w:hAnsi="Verdana"/>
        </w:rPr>
        <w:pPrChange w:id="723" w:author="ahiralesc" w:date="2012-09-24T17:01:00Z">
          <w:pPr/>
        </w:pPrChange>
      </w:pPr>
      <w:del w:id="724" w:author="ahiralesc" w:date="2012-09-24T17:01:00Z">
        <w:r w:rsidRPr="00FE78BB" w:rsidDel="00B1534A">
          <w:rPr>
            <w:rFonts w:ascii="Verdana" w:hAnsi="Verdana"/>
          </w:rPr>
          <w:delText>In order to fully understand this document, the reader must have knowledge of the following notations.</w:delText>
        </w:r>
      </w:del>
    </w:p>
    <w:p w:rsidR="000B7019" w:rsidRPr="00FE78BB" w:rsidDel="00B1534A" w:rsidRDefault="000B7019" w:rsidP="00B1534A">
      <w:pPr>
        <w:pStyle w:val="Ttulo2"/>
        <w:numPr>
          <w:ilvl w:val="8"/>
          <w:numId w:val="1"/>
        </w:numPr>
        <w:rPr>
          <w:del w:id="725" w:author="ahiralesc" w:date="2012-09-24T17:01:00Z"/>
          <w:rFonts w:ascii="Verdana" w:hAnsi="Verdana"/>
          <w:b w:val="0"/>
          <w:bCs w:val="0"/>
        </w:rPr>
        <w:pPrChange w:id="726" w:author="ahiralesc" w:date="2012-09-24T17:01:00Z">
          <w:pPr/>
        </w:pPrChange>
      </w:pPr>
    </w:p>
    <w:p w:rsidR="000B7019" w:rsidRPr="00FE78BB" w:rsidDel="00B1534A" w:rsidRDefault="000B7019" w:rsidP="00B1534A">
      <w:pPr>
        <w:pStyle w:val="Ttulo2"/>
        <w:numPr>
          <w:ilvl w:val="8"/>
          <w:numId w:val="1"/>
        </w:numPr>
        <w:rPr>
          <w:del w:id="727" w:author="ahiralesc" w:date="2012-09-24T17:01:00Z"/>
          <w:rFonts w:ascii="Verdana" w:hAnsi="Verdana"/>
          <w:b w:val="0"/>
          <w:bCs w:val="0"/>
        </w:rPr>
        <w:pPrChange w:id="728" w:author="ahiralesc" w:date="2012-09-24T17:01:00Z">
          <w:pPr/>
        </w:pPrChange>
      </w:pPr>
      <w:del w:id="729" w:author="ahiralesc" w:date="2012-09-24T17:01:00Z">
        <w:r w:rsidRPr="00FE78BB" w:rsidDel="00B1534A">
          <w:rPr>
            <w:rFonts w:ascii="Verdana" w:hAnsi="Verdana"/>
            <w:b w:val="0"/>
            <w:bCs w:val="0"/>
          </w:rPr>
          <w:delText>CO01 Use Case Diagrams</w:delText>
        </w:r>
      </w:del>
    </w:p>
    <w:p w:rsidR="000B7019" w:rsidRPr="00FE78BB" w:rsidDel="00B1534A" w:rsidRDefault="000B7019" w:rsidP="00B1534A">
      <w:pPr>
        <w:pStyle w:val="Ttulo2"/>
        <w:numPr>
          <w:ilvl w:val="8"/>
          <w:numId w:val="1"/>
        </w:numPr>
        <w:rPr>
          <w:del w:id="730" w:author="ahiralesc" w:date="2012-09-24T17:01:00Z"/>
          <w:rFonts w:ascii="Verdana" w:hAnsi="Verdana"/>
        </w:rPr>
        <w:pPrChange w:id="731" w:author="ahiralesc" w:date="2012-09-24T17:01:00Z">
          <w:pPr/>
        </w:pPrChange>
      </w:pPr>
      <w:del w:id="732" w:author="ahiralesc" w:date="2012-09-24T17:01:00Z">
        <w:r w:rsidRPr="00FE78BB" w:rsidDel="00B1534A">
          <w:rPr>
            <w:rFonts w:ascii="Verdana" w:hAnsi="Verdana"/>
          </w:rPr>
          <w:lastRenderedPageBreak/>
          <w:delText>The reader must be able to understand the basic symbols of UML for Use Case Diagrams.</w:delText>
        </w:r>
      </w:del>
    </w:p>
    <w:p w:rsidR="000B7019" w:rsidRPr="00FE78BB" w:rsidDel="00B1534A" w:rsidRDefault="000B7019" w:rsidP="00B1534A">
      <w:pPr>
        <w:pStyle w:val="Ttulo2"/>
        <w:numPr>
          <w:ilvl w:val="8"/>
          <w:numId w:val="1"/>
        </w:numPr>
        <w:rPr>
          <w:del w:id="733" w:author="ahiralesc" w:date="2012-09-24T17:01:00Z"/>
          <w:rFonts w:ascii="Verdana" w:hAnsi="Verdana"/>
        </w:rPr>
        <w:pPrChange w:id="734" w:author="ahiralesc" w:date="2012-09-24T17:01:00Z">
          <w:pPr/>
        </w:pPrChange>
      </w:pPr>
    </w:p>
    <w:p w:rsidR="000B7019" w:rsidRPr="00FE78BB" w:rsidDel="00B1534A" w:rsidRDefault="000B7019" w:rsidP="00B1534A">
      <w:pPr>
        <w:pStyle w:val="Ttulo2"/>
        <w:numPr>
          <w:ilvl w:val="8"/>
          <w:numId w:val="1"/>
        </w:numPr>
        <w:rPr>
          <w:del w:id="735" w:author="ahiralesc" w:date="2012-09-24T17:01:00Z"/>
          <w:rFonts w:ascii="Verdana" w:hAnsi="Verdana"/>
          <w:b w:val="0"/>
          <w:bCs w:val="0"/>
        </w:rPr>
        <w:pPrChange w:id="736" w:author="ahiralesc" w:date="2012-09-24T17:01:00Z">
          <w:pPr/>
        </w:pPrChange>
      </w:pPr>
      <w:del w:id="737" w:author="ahiralesc" w:date="2012-09-24T17:01:00Z">
        <w:r w:rsidRPr="00FE78BB" w:rsidDel="00B1534A">
          <w:rPr>
            <w:rFonts w:ascii="Verdana" w:hAnsi="Verdana"/>
            <w:b w:val="0"/>
            <w:bCs w:val="0"/>
          </w:rPr>
          <w:delText>CO02 Entity Diagrams</w:delText>
        </w:r>
      </w:del>
    </w:p>
    <w:p w:rsidR="000B7019" w:rsidRPr="00FE78BB" w:rsidDel="00B1534A" w:rsidRDefault="000B7019" w:rsidP="00B1534A">
      <w:pPr>
        <w:pStyle w:val="Ttulo2"/>
        <w:numPr>
          <w:ilvl w:val="8"/>
          <w:numId w:val="1"/>
        </w:numPr>
        <w:rPr>
          <w:del w:id="738" w:author="ahiralesc" w:date="2012-09-24T17:01:00Z"/>
          <w:rFonts w:ascii="Verdana" w:hAnsi="Verdana"/>
        </w:rPr>
        <w:pPrChange w:id="739" w:author="ahiralesc" w:date="2012-09-24T17:02:00Z">
          <w:pPr/>
        </w:pPrChange>
      </w:pPr>
      <w:del w:id="740" w:author="ahiralesc" w:date="2012-09-24T17:01:00Z">
        <w:r w:rsidRPr="00FE78BB" w:rsidDel="00B1534A">
          <w:rPr>
            <w:rFonts w:ascii="Verdana" w:hAnsi="Verdana"/>
          </w:rPr>
          <w:delText>The reader must also be familiar with the UML notation for object modeling, in the particular context of database entity diagrams.</w:delText>
        </w:r>
      </w:del>
    </w:p>
    <w:p w:rsidR="000B7019" w:rsidRPr="00FE78BB" w:rsidDel="00B1534A" w:rsidRDefault="000B7019" w:rsidP="00B1534A">
      <w:pPr>
        <w:pStyle w:val="Ttulo2"/>
        <w:numPr>
          <w:ilvl w:val="8"/>
          <w:numId w:val="1"/>
        </w:numPr>
        <w:rPr>
          <w:del w:id="741" w:author="ahiralesc" w:date="2012-09-24T17:02:00Z"/>
          <w:rFonts w:ascii="Verdana" w:hAnsi="Verdana"/>
          <w:b w:val="0"/>
          <w:bCs w:val="0"/>
        </w:rPr>
        <w:pPrChange w:id="742" w:author="ahiralesc" w:date="2012-09-24T17:02:00Z">
          <w:pPr/>
        </w:pPrChange>
      </w:pPr>
    </w:p>
    <w:p w:rsidR="000B7019" w:rsidRPr="00FE78BB" w:rsidDel="00B1534A" w:rsidRDefault="000B7019" w:rsidP="00B1534A">
      <w:pPr>
        <w:pStyle w:val="Ttulo2"/>
        <w:numPr>
          <w:ilvl w:val="8"/>
          <w:numId w:val="1"/>
        </w:numPr>
        <w:rPr>
          <w:del w:id="743" w:author="ahiralesc" w:date="2012-09-24T17:02:00Z"/>
          <w:rFonts w:ascii="Verdana" w:hAnsi="Verdana"/>
          <w:b w:val="0"/>
          <w:bCs w:val="0"/>
        </w:rPr>
        <w:pPrChange w:id="744" w:author="ahiralesc" w:date="2012-09-24T17:02:00Z">
          <w:pPr>
            <w:pageBreakBefore/>
          </w:pPr>
        </w:pPrChange>
      </w:pPr>
    </w:p>
    <w:p w:rsidR="000B7019" w:rsidRPr="00FE78BB" w:rsidDel="00B1534A" w:rsidRDefault="000B7019" w:rsidP="00B1534A">
      <w:pPr>
        <w:pStyle w:val="Ttulo2"/>
        <w:numPr>
          <w:ilvl w:val="8"/>
          <w:numId w:val="1"/>
        </w:numPr>
        <w:rPr>
          <w:del w:id="745" w:author="ahiralesc" w:date="2012-09-24T17:01:00Z"/>
          <w:rFonts w:ascii="Verdana" w:hAnsi="Verdana"/>
          <w:b w:val="0"/>
          <w:bCs w:val="0"/>
          <w:sz w:val="36"/>
          <w:szCs w:val="36"/>
        </w:rPr>
        <w:pPrChange w:id="746" w:author="ahiralesc" w:date="2012-09-24T17:02:00Z">
          <w:pPr/>
        </w:pPrChange>
      </w:pPr>
      <w:del w:id="747" w:author="ahiralesc" w:date="2012-09-24T17:01:00Z">
        <w:r w:rsidRPr="00FE78BB" w:rsidDel="00B1534A">
          <w:rPr>
            <w:rFonts w:ascii="Verdana" w:hAnsi="Verdana"/>
            <w:b w:val="0"/>
            <w:bCs w:val="0"/>
            <w:sz w:val="36"/>
            <w:szCs w:val="36"/>
          </w:rPr>
          <w:delText>3.2 Use Cases</w:delText>
        </w:r>
      </w:del>
    </w:p>
    <w:p w:rsidR="000B7019" w:rsidRPr="00FE78BB" w:rsidRDefault="00B52948">
      <w:pPr>
        <w:jc w:val="center"/>
        <w:rPr>
          <w:rFonts w:ascii="Verdana" w:hAnsi="Verdana"/>
          <w:b/>
          <w:bCs/>
          <w:sz w:val="24"/>
          <w:szCs w:val="24"/>
        </w:rPr>
      </w:pPr>
      <w:r>
        <w:rPr>
          <w:rFonts w:ascii="Verdana" w:hAnsi="Verdana"/>
          <w:noProof/>
          <w:lang w:bidi="ar-SA"/>
        </w:rPr>
        <w:drawing>
          <wp:inline distT="0" distB="0" distL="0" distR="0">
            <wp:extent cx="4459605" cy="2105025"/>
            <wp:effectExtent l="1905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8"/>
                    <a:srcRect/>
                    <a:stretch>
                      <a:fillRect/>
                    </a:stretch>
                  </pic:blipFill>
                  <pic:spPr bwMode="auto">
                    <a:xfrm>
                      <a:off x="0" y="0"/>
                      <a:ext cx="4459605" cy="2105025"/>
                    </a:xfrm>
                    <a:prstGeom prst="rect">
                      <a:avLst/>
                    </a:prstGeom>
                    <a:solidFill>
                      <a:srgbClr val="FFFFFF"/>
                    </a:solidFill>
                    <a:ln w="9525">
                      <a:noFill/>
                      <a:miter lim="800000"/>
                      <a:headEnd/>
                      <a:tailEnd/>
                    </a:ln>
                  </pic:spPr>
                </pic:pic>
              </a:graphicData>
            </a:graphic>
          </wp:inline>
        </w:drawing>
      </w:r>
    </w:p>
    <w:p w:rsidR="000B7019" w:rsidRPr="00FE78BB" w:rsidRDefault="000B7019">
      <w:pPr>
        <w:rPr>
          <w:rFonts w:ascii="Verdana" w:hAnsi="Verdana"/>
          <w:b/>
          <w:bCs/>
          <w:sz w:val="24"/>
          <w:szCs w:val="24"/>
        </w:rPr>
      </w:pPr>
      <w:r w:rsidRPr="00FE78BB">
        <w:rPr>
          <w:rFonts w:ascii="Verdana" w:hAnsi="Verdana"/>
          <w:b/>
          <w:bCs/>
          <w:sz w:val="24"/>
          <w:szCs w:val="24"/>
        </w:rPr>
        <w:t>UC01 Run the Class Scheduler</w:t>
      </w:r>
    </w:p>
    <w:p w:rsidR="000B7019" w:rsidRPr="00FE78BB" w:rsidRDefault="000B7019">
      <w:pPr>
        <w:rPr>
          <w:rFonts w:ascii="Verdana" w:hAnsi="Verdana"/>
        </w:rPr>
      </w:pPr>
      <w:r w:rsidRPr="00FE78BB">
        <w:rPr>
          <w:rFonts w:ascii="Verdana" w:hAnsi="Verdana"/>
          <w:b/>
          <w:bCs/>
        </w:rPr>
        <w:t xml:space="preserve">Summary: </w:t>
      </w:r>
      <w:r w:rsidRPr="00FE78BB">
        <w:rPr>
          <w:rFonts w:ascii="Verdana" w:hAnsi="Verdana"/>
        </w:rPr>
        <w:t>The Academic Coordinator will start the application</w:t>
      </w:r>
    </w:p>
    <w:p w:rsidR="000B7019" w:rsidRPr="00FE78BB" w:rsidRDefault="000B7019">
      <w:pPr>
        <w:rPr>
          <w:rFonts w:ascii="Verdana" w:hAnsi="Verdana"/>
        </w:rPr>
      </w:pPr>
      <w:r w:rsidRPr="00FE78BB">
        <w:rPr>
          <w:rFonts w:ascii="Verdana" w:hAnsi="Verdana"/>
          <w:b/>
          <w:bCs/>
        </w:rPr>
        <w:t>Actor:</w:t>
      </w:r>
      <w:r w:rsidRPr="00FE78BB">
        <w:rPr>
          <w:rFonts w:ascii="Verdana" w:hAnsi="Verdana"/>
        </w:rPr>
        <w:t xml:space="preserve"> Academic Coordinator.</w:t>
      </w:r>
    </w:p>
    <w:p w:rsidR="000B7019" w:rsidRPr="00FE78BB" w:rsidRDefault="000B7019">
      <w:pPr>
        <w:rPr>
          <w:rFonts w:ascii="Verdana" w:hAnsi="Verdana"/>
          <w:b/>
          <w:bCs/>
        </w:rPr>
      </w:pPr>
      <w:r w:rsidRPr="00FE78BB">
        <w:rPr>
          <w:rFonts w:ascii="Verdana" w:hAnsi="Verdana"/>
          <w:b/>
          <w:bCs/>
        </w:rPr>
        <w:t>Preconditions:</w:t>
      </w:r>
    </w:p>
    <w:p w:rsidR="000B7019" w:rsidRPr="00FE78BB" w:rsidRDefault="000B7019">
      <w:pPr>
        <w:numPr>
          <w:ilvl w:val="0"/>
          <w:numId w:val="4"/>
        </w:numPr>
        <w:tabs>
          <w:tab w:val="left" w:pos="720"/>
        </w:tabs>
        <w:rPr>
          <w:rFonts w:ascii="Verdana" w:hAnsi="Verdana"/>
        </w:rPr>
      </w:pPr>
      <w:r w:rsidRPr="00FE78BB">
        <w:rPr>
          <w:rFonts w:ascii="Verdana" w:hAnsi="Verdana"/>
        </w:rPr>
        <w:t xml:space="preserve">The Coordinator already compiled the data describing the teacher’s availability, tasks to accomplish and available resources in the </w:t>
      </w:r>
      <w:proofErr w:type="spellStart"/>
      <w:r w:rsidRPr="00FE78BB">
        <w:rPr>
          <w:rFonts w:ascii="Verdana" w:hAnsi="Verdana"/>
        </w:rPr>
        <w:t>swf</w:t>
      </w:r>
      <w:proofErr w:type="spellEnd"/>
      <w:r w:rsidRPr="00FE78BB">
        <w:rPr>
          <w:rFonts w:ascii="Verdana" w:hAnsi="Verdana"/>
        </w:rPr>
        <w:t xml:space="preserve"> format.</w:t>
      </w:r>
    </w:p>
    <w:p w:rsidR="000B7019" w:rsidRPr="00FE78BB" w:rsidRDefault="000B7019">
      <w:pPr>
        <w:numPr>
          <w:ilvl w:val="0"/>
          <w:numId w:val="4"/>
        </w:numPr>
        <w:tabs>
          <w:tab w:val="left" w:pos="720"/>
        </w:tabs>
        <w:rPr>
          <w:rFonts w:ascii="Verdana" w:hAnsi="Verdana"/>
        </w:rPr>
      </w:pPr>
      <w:r w:rsidRPr="00FE78BB">
        <w:rPr>
          <w:rFonts w:ascii="Verdana" w:hAnsi="Verdana"/>
        </w:rPr>
        <w:t xml:space="preserve">The Coordinator placed the file in the specified folder in order for </w:t>
      </w:r>
      <w:proofErr w:type="spellStart"/>
      <w:r w:rsidRPr="00FE78BB">
        <w:rPr>
          <w:rFonts w:ascii="Verdana" w:hAnsi="Verdana"/>
          <w:b/>
          <w:bCs/>
        </w:rPr>
        <w:t>tGSF</w:t>
      </w:r>
      <w:proofErr w:type="spellEnd"/>
      <w:r w:rsidRPr="00FE78BB">
        <w:rPr>
          <w:rFonts w:ascii="Verdana" w:hAnsi="Verdana"/>
        </w:rPr>
        <w:t xml:space="preserve"> to find it and work with it.</w:t>
      </w:r>
    </w:p>
    <w:p w:rsidR="000B7019" w:rsidRPr="00FE78BB" w:rsidRDefault="000B7019">
      <w:pPr>
        <w:rPr>
          <w:rFonts w:ascii="Verdana" w:hAnsi="Verdana"/>
          <w:b/>
          <w:bCs/>
        </w:rPr>
      </w:pPr>
      <w:r w:rsidRPr="00FE78BB">
        <w:rPr>
          <w:rFonts w:ascii="Verdana" w:hAnsi="Verdana"/>
          <w:b/>
          <w:bCs/>
        </w:rPr>
        <w:t>Description:</w:t>
      </w:r>
    </w:p>
    <w:p w:rsidR="000B7019" w:rsidRPr="00FE78BB" w:rsidRDefault="000B7019">
      <w:pPr>
        <w:numPr>
          <w:ilvl w:val="0"/>
          <w:numId w:val="5"/>
        </w:numPr>
        <w:tabs>
          <w:tab w:val="left" w:pos="720"/>
        </w:tabs>
        <w:rPr>
          <w:rFonts w:ascii="Verdana" w:hAnsi="Verdana"/>
        </w:rPr>
      </w:pPr>
      <w:r w:rsidRPr="00FE78BB">
        <w:rPr>
          <w:rFonts w:ascii="Verdana" w:hAnsi="Verdana"/>
        </w:rPr>
        <w:t>The user runs the Class Scheduler either by command line or user interface.</w:t>
      </w:r>
    </w:p>
    <w:p w:rsidR="000B7019" w:rsidRPr="00FE78BB" w:rsidRDefault="000B7019">
      <w:pPr>
        <w:numPr>
          <w:ilvl w:val="0"/>
          <w:numId w:val="5"/>
        </w:numPr>
        <w:tabs>
          <w:tab w:val="left" w:pos="720"/>
        </w:tabs>
        <w:rPr>
          <w:rFonts w:ascii="Verdana" w:hAnsi="Verdana"/>
        </w:rPr>
      </w:pPr>
      <w:r w:rsidRPr="00FE78BB">
        <w:rPr>
          <w:rFonts w:ascii="Verdana" w:hAnsi="Verdana"/>
        </w:rPr>
        <w:lastRenderedPageBreak/>
        <w:t xml:space="preserve">The Class Scheduler will interpret the </w:t>
      </w:r>
      <w:proofErr w:type="spellStart"/>
      <w:r w:rsidRPr="00FE78BB">
        <w:rPr>
          <w:rFonts w:ascii="Verdana" w:hAnsi="Verdana"/>
        </w:rPr>
        <w:t>swf</w:t>
      </w:r>
      <w:proofErr w:type="spellEnd"/>
      <w:r w:rsidRPr="00FE78BB">
        <w:rPr>
          <w:rFonts w:ascii="Verdana" w:hAnsi="Verdana"/>
        </w:rPr>
        <w:t xml:space="preserve"> input file.</w:t>
      </w:r>
    </w:p>
    <w:p w:rsidR="000B7019" w:rsidRPr="00FE78BB" w:rsidRDefault="000B7019">
      <w:pPr>
        <w:numPr>
          <w:ilvl w:val="0"/>
          <w:numId w:val="5"/>
        </w:numPr>
        <w:tabs>
          <w:tab w:val="left" w:pos="720"/>
        </w:tabs>
        <w:rPr>
          <w:rFonts w:ascii="Verdana" w:hAnsi="Verdana"/>
        </w:rPr>
      </w:pPr>
      <w:r w:rsidRPr="00FE78BB">
        <w:rPr>
          <w:rFonts w:ascii="Verdana" w:hAnsi="Verdana"/>
        </w:rPr>
        <w:t>If the format is correct, it starts working on the scheduling. Else, Alternative A.</w:t>
      </w:r>
    </w:p>
    <w:p w:rsidR="000B7019" w:rsidRPr="00FE78BB" w:rsidRDefault="000B7019">
      <w:pPr>
        <w:numPr>
          <w:ilvl w:val="0"/>
          <w:numId w:val="5"/>
        </w:numPr>
        <w:tabs>
          <w:tab w:val="left" w:pos="720"/>
        </w:tabs>
        <w:rPr>
          <w:rFonts w:ascii="Verdana" w:hAnsi="Verdana"/>
        </w:rPr>
      </w:pPr>
      <w:r w:rsidRPr="00FE78BB">
        <w:rPr>
          <w:rFonts w:ascii="Verdana" w:hAnsi="Verdana"/>
        </w:rPr>
        <w:t>When Class Scheduler has finished the Scheduling process, it will output a file containing a set of possible schedules. If it is not possible to schedule the tasks, Alternative B.</w:t>
      </w:r>
    </w:p>
    <w:p w:rsidR="000B7019" w:rsidRPr="00FE78BB" w:rsidRDefault="000B7019">
      <w:pPr>
        <w:rPr>
          <w:rFonts w:ascii="Verdana" w:hAnsi="Verdana"/>
          <w:b/>
          <w:bCs/>
        </w:rPr>
      </w:pPr>
      <w:r w:rsidRPr="00FE78BB">
        <w:rPr>
          <w:rFonts w:ascii="Verdana" w:hAnsi="Verdana"/>
          <w:b/>
          <w:bCs/>
        </w:rPr>
        <w:t>Alternatives:</w:t>
      </w:r>
    </w:p>
    <w:p w:rsidR="000B7019" w:rsidRPr="00FE78BB" w:rsidRDefault="000B7019">
      <w:pPr>
        <w:ind w:left="720"/>
        <w:rPr>
          <w:rFonts w:ascii="Verdana" w:hAnsi="Verdana"/>
          <w:b/>
          <w:bCs/>
        </w:rPr>
      </w:pPr>
      <w:r w:rsidRPr="00FE78BB">
        <w:rPr>
          <w:rFonts w:ascii="Verdana" w:hAnsi="Verdana"/>
          <w:b/>
          <w:bCs/>
        </w:rPr>
        <w:t>Alternative A:</w:t>
      </w:r>
    </w:p>
    <w:p w:rsidR="000B7019" w:rsidRPr="00FE78BB" w:rsidRDefault="000B7019">
      <w:pPr>
        <w:numPr>
          <w:ilvl w:val="0"/>
          <w:numId w:val="6"/>
        </w:numPr>
        <w:tabs>
          <w:tab w:val="left" w:pos="720"/>
        </w:tabs>
        <w:rPr>
          <w:rFonts w:ascii="Verdana" w:hAnsi="Verdana"/>
        </w:rPr>
      </w:pPr>
      <w:r w:rsidRPr="00FE78BB">
        <w:rPr>
          <w:rFonts w:ascii="Verdana" w:hAnsi="Verdana"/>
        </w:rPr>
        <w:t>While reading the file, the Class Scheduler finds incomplete information or format errors.</w:t>
      </w:r>
    </w:p>
    <w:p w:rsidR="000B7019" w:rsidRPr="00FE78BB" w:rsidRDefault="000B7019">
      <w:pPr>
        <w:numPr>
          <w:ilvl w:val="0"/>
          <w:numId w:val="6"/>
        </w:numPr>
        <w:tabs>
          <w:tab w:val="left" w:pos="720"/>
        </w:tabs>
        <w:rPr>
          <w:rFonts w:ascii="Verdana" w:hAnsi="Verdana"/>
        </w:rPr>
      </w:pPr>
      <w:r w:rsidRPr="00FE78BB">
        <w:rPr>
          <w:rFonts w:ascii="Verdana" w:hAnsi="Verdana"/>
        </w:rPr>
        <w:t>The system will prompt the user with an error.</w:t>
      </w:r>
    </w:p>
    <w:p w:rsidR="000B7019" w:rsidRPr="00FE78BB" w:rsidRDefault="000B7019">
      <w:pPr>
        <w:ind w:left="720"/>
        <w:rPr>
          <w:rFonts w:ascii="Verdana" w:hAnsi="Verdana"/>
          <w:b/>
          <w:bCs/>
        </w:rPr>
      </w:pPr>
      <w:r w:rsidRPr="00FE78BB">
        <w:rPr>
          <w:rFonts w:ascii="Verdana" w:hAnsi="Verdana"/>
          <w:b/>
          <w:bCs/>
        </w:rPr>
        <w:t>Alternative B:</w:t>
      </w:r>
    </w:p>
    <w:p w:rsidR="000B7019" w:rsidRPr="00FE78BB" w:rsidRDefault="000B7019">
      <w:pPr>
        <w:numPr>
          <w:ilvl w:val="0"/>
          <w:numId w:val="7"/>
        </w:numPr>
        <w:tabs>
          <w:tab w:val="left" w:pos="720"/>
        </w:tabs>
        <w:rPr>
          <w:rFonts w:ascii="Verdana" w:hAnsi="Verdana"/>
        </w:rPr>
      </w:pPr>
      <w:r w:rsidRPr="00FE78BB">
        <w:rPr>
          <w:rFonts w:ascii="Verdana" w:hAnsi="Verdana"/>
        </w:rPr>
        <w:t>It is not possible to schedule the tasks and resources.</w:t>
      </w:r>
    </w:p>
    <w:p w:rsidR="000B7019" w:rsidRPr="00FE78BB" w:rsidRDefault="000B7019">
      <w:pPr>
        <w:numPr>
          <w:ilvl w:val="0"/>
          <w:numId w:val="7"/>
        </w:numPr>
        <w:tabs>
          <w:tab w:val="left" w:pos="720"/>
        </w:tabs>
        <w:rPr>
          <w:rFonts w:ascii="Verdana" w:hAnsi="Verdana"/>
        </w:rPr>
      </w:pPr>
      <w:r w:rsidRPr="00FE78BB">
        <w:rPr>
          <w:rFonts w:ascii="Verdana" w:hAnsi="Verdana"/>
        </w:rPr>
        <w:t>Class Scheduler will output an additional file containing the elements that the program wasn’t able to allocate.</w:t>
      </w:r>
    </w:p>
    <w:p w:rsidR="000B7019" w:rsidRPr="00FE78BB" w:rsidRDefault="000B7019">
      <w:pPr>
        <w:rPr>
          <w:rFonts w:ascii="Verdana" w:hAnsi="Verdana"/>
          <w:b/>
          <w:bCs/>
        </w:rPr>
      </w:pPr>
      <w:proofErr w:type="spellStart"/>
      <w:r w:rsidRPr="00FE78BB">
        <w:rPr>
          <w:rFonts w:ascii="Verdana" w:hAnsi="Verdana"/>
          <w:b/>
          <w:bCs/>
        </w:rPr>
        <w:t>Postconditions</w:t>
      </w:r>
      <w:proofErr w:type="spellEnd"/>
      <w:r w:rsidRPr="00FE78BB">
        <w:rPr>
          <w:rFonts w:ascii="Verdana" w:hAnsi="Verdana"/>
          <w:b/>
          <w:bCs/>
        </w:rPr>
        <w:t>:</w:t>
      </w:r>
    </w:p>
    <w:p w:rsidR="000B7019" w:rsidRPr="00FE78BB" w:rsidRDefault="000B7019">
      <w:pPr>
        <w:numPr>
          <w:ilvl w:val="0"/>
          <w:numId w:val="8"/>
        </w:numPr>
        <w:tabs>
          <w:tab w:val="left" w:pos="720"/>
        </w:tabs>
        <w:rPr>
          <w:rFonts w:ascii="Verdana" w:hAnsi="Verdana"/>
        </w:rPr>
      </w:pPr>
      <w:r w:rsidRPr="00FE78BB">
        <w:rPr>
          <w:rFonts w:ascii="Verdana" w:hAnsi="Verdana"/>
        </w:rPr>
        <w:t>One or two files have been created, one with possible schedules and the second (result of Alternative B) will contain the tasks that were not allocated.</w:t>
      </w:r>
    </w:p>
    <w:p w:rsidR="000B7019" w:rsidRPr="00FE78BB" w:rsidDel="007053AE" w:rsidRDefault="000B7019">
      <w:pPr>
        <w:pStyle w:val="Ttulo2"/>
        <w:numPr>
          <w:ilvl w:val="8"/>
          <w:numId w:val="1"/>
        </w:numPr>
        <w:rPr>
          <w:del w:id="748" w:author="ahiralesc" w:date="2012-09-24T16:39:00Z"/>
          <w:rFonts w:ascii="Verdana" w:hAnsi="Verdana"/>
          <w:sz w:val="36"/>
          <w:szCs w:val="36"/>
        </w:rPr>
      </w:pPr>
    </w:p>
    <w:p w:rsidR="000B7019" w:rsidRPr="00FE78BB" w:rsidDel="007053AE" w:rsidRDefault="000B7019">
      <w:pPr>
        <w:pStyle w:val="Ttulo2"/>
        <w:pageBreakBefore/>
        <w:numPr>
          <w:ilvl w:val="8"/>
          <w:numId w:val="1"/>
        </w:numPr>
        <w:rPr>
          <w:del w:id="749" w:author="ahiralesc" w:date="2012-09-24T16:39:00Z"/>
          <w:rFonts w:ascii="Verdana" w:hAnsi="Verdana"/>
          <w:sz w:val="36"/>
          <w:szCs w:val="36"/>
        </w:rPr>
      </w:pPr>
      <w:bookmarkStart w:id="750" w:name="_Toc336267466"/>
      <w:del w:id="751" w:author="ahiralesc" w:date="2012-09-24T16:39:00Z">
        <w:r w:rsidRPr="00FE78BB" w:rsidDel="007053AE">
          <w:rPr>
            <w:rFonts w:ascii="Verdana" w:hAnsi="Verdana"/>
            <w:sz w:val="36"/>
            <w:szCs w:val="36"/>
          </w:rPr>
          <w:lastRenderedPageBreak/>
          <w:delText>3.3 Functional Requirements</w:delText>
        </w:r>
        <w:bookmarkEnd w:id="750"/>
      </w:del>
    </w:p>
    <w:p w:rsidR="000B7019" w:rsidRPr="00FE78BB" w:rsidDel="007053AE" w:rsidRDefault="000B7019">
      <w:pPr>
        <w:rPr>
          <w:del w:id="752" w:author="ahiralesc" w:date="2012-09-24T16:39:00Z"/>
          <w:rFonts w:ascii="Verdana" w:hAnsi="Verdana"/>
          <w:b/>
          <w:bCs/>
        </w:rPr>
      </w:pPr>
      <w:del w:id="753" w:author="ahiralesc" w:date="2012-09-24T16:39:00Z">
        <w:r w:rsidRPr="00FE78BB" w:rsidDel="007053AE">
          <w:rPr>
            <w:rFonts w:ascii="Verdana" w:hAnsi="Verdana"/>
            <w:b/>
            <w:bCs/>
          </w:rPr>
          <w:delText>UR1 DRS Algorithm</w:delText>
        </w:r>
      </w:del>
    </w:p>
    <w:p w:rsidR="000B7019" w:rsidRPr="00FE78BB" w:rsidDel="007053AE" w:rsidRDefault="000B7019">
      <w:pPr>
        <w:rPr>
          <w:del w:id="754" w:author="ahiralesc" w:date="2012-09-24T16:39:00Z"/>
          <w:rFonts w:ascii="Verdana" w:hAnsi="Verdana"/>
        </w:rPr>
      </w:pPr>
      <w:del w:id="755" w:author="ahiralesc" w:date="2012-09-24T16:39:00Z">
        <w:r w:rsidRPr="00FE78BB" w:rsidDel="007053AE">
          <w:rPr>
            <w:rFonts w:ascii="Verdana" w:hAnsi="Verdana"/>
          </w:rPr>
          <w:delText>The system must implement DRS algorithm.</w:delText>
        </w:r>
      </w:del>
    </w:p>
    <w:p w:rsidR="000B7019" w:rsidRPr="00FE78BB" w:rsidDel="007053AE" w:rsidRDefault="000B7019">
      <w:pPr>
        <w:rPr>
          <w:del w:id="756" w:author="ahiralesc" w:date="2012-09-24T16:39:00Z"/>
          <w:rFonts w:ascii="Verdana" w:hAnsi="Verdana"/>
        </w:rPr>
      </w:pPr>
    </w:p>
    <w:p w:rsidR="000B7019" w:rsidRPr="00FE78BB" w:rsidDel="007053AE" w:rsidRDefault="000B7019">
      <w:pPr>
        <w:rPr>
          <w:del w:id="757" w:author="ahiralesc" w:date="2012-09-24T16:39:00Z"/>
          <w:rFonts w:ascii="Verdana" w:hAnsi="Verdana"/>
          <w:b/>
          <w:bCs/>
        </w:rPr>
      </w:pPr>
      <w:del w:id="758" w:author="ahiralesc" w:date="2012-09-24T16:39:00Z">
        <w:r w:rsidRPr="00FE78BB" w:rsidDel="007053AE">
          <w:rPr>
            <w:rFonts w:ascii="Verdana" w:hAnsi="Verdana"/>
            <w:b/>
            <w:bCs/>
          </w:rPr>
          <w:delText>UR2 Output generation</w:delText>
        </w:r>
      </w:del>
    </w:p>
    <w:p w:rsidR="000B7019" w:rsidRPr="00FE78BB" w:rsidDel="007053AE" w:rsidRDefault="000B7019">
      <w:pPr>
        <w:rPr>
          <w:del w:id="759" w:author="ahiralesc" w:date="2012-09-24T16:39:00Z"/>
          <w:rFonts w:ascii="Verdana" w:hAnsi="Verdana"/>
        </w:rPr>
      </w:pPr>
      <w:del w:id="760" w:author="ahiralesc" w:date="2012-09-24T16:39:00Z">
        <w:r w:rsidRPr="00FE78BB" w:rsidDel="007053AE">
          <w:rPr>
            <w:rFonts w:ascii="Verdana" w:hAnsi="Verdana"/>
          </w:rPr>
          <w:delText>The system must generate a file with a set of evaluated solutions from which the user may select and implement one.</w:delText>
        </w:r>
      </w:del>
    </w:p>
    <w:p w:rsidR="000B7019" w:rsidRPr="00FE78BB" w:rsidDel="007053AE" w:rsidRDefault="000B7019">
      <w:pPr>
        <w:rPr>
          <w:del w:id="761" w:author="ahiralesc" w:date="2012-09-24T16:39:00Z"/>
          <w:rFonts w:ascii="Verdana" w:hAnsi="Verdana"/>
          <w:b/>
          <w:bCs/>
          <w:sz w:val="36"/>
          <w:szCs w:val="36"/>
        </w:rPr>
      </w:pPr>
    </w:p>
    <w:p w:rsidR="000B7019" w:rsidRPr="00FE78BB" w:rsidDel="007053AE" w:rsidRDefault="000B7019">
      <w:pPr>
        <w:rPr>
          <w:del w:id="762" w:author="ahiralesc" w:date="2012-09-24T16:39:00Z"/>
          <w:rFonts w:ascii="Verdana" w:hAnsi="Verdana"/>
          <w:b/>
          <w:bCs/>
          <w:sz w:val="36"/>
          <w:szCs w:val="36"/>
        </w:rPr>
      </w:pPr>
      <w:del w:id="763" w:author="ahiralesc" w:date="2012-09-24T16:39:00Z">
        <w:r w:rsidRPr="00FE78BB" w:rsidDel="007053AE">
          <w:rPr>
            <w:rFonts w:ascii="Verdana" w:hAnsi="Verdana"/>
            <w:b/>
            <w:bCs/>
            <w:sz w:val="36"/>
            <w:szCs w:val="36"/>
          </w:rPr>
          <w:delText xml:space="preserve">Appendix A </w:delText>
        </w:r>
        <w:r w:rsidR="00B52948" w:rsidDel="007053AE">
          <w:rPr>
            <w:rFonts w:ascii="Verdana" w:hAnsi="Verdana"/>
            <w:noProof/>
            <w:lang w:bidi="ar-SA"/>
          </w:rPr>
          <w:drawing>
            <wp:inline distT="0" distB="0" distL="0" distR="0">
              <wp:extent cx="5891530" cy="4347845"/>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9"/>
                      <a:srcRect/>
                      <a:stretch>
                        <a:fillRect/>
                      </a:stretch>
                    </pic:blipFill>
                    <pic:spPr bwMode="auto">
                      <a:xfrm>
                        <a:off x="0" y="0"/>
                        <a:ext cx="5891530" cy="4347845"/>
                      </a:xfrm>
                      <a:prstGeom prst="rect">
                        <a:avLst/>
                      </a:prstGeom>
                      <a:solidFill>
                        <a:srgbClr val="FFFFFF"/>
                      </a:solidFill>
                      <a:ln w="9525">
                        <a:noFill/>
                        <a:miter lim="800000"/>
                        <a:headEnd/>
                        <a:tailEnd/>
                      </a:ln>
                    </pic:spPr>
                  </pic:pic>
                </a:graphicData>
              </a:graphic>
            </wp:inline>
          </w:drawing>
        </w:r>
      </w:del>
    </w:p>
    <w:p w:rsidR="000B7019" w:rsidRPr="00FE78BB" w:rsidDel="007053AE" w:rsidRDefault="000B7019">
      <w:pPr>
        <w:pageBreakBefore/>
        <w:rPr>
          <w:del w:id="764" w:author="ahiralesc" w:date="2012-09-24T16:39:00Z"/>
          <w:rFonts w:ascii="Verdana" w:hAnsi="Verdana"/>
          <w:b/>
          <w:bCs/>
          <w:sz w:val="36"/>
          <w:szCs w:val="36"/>
        </w:rPr>
      </w:pPr>
      <w:del w:id="765" w:author="ahiralesc" w:date="2012-09-24T16:39:00Z">
        <w:r w:rsidRPr="00FE78BB" w:rsidDel="007053AE">
          <w:rPr>
            <w:rFonts w:ascii="Verdana" w:hAnsi="Verdana"/>
            <w:b/>
            <w:bCs/>
            <w:sz w:val="36"/>
            <w:szCs w:val="36"/>
          </w:rPr>
          <w:lastRenderedPageBreak/>
          <w:delText>Appendix B</w:delText>
        </w:r>
      </w:del>
    </w:p>
    <w:p w:rsidR="000B7019" w:rsidRPr="00FE78BB" w:rsidDel="007053AE" w:rsidRDefault="000B7019">
      <w:pPr>
        <w:rPr>
          <w:del w:id="766" w:author="ahiralesc" w:date="2012-09-24T16:39:00Z"/>
          <w:rFonts w:ascii="Verdana" w:hAnsi="Verdana"/>
          <w:b/>
          <w:bCs/>
        </w:rPr>
      </w:pPr>
      <w:del w:id="767" w:author="ahiralesc" w:date="2012-09-24T16:39:00Z">
        <w:r w:rsidRPr="00FE78BB" w:rsidDel="007053AE">
          <w:rPr>
            <w:rFonts w:ascii="Verdana" w:hAnsi="Verdana"/>
            <w:b/>
            <w:bCs/>
          </w:rPr>
          <w:delText>Input:</w:delText>
        </w:r>
      </w:del>
    </w:p>
    <w:p w:rsidR="000B7019" w:rsidRPr="00FE78BB" w:rsidDel="007053AE" w:rsidRDefault="000B7019">
      <w:pPr>
        <w:rPr>
          <w:del w:id="768" w:author="ahiralesc" w:date="2012-09-24T16:39:00Z"/>
          <w:rFonts w:ascii="Verdana" w:hAnsi="Verdana"/>
          <w:i/>
          <w:iCs/>
        </w:rPr>
      </w:pPr>
      <w:del w:id="769" w:author="ahiralesc" w:date="2012-09-24T16:39:00Z">
        <w:r w:rsidRPr="00FE78BB" w:rsidDel="007053AE">
          <w:rPr>
            <w:rFonts w:ascii="Verdana" w:hAnsi="Verdana"/>
          </w:rPr>
          <w:delText>-</w:delText>
        </w:r>
        <w:r w:rsidRPr="00FE78BB" w:rsidDel="007053AE">
          <w:rPr>
            <w:rFonts w:ascii="Verdana" w:hAnsi="Verdana"/>
          </w:rPr>
          <w:tab/>
          <w:delText xml:space="preserve">Task set  </w:delText>
        </w:r>
        <w:r w:rsidRPr="00FE78BB" w:rsidDel="007053AE">
          <w:rPr>
            <w:rFonts w:ascii="Verdana" w:hAnsi="Verdana"/>
            <w:i/>
            <w:iCs/>
          </w:rPr>
          <w:delText>j = {ps</w:delText>
        </w:r>
        <w:r w:rsidRPr="00FE78BB" w:rsidDel="007053AE">
          <w:rPr>
            <w:rFonts w:ascii="Verdana" w:hAnsi="Verdana"/>
            <w:i/>
            <w:iCs/>
            <w:vertAlign w:val="subscript"/>
          </w:rPr>
          <w:delText>j</w:delText>
        </w:r>
        <w:r w:rsidRPr="00FE78BB" w:rsidDel="007053AE">
          <w:rPr>
            <w:rFonts w:ascii="Verdana" w:hAnsi="Verdana"/>
            <w:i/>
            <w:iCs/>
          </w:rPr>
          <w:delText>, pl</w:delText>
        </w:r>
        <w:r w:rsidRPr="00FE78BB" w:rsidDel="007053AE">
          <w:rPr>
            <w:rFonts w:ascii="Verdana" w:hAnsi="Verdana"/>
            <w:i/>
            <w:iCs/>
            <w:vertAlign w:val="subscript"/>
          </w:rPr>
          <w:delText>j</w:delText>
        </w:r>
        <w:r w:rsidRPr="00FE78BB" w:rsidDel="007053AE">
          <w:rPr>
            <w:rFonts w:ascii="Verdana" w:hAnsi="Verdana"/>
            <w:i/>
            <w:iCs/>
          </w:rPr>
          <w:delText>, pc</w:delText>
        </w:r>
        <w:r w:rsidRPr="00FE78BB" w:rsidDel="007053AE">
          <w:rPr>
            <w:rFonts w:ascii="Verdana" w:hAnsi="Verdana"/>
            <w:i/>
            <w:iCs/>
            <w:vertAlign w:val="subscript"/>
          </w:rPr>
          <w:delText>j</w:delText>
        </w:r>
        <w:r w:rsidRPr="00FE78BB" w:rsidDel="007053AE">
          <w:rPr>
            <w:rFonts w:ascii="Verdana" w:hAnsi="Verdana"/>
            <w:i/>
            <w:iCs/>
          </w:rPr>
          <w:delText>, pt</w:delText>
        </w:r>
        <w:r w:rsidRPr="00FE78BB" w:rsidDel="007053AE">
          <w:rPr>
            <w:rFonts w:ascii="Verdana" w:hAnsi="Verdana"/>
            <w:i/>
            <w:iCs/>
            <w:vertAlign w:val="subscript"/>
          </w:rPr>
          <w:delText>j</w:delText>
        </w:r>
        <w:r w:rsidRPr="00FE78BB" w:rsidDel="007053AE">
          <w:rPr>
            <w:rFonts w:ascii="Verdana" w:hAnsi="Verdana"/>
            <w:i/>
            <w:iCs/>
          </w:rPr>
          <w:delText>, r</w:delText>
        </w:r>
        <w:r w:rsidRPr="00FE78BB" w:rsidDel="007053AE">
          <w:rPr>
            <w:rFonts w:ascii="Verdana" w:hAnsi="Verdana"/>
            <w:i/>
            <w:iCs/>
            <w:vertAlign w:val="subscript"/>
          </w:rPr>
          <w:delText>j</w:delText>
        </w:r>
        <w:r w:rsidRPr="00FE78BB" w:rsidDel="007053AE">
          <w:rPr>
            <w:rFonts w:ascii="Verdana" w:hAnsi="Verdana"/>
            <w:i/>
            <w:iCs/>
          </w:rPr>
          <w:delText>, id</w:delText>
        </w:r>
        <w:r w:rsidRPr="00FE78BB" w:rsidDel="007053AE">
          <w:rPr>
            <w:rFonts w:ascii="Verdana" w:hAnsi="Verdana"/>
            <w:i/>
            <w:iCs/>
            <w:vertAlign w:val="subscript"/>
          </w:rPr>
          <w:delText>j</w:delText>
        </w:r>
        <w:r w:rsidRPr="00FE78BB" w:rsidDel="007053AE">
          <w:rPr>
            <w:rFonts w:ascii="Verdana" w:hAnsi="Verdana"/>
            <w:i/>
            <w:iCs/>
          </w:rPr>
          <w:delText>}</w:delText>
        </w:r>
      </w:del>
    </w:p>
    <w:p w:rsidR="000B7019" w:rsidRPr="00FE78BB" w:rsidDel="007053AE" w:rsidRDefault="000B7019">
      <w:pPr>
        <w:rPr>
          <w:del w:id="770" w:author="ahiralesc" w:date="2012-09-24T16:39:00Z"/>
          <w:rFonts w:ascii="Verdana" w:hAnsi="Verdana"/>
          <w:i/>
          <w:iCs/>
        </w:rPr>
      </w:pPr>
      <w:del w:id="771" w:author="ahiralesc" w:date="2012-09-24T16:39:00Z">
        <w:r w:rsidRPr="00FE78BB" w:rsidDel="007053AE">
          <w:rPr>
            <w:rFonts w:ascii="Verdana" w:hAnsi="Verdana"/>
          </w:rPr>
          <w:delText>-</w:delText>
        </w:r>
        <w:r w:rsidRPr="00FE78BB" w:rsidDel="007053AE">
          <w:rPr>
            <w:rFonts w:ascii="Verdana" w:hAnsi="Verdana"/>
          </w:rPr>
          <w:tab/>
          <w:delText xml:space="preserve">Employee set </w:delText>
        </w:r>
        <w:r w:rsidRPr="00FE78BB" w:rsidDel="007053AE">
          <w:rPr>
            <w:rFonts w:ascii="Verdana" w:hAnsi="Verdana"/>
            <w:i/>
            <w:iCs/>
          </w:rPr>
          <w:delText>E</w:delText>
        </w:r>
      </w:del>
    </w:p>
    <w:p w:rsidR="000B7019" w:rsidRPr="00FE78BB" w:rsidDel="007053AE" w:rsidRDefault="000B7019">
      <w:pPr>
        <w:rPr>
          <w:del w:id="772" w:author="ahiralesc" w:date="2012-09-24T16:39:00Z"/>
          <w:rFonts w:ascii="Verdana" w:hAnsi="Verdana"/>
        </w:rPr>
      </w:pPr>
      <w:del w:id="773" w:author="ahiralesc" w:date="2012-09-24T16:39:00Z">
        <w:r w:rsidRPr="00FE78BB" w:rsidDel="007053AE">
          <w:rPr>
            <w:rFonts w:ascii="Verdana" w:hAnsi="Verdana"/>
          </w:rPr>
          <w:delText xml:space="preserve">- </w:delText>
        </w:r>
        <w:r w:rsidRPr="00FE78BB" w:rsidDel="007053AE">
          <w:rPr>
            <w:rFonts w:ascii="Verdana" w:hAnsi="Verdana"/>
          </w:rPr>
          <w:tab/>
          <w:delText>Work Pattern of</w:delText>
        </w:r>
        <w:r w:rsidRPr="00FE78BB" w:rsidDel="007053AE">
          <w:rPr>
            <w:rFonts w:ascii="Verdana" w:hAnsi="Verdana"/>
          </w:rPr>
          <w:object w:dxaOrig="600" w:dyaOrig="265">
            <v:shape id="_x0000_i1048" type="#_x0000_t75" style="width:29.9pt;height:13.6pt" o:ole="" filled="t">
              <v:fill color2="black"/>
              <v:imagedata r:id="rId44" o:title=""/>
            </v:shape>
            <o:OLEObject Type="Embed" ProgID="opendocument.MathDocument.1" ShapeID="_x0000_i1048" DrawAspect="Content" ObjectID="_1410011535" r:id="rId50"/>
          </w:object>
        </w:r>
        <w:r w:rsidRPr="00FE78BB" w:rsidDel="007053AE">
          <w:rPr>
            <w:rFonts w:ascii="Verdana" w:hAnsi="Verdana"/>
          </w:rPr>
          <w:delText>.</w:delText>
        </w:r>
        <w:r w:rsidRPr="00FE78BB" w:rsidDel="007053AE">
          <w:rPr>
            <w:rFonts w:ascii="Verdana" w:hAnsi="Verdana"/>
          </w:rPr>
          <w:object w:dxaOrig="991" w:dyaOrig="335">
            <v:shape id="_x0000_i1049" type="#_x0000_t75" style="width:49.6pt;height:17pt" o:ole="" filled="t">
              <v:fill color2="black"/>
              <v:imagedata r:id="rId5" o:title=""/>
            </v:shape>
            <o:OLEObject Type="Embed" ProgID="opendocument.MathDocument.1" ShapeID="_x0000_i1049" DrawAspect="Content" ObjectID="_1410011536" r:id="rId51"/>
          </w:object>
        </w:r>
      </w:del>
    </w:p>
    <w:p w:rsidR="000B7019" w:rsidRPr="00FE78BB" w:rsidDel="007053AE" w:rsidRDefault="000B7019">
      <w:pPr>
        <w:rPr>
          <w:del w:id="774" w:author="ahiralesc" w:date="2012-09-24T16:39:00Z"/>
          <w:rFonts w:ascii="Verdana" w:hAnsi="Verdana"/>
        </w:rPr>
      </w:pPr>
    </w:p>
    <w:p w:rsidR="000B7019" w:rsidRPr="00FE78BB" w:rsidDel="007053AE" w:rsidRDefault="000B7019">
      <w:pPr>
        <w:rPr>
          <w:del w:id="775" w:author="ahiralesc" w:date="2012-09-24T16:39:00Z"/>
          <w:rFonts w:ascii="Verdana" w:hAnsi="Verdana"/>
        </w:rPr>
      </w:pPr>
      <w:del w:id="776" w:author="ahiralesc" w:date="2012-09-24T16:39:00Z">
        <w:r w:rsidRPr="00FE78BB" w:rsidDel="007053AE">
          <w:rPr>
            <w:rFonts w:ascii="Verdana" w:hAnsi="Verdana"/>
          </w:rPr>
          <w:delText>Start</w:delText>
        </w:r>
      </w:del>
    </w:p>
    <w:p w:rsidR="000B7019" w:rsidRPr="00FE78BB" w:rsidDel="007053AE" w:rsidRDefault="000B7019">
      <w:pPr>
        <w:jc w:val="both"/>
        <w:rPr>
          <w:del w:id="777" w:author="ahiralesc" w:date="2012-09-24T16:39:00Z"/>
          <w:rFonts w:ascii="Verdana" w:eastAsia="Times New Roman" w:hAnsi="Verdana" w:cs="Times New Roman"/>
          <w:b/>
          <w:bCs/>
          <w:i/>
          <w:iCs/>
        </w:rPr>
      </w:pPr>
      <w:del w:id="778" w:author="ahiralesc" w:date="2012-09-24T16:39:00Z">
        <w:r w:rsidRPr="00FE78BB" w:rsidDel="007053AE">
          <w:rPr>
            <w:rFonts w:ascii="Verdana" w:eastAsia="Times New Roman" w:hAnsi="Verdana" w:cs="Times New Roman"/>
            <w:b/>
            <w:bCs/>
            <w:i/>
            <w:iCs/>
          </w:rPr>
          <w:delText xml:space="preserve">//Event I: There are no scheduled tasks on initialization </w:delText>
        </w:r>
      </w:del>
    </w:p>
    <w:p w:rsidR="000B7019" w:rsidRPr="00FE78BB" w:rsidDel="007053AE" w:rsidRDefault="000B7019">
      <w:pPr>
        <w:jc w:val="both"/>
        <w:rPr>
          <w:del w:id="779" w:author="ahiralesc" w:date="2012-09-24T16:39:00Z"/>
          <w:rFonts w:ascii="Verdana" w:eastAsia="Times New Roman" w:hAnsi="Verdana" w:cs="Times New Roman"/>
        </w:rPr>
      </w:pPr>
      <w:del w:id="780" w:author="ahiralesc" w:date="2012-09-24T16:39:00Z">
        <w:r w:rsidRPr="00FE78BB" w:rsidDel="007053AE">
          <w:rPr>
            <w:rFonts w:ascii="Verdana" w:eastAsia="Times New Roman" w:hAnsi="Verdana" w:cs="Times New Roman"/>
          </w:rPr>
          <w:delText>Initialize Hours;</w:delText>
        </w:r>
      </w:del>
    </w:p>
    <w:p w:rsidR="000B7019" w:rsidRPr="00FE78BB" w:rsidDel="007053AE" w:rsidRDefault="000B7019">
      <w:pPr>
        <w:jc w:val="both"/>
        <w:rPr>
          <w:del w:id="781" w:author="ahiralesc" w:date="2012-09-24T16:39:00Z"/>
          <w:rFonts w:ascii="Verdana" w:eastAsia="Times New Roman" w:hAnsi="Verdana" w:cs="Times New Roman"/>
        </w:rPr>
      </w:pPr>
      <w:del w:id="782" w:author="ahiralesc" w:date="2012-09-24T16:39:00Z">
        <w:r w:rsidRPr="00FE78BB" w:rsidDel="007053AE">
          <w:rPr>
            <w:rFonts w:ascii="Verdana" w:eastAsia="Times New Roman" w:hAnsi="Verdana" w:cs="Times New Roman"/>
            <w:b/>
            <w:bCs/>
          </w:rPr>
          <w:delText>do</w:delText>
        </w:r>
        <w:r w:rsidRPr="00FE78BB" w:rsidDel="007053AE">
          <w:rPr>
            <w:rFonts w:ascii="Verdana" w:eastAsia="Times New Roman" w:hAnsi="Verdana" w:cs="Times New Roman"/>
            <w:b/>
            <w:bCs/>
          </w:rPr>
          <w:tab/>
        </w:r>
        <w:r w:rsidRPr="00FE78BB" w:rsidDel="007053AE">
          <w:rPr>
            <w:rFonts w:ascii="Verdana" w:eastAsia="Times New Roman" w:hAnsi="Verdana" w:cs="Times New Roman"/>
          </w:rPr>
          <w:delText xml:space="preserve"> </w:delText>
        </w:r>
        <w:r w:rsidRPr="00FE78BB" w:rsidDel="007053AE">
          <w:rPr>
            <w:rFonts w:ascii="Verdana" w:eastAsia="Times New Roman" w:hAnsi="Verdana" w:cs="Times New Roman"/>
          </w:rPr>
          <w:tab/>
        </w:r>
      </w:del>
    </w:p>
    <w:p w:rsidR="000B7019" w:rsidRPr="00FE78BB" w:rsidDel="007053AE" w:rsidRDefault="000B7019">
      <w:pPr>
        <w:jc w:val="both"/>
        <w:rPr>
          <w:del w:id="783" w:author="ahiralesc" w:date="2012-09-24T16:39:00Z"/>
          <w:rFonts w:ascii="Verdana" w:eastAsia="Times New Roman" w:hAnsi="Verdana" w:cs="Times New Roman"/>
          <w:i/>
          <w:iCs/>
        </w:rPr>
      </w:pPr>
      <w:del w:id="784" w:author="ahiralesc" w:date="2012-09-24T16:39:00Z">
        <w:r w:rsidRPr="00FE78BB" w:rsidDel="007053AE">
          <w:rPr>
            <w:rFonts w:ascii="Verdana" w:eastAsia="Times New Roman" w:hAnsi="Verdana" w:cs="Times New Roman"/>
            <w:b/>
            <w:bCs/>
            <w:i/>
            <w:iCs/>
          </w:rPr>
          <w:delText>//</w:delText>
        </w:r>
        <w:r w:rsidRPr="00FE78BB" w:rsidDel="007053AE">
          <w:rPr>
            <w:rFonts w:ascii="Verdana" w:eastAsia="Times New Roman" w:hAnsi="Verdana" w:cs="Times New Roman"/>
            <w:i/>
            <w:iCs/>
          </w:rPr>
          <w:delText>DeadLine estimation phase (earliest termination time)</w:delText>
        </w:r>
      </w:del>
    </w:p>
    <w:p w:rsidR="000B7019" w:rsidRPr="00FE78BB" w:rsidDel="007053AE" w:rsidRDefault="000B7019">
      <w:pPr>
        <w:jc w:val="both"/>
        <w:rPr>
          <w:del w:id="785" w:author="ahiralesc" w:date="2012-09-24T16:39:00Z"/>
          <w:rFonts w:ascii="Verdana" w:eastAsia="Times New Roman" w:hAnsi="Verdana" w:cs="Times New Roman"/>
        </w:rPr>
      </w:pPr>
      <w:del w:id="786" w:author="ahiralesc" w:date="2012-09-24T16:39:00Z">
        <w:r w:rsidRPr="00FE78BB" w:rsidDel="007053AE">
          <w:rPr>
            <w:rFonts w:ascii="Verdana" w:eastAsia="Times New Roman" w:hAnsi="Verdana" w:cs="Times New Roman"/>
          </w:rPr>
          <w:delText xml:space="preserve">    Estimate earliest deadline and store in DL;</w:delText>
        </w:r>
      </w:del>
    </w:p>
    <w:p w:rsidR="000B7019" w:rsidRPr="00FE78BB" w:rsidDel="007053AE" w:rsidRDefault="000B7019">
      <w:pPr>
        <w:jc w:val="both"/>
        <w:rPr>
          <w:del w:id="787" w:author="ahiralesc" w:date="2012-09-24T16:39:00Z"/>
          <w:rFonts w:ascii="Verdana" w:eastAsia="Times New Roman" w:hAnsi="Verdana" w:cs="Times New Roman"/>
          <w:b/>
          <w:bCs/>
        </w:rPr>
      </w:pPr>
      <w:del w:id="788" w:author="ahiralesc" w:date="2012-09-24T16:39:00Z">
        <w:r w:rsidRPr="00FE78BB" w:rsidDel="007053AE">
          <w:rPr>
            <w:rFonts w:ascii="Verdana" w:eastAsia="Times New Roman" w:hAnsi="Verdana" w:cs="Times New Roman"/>
          </w:rPr>
          <w:delText xml:space="preserve">    </w:delText>
        </w:r>
        <w:r w:rsidRPr="00FE78BB" w:rsidDel="007053AE">
          <w:rPr>
            <w:rFonts w:ascii="Verdana" w:eastAsia="Times New Roman" w:hAnsi="Verdana" w:cs="Times New Roman"/>
            <w:b/>
            <w:bCs/>
          </w:rPr>
          <w:delText>foreach</w:delText>
        </w:r>
        <w:r w:rsidRPr="00FE78BB" w:rsidDel="007053AE">
          <w:rPr>
            <w:rFonts w:ascii="Verdana" w:eastAsia="Times New Roman" w:hAnsi="Verdana" w:cs="Times New Roman"/>
          </w:rPr>
          <w:delText xml:space="preserve"> task  </w:delText>
        </w:r>
        <w:r w:rsidRPr="00FE78BB" w:rsidDel="007053AE">
          <w:rPr>
            <w:rFonts w:ascii="Verdana" w:hAnsi="Verdana"/>
          </w:rPr>
          <w:object w:dxaOrig="960" w:dyaOrig="274">
            <v:shape id="_x0000_i1050" type="#_x0000_t75" style="width:48.25pt;height:13.6pt" o:ole="" filled="t">
              <v:fill color2="black"/>
              <v:imagedata r:id="rId52" o:title=""/>
            </v:shape>
            <o:OLEObject Type="Embed" ProgID="opendocument.MathDocument.1" ShapeID="_x0000_i1050" DrawAspect="Content" ObjectID="_1410011537" r:id="rId53"/>
          </w:object>
        </w:r>
        <w:r w:rsidRPr="00FE78BB" w:rsidDel="007053AE">
          <w:rPr>
            <w:rFonts w:ascii="Verdana" w:eastAsia="Times New Roman" w:hAnsi="Verdana" w:cs="Times New Roman"/>
            <w:b/>
            <w:bCs/>
          </w:rPr>
          <w:delText>do</w:delText>
        </w:r>
      </w:del>
    </w:p>
    <w:p w:rsidR="000B7019" w:rsidRPr="00FE78BB" w:rsidDel="007053AE" w:rsidRDefault="000B7019">
      <w:pPr>
        <w:jc w:val="both"/>
        <w:rPr>
          <w:del w:id="789" w:author="ahiralesc" w:date="2012-09-24T16:39:00Z"/>
          <w:rFonts w:ascii="Verdana" w:eastAsia="Times New Roman" w:hAnsi="Verdana" w:cs="Times New Roman"/>
        </w:rPr>
      </w:pPr>
      <w:del w:id="790" w:author="ahiralesc" w:date="2012-09-24T16:39:00Z">
        <w:r w:rsidRPr="00FE78BB" w:rsidDel="007053AE">
          <w:rPr>
            <w:rFonts w:ascii="Verdana" w:eastAsia="Times New Roman" w:hAnsi="Verdana" w:cs="Times New Roman"/>
          </w:rPr>
          <w:delText xml:space="preserve">        </w:delText>
        </w:r>
        <w:r w:rsidRPr="00FE78BB" w:rsidDel="007053AE">
          <w:rPr>
            <w:rFonts w:ascii="Verdana" w:eastAsia="Times New Roman" w:hAnsi="Verdana" w:cs="Times New Roman"/>
            <w:b/>
            <w:bCs/>
          </w:rPr>
          <w:delText>if</w:delText>
        </w:r>
        <w:r w:rsidRPr="00FE78BB" w:rsidDel="007053AE">
          <w:rPr>
            <w:rFonts w:ascii="Verdana" w:hAnsi="Verdana"/>
          </w:rPr>
          <w:object w:dxaOrig="1396" w:dyaOrig="274">
            <v:shape id="_x0000_i1051" type="#_x0000_t75" style="width:69.95pt;height:13.6pt" o:ole="" filled="t">
              <v:fill color2="black"/>
              <v:imagedata r:id="rId54" o:title=""/>
            </v:shape>
            <o:OLEObject Type="Embed" ProgID="opendocument.MathDocument.1" ShapeID="_x0000_i1051" DrawAspect="Content" ObjectID="_1410011538" r:id="rId55"/>
          </w:object>
        </w:r>
        <w:r w:rsidRPr="00FE78BB" w:rsidDel="007053AE">
          <w:rPr>
            <w:rFonts w:ascii="Verdana" w:eastAsia="Times New Roman" w:hAnsi="Verdana" w:cs="Times New Roman"/>
          </w:rPr>
          <w:delText xml:space="preserve"> </w:delText>
        </w:r>
        <w:r w:rsidRPr="00FE78BB" w:rsidDel="007053AE">
          <w:rPr>
            <w:rFonts w:ascii="Verdana" w:eastAsia="Times New Roman" w:hAnsi="Verdana" w:cs="Times New Roman"/>
          </w:rPr>
          <w:tab/>
        </w:r>
      </w:del>
    </w:p>
    <w:p w:rsidR="000B7019" w:rsidRPr="00FE78BB" w:rsidDel="007053AE" w:rsidRDefault="000B7019">
      <w:pPr>
        <w:jc w:val="both"/>
        <w:rPr>
          <w:del w:id="791" w:author="ahiralesc" w:date="2012-09-24T16:39:00Z"/>
          <w:rFonts w:ascii="Verdana" w:eastAsia="Times New Roman" w:hAnsi="Verdana" w:cs="Times New Roman"/>
          <w:i/>
          <w:iCs/>
        </w:rPr>
      </w:pPr>
      <w:del w:id="792" w:author="ahiralesc" w:date="2012-09-24T16:39:00Z">
        <w:r w:rsidRPr="00FE78BB" w:rsidDel="007053AE">
          <w:rPr>
            <w:rFonts w:ascii="Verdana" w:eastAsia="Times New Roman" w:hAnsi="Verdana" w:cs="Times New Roman"/>
            <w:b/>
            <w:bCs/>
            <w:i/>
            <w:iCs/>
          </w:rPr>
          <w:delText xml:space="preserve">        //</w:delText>
        </w:r>
        <w:r w:rsidRPr="00FE78BB" w:rsidDel="007053AE">
          <w:rPr>
            <w:rFonts w:ascii="Verdana" w:eastAsia="Times New Roman" w:hAnsi="Verdana" w:cs="Times New Roman"/>
            <w:i/>
            <w:iCs/>
          </w:rPr>
          <w:delText>Send component to it’s destiny</w:delText>
        </w:r>
      </w:del>
    </w:p>
    <w:p w:rsidR="000B7019" w:rsidRPr="00FE78BB" w:rsidDel="007053AE" w:rsidRDefault="000B7019">
      <w:pPr>
        <w:jc w:val="both"/>
        <w:rPr>
          <w:del w:id="793" w:author="ahiralesc" w:date="2012-09-24T16:39:00Z"/>
          <w:rFonts w:ascii="Verdana" w:eastAsia="Times New Roman" w:hAnsi="Verdana" w:cs="Times New Roman"/>
          <w:i/>
          <w:iCs/>
        </w:rPr>
      </w:pPr>
      <w:del w:id="794" w:author="ahiralesc" w:date="2012-09-24T16:39:00Z">
        <w:r w:rsidRPr="00FE78BB" w:rsidDel="007053AE">
          <w:rPr>
            <w:rFonts w:ascii="Verdana" w:eastAsia="Times New Roman" w:hAnsi="Verdana" w:cs="Times New Roman"/>
          </w:rPr>
          <w:delText xml:space="preserve">        </w:delText>
        </w:r>
        <w:r w:rsidRPr="00FE78BB" w:rsidDel="007053AE">
          <w:rPr>
            <w:rFonts w:ascii="Verdana" w:eastAsia="Times New Roman" w:hAnsi="Verdana" w:cs="Times New Roman"/>
            <w:b/>
            <w:bCs/>
            <w:i/>
            <w:iCs/>
          </w:rPr>
          <w:delText>//</w:delText>
        </w:r>
        <w:r w:rsidRPr="00FE78BB" w:rsidDel="007053AE">
          <w:rPr>
            <w:rFonts w:ascii="Verdana" w:eastAsia="Times New Roman" w:hAnsi="Verdana" w:cs="Times New Roman"/>
            <w:i/>
            <w:iCs/>
          </w:rPr>
          <w:delText>Classes classroom</w:delText>
        </w:r>
      </w:del>
    </w:p>
    <w:p w:rsidR="000B7019" w:rsidRPr="00FE78BB" w:rsidDel="007053AE" w:rsidRDefault="000B7019">
      <w:pPr>
        <w:rPr>
          <w:del w:id="795" w:author="ahiralesc" w:date="2012-09-24T16:39:00Z"/>
          <w:rFonts w:ascii="Verdana" w:eastAsia="Times New Roman" w:hAnsi="Verdana" w:cs="Times New Roman"/>
        </w:rPr>
      </w:pPr>
      <w:del w:id="796" w:author="ahiralesc" w:date="2012-09-24T16:39:00Z">
        <w:r w:rsidRPr="00FE78BB" w:rsidDel="007053AE">
          <w:rPr>
            <w:rFonts w:ascii="Verdana" w:eastAsia="Times New Roman" w:hAnsi="Verdana" w:cs="Times New Roman"/>
          </w:rPr>
          <w:delText xml:space="preserve">        </w:delText>
        </w:r>
        <w:r w:rsidRPr="00FE78BB" w:rsidDel="007053AE">
          <w:rPr>
            <w:rFonts w:ascii="Verdana" w:eastAsia="Times New Roman" w:hAnsi="Verdana" w:cs="Times New Roman"/>
            <w:b/>
            <w:bCs/>
          </w:rPr>
          <w:delText>if</w:delText>
        </w:r>
        <w:r w:rsidRPr="00FE78BB" w:rsidDel="007053AE">
          <w:rPr>
            <w:rFonts w:ascii="Verdana" w:hAnsi="Verdana"/>
          </w:rPr>
          <w:object w:dxaOrig="1294" w:dyaOrig="301">
            <v:shape id="_x0000_i1052" type="#_x0000_t75" style="width:64.55pt;height:14.95pt" o:ole="" filled="t">
              <v:fill color2="black"/>
              <v:imagedata r:id="rId56" o:title=""/>
            </v:shape>
            <o:OLEObject Type="Embed" ProgID="opendocument.MathDocument.1" ShapeID="_x0000_i1052" DrawAspect="Content" ObjectID="_1410011539" r:id="rId57"/>
          </w:object>
        </w:r>
      </w:del>
    </w:p>
    <w:p w:rsidR="000B7019" w:rsidRPr="00FE78BB" w:rsidDel="007053AE" w:rsidRDefault="000B7019">
      <w:pPr>
        <w:jc w:val="both"/>
        <w:rPr>
          <w:del w:id="797" w:author="ahiralesc" w:date="2012-09-24T16:39:00Z"/>
          <w:rFonts w:ascii="Verdana" w:eastAsia="Times New Roman" w:hAnsi="Verdana" w:cs="Times New Roman"/>
          <w:b/>
          <w:bCs/>
        </w:rPr>
      </w:pPr>
      <w:del w:id="798" w:author="ahiralesc" w:date="2012-09-24T16:39:00Z">
        <w:r w:rsidRPr="00FE78BB" w:rsidDel="007053AE">
          <w:rPr>
            <w:rFonts w:ascii="Verdana" w:eastAsia="Times New Roman" w:hAnsi="Verdana" w:cs="Times New Roman"/>
          </w:rPr>
          <w:delText xml:space="preserve">            </w:delText>
        </w:r>
        <w:r w:rsidRPr="00FE78BB" w:rsidDel="007053AE">
          <w:rPr>
            <w:rFonts w:ascii="Verdana" w:eastAsia="Times New Roman" w:hAnsi="Verdana" w:cs="Times New Roman"/>
            <w:b/>
            <w:bCs/>
          </w:rPr>
          <w:delText>TakeClassRoom()</w:delText>
        </w:r>
      </w:del>
    </w:p>
    <w:p w:rsidR="000B7019" w:rsidRPr="00FE78BB" w:rsidDel="007053AE" w:rsidRDefault="000B7019">
      <w:pPr>
        <w:jc w:val="both"/>
        <w:rPr>
          <w:del w:id="799" w:author="ahiralesc" w:date="2012-09-24T16:39:00Z"/>
          <w:rFonts w:ascii="Verdana" w:eastAsia="Times New Roman" w:hAnsi="Verdana" w:cs="Times New Roman"/>
          <w:i/>
          <w:iCs/>
        </w:rPr>
      </w:pPr>
      <w:del w:id="800" w:author="ahiralesc" w:date="2012-09-24T16:39:00Z">
        <w:r w:rsidRPr="00FE78BB" w:rsidDel="007053AE">
          <w:rPr>
            <w:rFonts w:ascii="Verdana" w:eastAsia="Times New Roman" w:hAnsi="Verdana" w:cs="Times New Roman"/>
          </w:rPr>
          <w:delText xml:space="preserve">            </w:delText>
        </w:r>
        <w:r w:rsidRPr="00FE78BB" w:rsidDel="007053AE">
          <w:rPr>
            <w:rFonts w:ascii="Verdana" w:eastAsia="Times New Roman" w:hAnsi="Verdana" w:cs="Times New Roman"/>
            <w:i/>
            <w:iCs/>
          </w:rPr>
          <w:delText>//Block reservation phase</w:delText>
        </w:r>
      </w:del>
    </w:p>
    <w:p w:rsidR="000B7019" w:rsidRPr="00FE78BB" w:rsidDel="007053AE" w:rsidRDefault="000B7019">
      <w:pPr>
        <w:jc w:val="both"/>
        <w:rPr>
          <w:del w:id="801" w:author="ahiralesc" w:date="2012-09-24T16:39:00Z"/>
          <w:rFonts w:ascii="Verdana" w:eastAsia="Times New Roman" w:hAnsi="Verdana" w:cs="Times New Roman"/>
          <w:b/>
          <w:bCs/>
        </w:rPr>
      </w:pPr>
      <w:del w:id="802" w:author="ahiralesc" w:date="2012-09-24T16:39:00Z">
        <w:r w:rsidRPr="00FE78BB" w:rsidDel="007053AE">
          <w:rPr>
            <w:rFonts w:ascii="Verdana" w:eastAsia="Times New Roman" w:hAnsi="Verdana" w:cs="Times New Roman"/>
          </w:rPr>
          <w:delText xml:space="preserve">            </w:delText>
        </w:r>
        <w:r w:rsidRPr="00FE78BB" w:rsidDel="007053AE">
          <w:rPr>
            <w:rFonts w:ascii="Verdana" w:eastAsia="Times New Roman" w:hAnsi="Verdana" w:cs="Times New Roman"/>
            <w:b/>
            <w:bCs/>
          </w:rPr>
          <w:delText>if</w:delText>
        </w:r>
        <w:r w:rsidRPr="00FE78BB" w:rsidDel="007053AE">
          <w:rPr>
            <w:rFonts w:ascii="Verdana" w:eastAsia="Times New Roman" w:hAnsi="Verdana" w:cs="Times New Roman"/>
          </w:rPr>
          <w:delText xml:space="preserve">  can </w:delText>
        </w:r>
        <w:r w:rsidRPr="00FE78BB" w:rsidDel="007053AE">
          <w:rPr>
            <w:rFonts w:ascii="Verdana" w:eastAsia="Times New Roman" w:hAnsi="Verdana" w:cs="Times New Roman"/>
            <w:b/>
            <w:bCs/>
          </w:rPr>
          <w:delText>Reserve()</w:delText>
        </w:r>
      </w:del>
    </w:p>
    <w:p w:rsidR="000B7019" w:rsidRPr="00FE78BB" w:rsidDel="007053AE" w:rsidRDefault="000B7019">
      <w:pPr>
        <w:jc w:val="both"/>
        <w:rPr>
          <w:del w:id="803" w:author="ahiralesc" w:date="2012-09-24T16:39:00Z"/>
          <w:rFonts w:ascii="Verdana" w:eastAsia="Times New Roman" w:hAnsi="Verdana" w:cs="Times New Roman"/>
        </w:rPr>
      </w:pPr>
      <w:del w:id="804" w:author="ahiralesc" w:date="2012-09-24T16:39:00Z">
        <w:r w:rsidRPr="00FE78BB" w:rsidDel="007053AE">
          <w:rPr>
            <w:rFonts w:ascii="Verdana" w:eastAsia="Times New Roman" w:hAnsi="Verdana" w:cs="Times New Roman"/>
          </w:rPr>
          <w:delText xml:space="preserve">               </w:delText>
        </w:r>
        <w:r w:rsidRPr="00FE78BB" w:rsidDel="007053AE">
          <w:rPr>
            <w:rFonts w:ascii="Verdana" w:hAnsi="Verdana"/>
          </w:rPr>
          <w:object w:dxaOrig="1958" w:dyaOrig="301">
            <v:shape id="_x0000_i1053" type="#_x0000_t75" style="width:97.8pt;height:14.95pt" o:ole="" filled="t">
              <v:fill color2="black"/>
              <v:imagedata r:id="rId58" o:title=""/>
            </v:shape>
            <o:OLEObject Type="Embed" ProgID="opendocument.MathDocument.1" ShapeID="_x0000_i1053" DrawAspect="Content" ObjectID="_1410011540" r:id="rId59"/>
          </w:object>
        </w:r>
      </w:del>
    </w:p>
    <w:p w:rsidR="000B7019" w:rsidRPr="00FE78BB" w:rsidDel="007053AE" w:rsidRDefault="000B7019">
      <w:pPr>
        <w:jc w:val="both"/>
        <w:rPr>
          <w:del w:id="805" w:author="ahiralesc" w:date="2012-09-24T16:39:00Z"/>
          <w:rFonts w:ascii="Verdana" w:eastAsia="Times New Roman" w:hAnsi="Verdana" w:cs="Times New Roman"/>
          <w:b/>
          <w:bCs/>
        </w:rPr>
      </w:pPr>
      <w:del w:id="806" w:author="ahiralesc" w:date="2012-09-24T16:39:00Z">
        <w:r w:rsidRPr="00FE78BB" w:rsidDel="007053AE">
          <w:rPr>
            <w:rFonts w:ascii="Verdana" w:eastAsia="Times New Roman" w:hAnsi="Verdana" w:cs="Times New Roman"/>
          </w:rPr>
          <w:delText xml:space="preserve">            </w:delText>
        </w:r>
        <w:r w:rsidRPr="00FE78BB" w:rsidDel="007053AE">
          <w:rPr>
            <w:rFonts w:ascii="Verdana" w:eastAsia="Times New Roman" w:hAnsi="Verdana" w:cs="Times New Roman"/>
            <w:b/>
            <w:bCs/>
          </w:rPr>
          <w:delText>else</w:delText>
        </w:r>
      </w:del>
    </w:p>
    <w:p w:rsidR="000B7019" w:rsidRPr="00FE78BB" w:rsidDel="007053AE" w:rsidRDefault="000B7019">
      <w:pPr>
        <w:jc w:val="both"/>
        <w:rPr>
          <w:del w:id="807" w:author="ahiralesc" w:date="2012-09-24T16:39:00Z"/>
          <w:rFonts w:ascii="Verdana" w:eastAsia="Times New Roman" w:hAnsi="Verdana" w:cs="Times New Roman"/>
        </w:rPr>
      </w:pPr>
      <w:del w:id="808" w:author="ahiralesc" w:date="2012-09-24T16:39:00Z">
        <w:r w:rsidRPr="00FE78BB" w:rsidDel="007053AE">
          <w:rPr>
            <w:rFonts w:ascii="Verdana" w:eastAsia="Times New Roman" w:hAnsi="Verdana" w:cs="Times New Roman"/>
          </w:rPr>
          <w:delText xml:space="preserve">               </w:delText>
        </w:r>
        <w:r w:rsidRPr="00FE78BB" w:rsidDel="007053AE">
          <w:rPr>
            <w:rFonts w:ascii="Verdana" w:hAnsi="Verdana"/>
          </w:rPr>
          <w:object w:dxaOrig="1405" w:dyaOrig="301">
            <v:shape id="_x0000_i1054" type="#_x0000_t75" style="width:69.95pt;height:14.95pt" o:ole="" filled="t">
              <v:fill color2="black"/>
              <v:imagedata r:id="rId60" o:title=""/>
            </v:shape>
            <o:OLEObject Type="Embed" ProgID="opendocument.MathDocument.1" ShapeID="_x0000_i1054" DrawAspect="Content" ObjectID="_1410011541" r:id="rId61"/>
          </w:object>
        </w:r>
      </w:del>
    </w:p>
    <w:p w:rsidR="000B7019" w:rsidRPr="00FE78BB" w:rsidDel="007053AE" w:rsidRDefault="000B7019">
      <w:pPr>
        <w:jc w:val="both"/>
        <w:rPr>
          <w:del w:id="809" w:author="ahiralesc" w:date="2012-09-24T16:39:00Z"/>
          <w:rFonts w:ascii="Verdana" w:eastAsia="Times New Roman" w:hAnsi="Verdana" w:cs="Times New Roman"/>
        </w:rPr>
      </w:pPr>
      <w:del w:id="810" w:author="ahiralesc" w:date="2012-09-24T16:39:00Z">
        <w:r w:rsidRPr="00FE78BB" w:rsidDel="007053AE">
          <w:rPr>
            <w:rFonts w:ascii="Verdana" w:eastAsia="Times New Roman" w:hAnsi="Verdana" w:cs="Times New Roman"/>
          </w:rPr>
          <w:delText xml:space="preserve">                </w:delText>
        </w:r>
        <w:r w:rsidRPr="00FE78BB" w:rsidDel="007053AE">
          <w:rPr>
            <w:rFonts w:ascii="Verdana" w:eastAsia="Times New Roman" w:hAnsi="Verdana" w:cs="Times New Roman"/>
            <w:b/>
            <w:bCs/>
          </w:rPr>
          <w:delText>break</w:delText>
        </w:r>
        <w:r w:rsidRPr="00FE78BB" w:rsidDel="007053AE">
          <w:rPr>
            <w:rFonts w:ascii="Verdana" w:eastAsia="Times New Roman" w:hAnsi="Verdana" w:cs="Times New Roman"/>
          </w:rPr>
          <w:delText>;</w:delText>
        </w:r>
      </w:del>
    </w:p>
    <w:p w:rsidR="000B7019" w:rsidRPr="00FE78BB" w:rsidDel="007053AE" w:rsidRDefault="000B7019">
      <w:pPr>
        <w:jc w:val="both"/>
        <w:rPr>
          <w:del w:id="811" w:author="ahiralesc" w:date="2012-09-24T16:39:00Z"/>
          <w:rFonts w:ascii="Verdana" w:eastAsia="Times New Roman" w:hAnsi="Verdana" w:cs="Times New Roman"/>
        </w:rPr>
      </w:pPr>
      <w:del w:id="812" w:author="ahiralesc" w:date="2012-09-24T16:39:00Z">
        <w:r w:rsidRPr="00FE78BB" w:rsidDel="007053AE">
          <w:rPr>
            <w:rFonts w:ascii="Verdana" w:eastAsia="Times New Roman" w:hAnsi="Verdana" w:cs="Times New Roman"/>
          </w:rPr>
          <w:delText xml:space="preserve">            //Employee disposition phase</w:delText>
        </w:r>
      </w:del>
    </w:p>
    <w:p w:rsidR="000B7019" w:rsidRPr="00FE78BB" w:rsidDel="007053AE" w:rsidRDefault="000B7019">
      <w:pPr>
        <w:jc w:val="both"/>
        <w:rPr>
          <w:del w:id="813" w:author="ahiralesc" w:date="2012-09-24T16:39:00Z"/>
          <w:rFonts w:ascii="Verdana" w:eastAsia="Times New Roman" w:hAnsi="Verdana" w:cs="Times New Roman"/>
          <w:b/>
          <w:bCs/>
        </w:rPr>
      </w:pPr>
      <w:del w:id="814" w:author="ahiralesc" w:date="2012-09-24T16:39:00Z">
        <w:r w:rsidRPr="00FE78BB" w:rsidDel="007053AE">
          <w:rPr>
            <w:rFonts w:ascii="Verdana" w:eastAsia="Times New Roman" w:hAnsi="Verdana" w:cs="Times New Roman"/>
          </w:rPr>
          <w:delText xml:space="preserve">            </w:delText>
        </w:r>
        <w:r w:rsidRPr="00FE78BB" w:rsidDel="007053AE">
          <w:rPr>
            <w:rFonts w:ascii="Verdana" w:eastAsia="Times New Roman" w:hAnsi="Verdana" w:cs="Times New Roman"/>
            <w:b/>
            <w:bCs/>
          </w:rPr>
          <w:delText xml:space="preserve">if </w:delText>
        </w:r>
        <w:r w:rsidRPr="00FE78BB" w:rsidDel="007053AE">
          <w:rPr>
            <w:rFonts w:ascii="Verdana" w:hAnsi="Verdana"/>
          </w:rPr>
          <w:object w:dxaOrig="600" w:dyaOrig="265">
            <v:shape id="_x0000_i1055" type="#_x0000_t75" style="width:29.9pt;height:13.6pt" o:ole="" filled="t">
              <v:fill color2="black"/>
              <v:imagedata r:id="rId44" o:title=""/>
            </v:shape>
            <o:OLEObject Type="Embed" ProgID="opendocument.MathDocument.1" ShapeID="_x0000_i1055" DrawAspect="Content" ObjectID="_1410011542" r:id="rId62"/>
          </w:object>
        </w:r>
        <w:r w:rsidRPr="00FE78BB" w:rsidDel="007053AE">
          <w:rPr>
            <w:rFonts w:ascii="Verdana" w:eastAsia="Times New Roman" w:hAnsi="Verdana" w:cs="Times New Roman"/>
          </w:rPr>
          <w:delText xml:space="preserve"> has </w:delText>
        </w:r>
        <w:r w:rsidRPr="00FE78BB" w:rsidDel="007053AE">
          <w:rPr>
            <w:rFonts w:ascii="Verdana" w:eastAsia="Times New Roman" w:hAnsi="Verdana" w:cs="Times New Roman"/>
            <w:b/>
            <w:bCs/>
          </w:rPr>
          <w:delText>Disponibility(</w:delText>
        </w:r>
        <w:r w:rsidRPr="00FE78BB" w:rsidDel="007053AE">
          <w:rPr>
            <w:rFonts w:ascii="Verdana" w:eastAsia="Times New Roman" w:hAnsi="Verdana" w:cs="Times New Roman"/>
            <w:b/>
            <w:bCs/>
            <w:i/>
            <w:iCs/>
          </w:rPr>
          <w:delText xml:space="preserve">E, </w:delText>
        </w:r>
        <w:r w:rsidRPr="00FE78BB" w:rsidDel="007053AE">
          <w:rPr>
            <w:rFonts w:ascii="Verdana" w:eastAsia="Times New Roman" w:hAnsi="Verdana" w:cs="Times New Roman"/>
            <w:b/>
            <w:bCs/>
          </w:rPr>
          <w:delText>V(e))</w:delText>
        </w:r>
      </w:del>
    </w:p>
    <w:p w:rsidR="000B7019" w:rsidRPr="00FE78BB" w:rsidDel="007053AE" w:rsidRDefault="000B7019">
      <w:pPr>
        <w:jc w:val="both"/>
        <w:rPr>
          <w:del w:id="815" w:author="ahiralesc" w:date="2012-09-24T16:39:00Z"/>
          <w:rFonts w:ascii="Verdana" w:eastAsia="Times New Roman" w:hAnsi="Verdana" w:cs="Times New Roman"/>
        </w:rPr>
      </w:pPr>
      <w:del w:id="816" w:author="ahiralesc" w:date="2012-09-24T16:39:00Z">
        <w:r w:rsidRPr="00FE78BB" w:rsidDel="007053AE">
          <w:rPr>
            <w:rFonts w:ascii="Verdana" w:eastAsia="Times New Roman" w:hAnsi="Verdana" w:cs="Times New Roman"/>
          </w:rPr>
          <w:delText xml:space="preserve">                </w:delText>
        </w:r>
        <w:r w:rsidRPr="00FE78BB" w:rsidDel="007053AE">
          <w:rPr>
            <w:rFonts w:ascii="Verdana" w:hAnsi="Verdana"/>
          </w:rPr>
          <w:object w:dxaOrig="850" w:dyaOrig="301">
            <v:shape id="_x0000_i1056" type="#_x0000_t75" style="width:42.8pt;height:14.95pt" o:ole="" filled="t">
              <v:fill color2="black"/>
              <v:imagedata r:id="rId63" o:title=""/>
            </v:shape>
            <o:OLEObject Type="Embed" ProgID="opendocument.MathDocument.1" ShapeID="_x0000_i1056" DrawAspect="Content" ObjectID="_1410011543" r:id="rId64"/>
          </w:object>
        </w:r>
        <w:r w:rsidRPr="00FE78BB" w:rsidDel="007053AE">
          <w:rPr>
            <w:rFonts w:ascii="Verdana" w:eastAsia="Times New Roman" w:hAnsi="Verdana" w:cs="Times New Roman"/>
          </w:rPr>
          <w:delText>- block</w:delText>
        </w:r>
      </w:del>
    </w:p>
    <w:p w:rsidR="000B7019" w:rsidRPr="00FE78BB" w:rsidDel="007053AE" w:rsidRDefault="000B7019">
      <w:pPr>
        <w:jc w:val="both"/>
        <w:rPr>
          <w:del w:id="817" w:author="ahiralesc" w:date="2012-09-24T16:39:00Z"/>
          <w:rFonts w:ascii="Verdana" w:eastAsia="Times New Roman" w:hAnsi="Verdana" w:cs="Times New Roman"/>
        </w:rPr>
      </w:pPr>
      <w:del w:id="818" w:author="ahiralesc" w:date="2012-09-24T16:39:00Z">
        <w:r w:rsidRPr="00FE78BB" w:rsidDel="007053AE">
          <w:rPr>
            <w:rFonts w:ascii="Verdana" w:eastAsia="Times New Roman" w:hAnsi="Verdana" w:cs="Times New Roman"/>
          </w:rPr>
          <w:delText xml:space="preserve">                </w:delText>
        </w:r>
        <w:r w:rsidRPr="00FE78BB" w:rsidDel="007053AE">
          <w:rPr>
            <w:rFonts w:ascii="Verdana" w:hAnsi="Verdana"/>
          </w:rPr>
          <w:object w:dxaOrig="754" w:dyaOrig="301">
            <v:shape id="_x0000_i1057" type="#_x0000_t75" style="width:38.05pt;height:14.95pt" o:ole="" filled="t">
              <v:fill color2="black"/>
              <v:imagedata r:id="rId65" o:title=""/>
            </v:shape>
            <o:OLEObject Type="Embed" ProgID="opendocument.MathDocument.1" ShapeID="_x0000_i1057" DrawAspect="Content" ObjectID="_1410011544" r:id="rId66"/>
          </w:object>
        </w:r>
        <w:r w:rsidRPr="00FE78BB" w:rsidDel="007053AE">
          <w:rPr>
            <w:rFonts w:ascii="Verdana" w:eastAsia="Times New Roman" w:hAnsi="Verdana" w:cs="Times New Roman"/>
          </w:rPr>
          <w:delText>+ step</w:delText>
        </w:r>
      </w:del>
    </w:p>
    <w:p w:rsidR="000B7019" w:rsidRPr="00FE78BB" w:rsidDel="007053AE" w:rsidRDefault="000B7019">
      <w:pPr>
        <w:jc w:val="both"/>
        <w:rPr>
          <w:del w:id="819" w:author="ahiralesc" w:date="2012-09-24T16:39:00Z"/>
          <w:rFonts w:ascii="Verdana" w:eastAsia="Times New Roman" w:hAnsi="Verdana" w:cs="Times New Roman"/>
        </w:rPr>
      </w:pPr>
      <w:del w:id="820" w:author="ahiralesc" w:date="2012-09-24T16:39:00Z">
        <w:r w:rsidRPr="00FE78BB" w:rsidDel="007053AE">
          <w:rPr>
            <w:rFonts w:ascii="Verdana" w:eastAsia="Times New Roman" w:hAnsi="Verdana" w:cs="Times New Roman"/>
          </w:rPr>
          <w:delText xml:space="preserve">                </w:delText>
        </w:r>
        <w:r w:rsidRPr="00FE78BB" w:rsidDel="007053AE">
          <w:rPr>
            <w:rFonts w:ascii="Verdana" w:hAnsi="Verdana"/>
          </w:rPr>
          <w:object w:dxaOrig="1037" w:dyaOrig="301">
            <v:shape id="_x0000_i1058" type="#_x0000_t75" style="width:51.6pt;height:14.95pt" o:ole="" filled="t">
              <v:fill color2="black"/>
              <v:imagedata r:id="rId67" o:title=""/>
            </v:shape>
            <o:OLEObject Type="Embed" ProgID="opendocument.MathDocument.1" ShapeID="_x0000_i1058" DrawAspect="Content" ObjectID="_1410011545" r:id="rId68"/>
          </w:object>
        </w:r>
        <w:r w:rsidRPr="00FE78BB" w:rsidDel="007053AE">
          <w:rPr>
            <w:rFonts w:ascii="Verdana" w:eastAsia="Times New Roman" w:hAnsi="Verdana" w:cs="Times New Roman"/>
          </w:rPr>
          <w:delText>- block</w:delText>
        </w:r>
      </w:del>
    </w:p>
    <w:p w:rsidR="000B7019" w:rsidRPr="00FE78BB" w:rsidDel="007053AE" w:rsidRDefault="000B7019">
      <w:pPr>
        <w:jc w:val="both"/>
        <w:rPr>
          <w:del w:id="821" w:author="ahiralesc" w:date="2012-09-24T16:39:00Z"/>
          <w:rFonts w:ascii="Verdana" w:eastAsia="Times New Roman" w:hAnsi="Verdana" w:cs="Times New Roman"/>
          <w:i/>
          <w:iCs/>
        </w:rPr>
      </w:pPr>
      <w:del w:id="822" w:author="ahiralesc" w:date="2012-09-24T16:39:00Z">
        <w:r w:rsidRPr="00FE78BB" w:rsidDel="007053AE">
          <w:rPr>
            <w:rFonts w:ascii="Verdana" w:eastAsia="Times New Roman" w:hAnsi="Verdana" w:cs="Times New Roman"/>
          </w:rPr>
          <w:delText xml:space="preserve">                </w:delText>
        </w:r>
        <w:r w:rsidRPr="00FE78BB" w:rsidDel="007053AE">
          <w:rPr>
            <w:rFonts w:ascii="Verdana" w:eastAsia="Times New Roman" w:hAnsi="Verdana" w:cs="Times New Roman"/>
            <w:i/>
            <w:iCs/>
          </w:rPr>
          <w:delText>//Task assignation to employee phase</w:delText>
        </w:r>
      </w:del>
    </w:p>
    <w:p w:rsidR="000B7019" w:rsidRPr="00FE78BB" w:rsidDel="007053AE" w:rsidRDefault="000B7019">
      <w:pPr>
        <w:jc w:val="both"/>
        <w:rPr>
          <w:del w:id="823" w:author="ahiralesc" w:date="2012-09-24T16:39:00Z"/>
          <w:rFonts w:ascii="Verdana" w:eastAsia="Times New Roman" w:hAnsi="Verdana" w:cs="Times New Roman"/>
          <w:b/>
          <w:bCs/>
        </w:rPr>
      </w:pPr>
      <w:del w:id="824" w:author="ahiralesc" w:date="2012-09-24T16:39:00Z">
        <w:r w:rsidRPr="00FE78BB" w:rsidDel="007053AE">
          <w:rPr>
            <w:rFonts w:ascii="Verdana" w:eastAsia="Times New Roman" w:hAnsi="Verdana" w:cs="Times New Roman"/>
            <w:b/>
            <w:bCs/>
          </w:rPr>
          <w:delText xml:space="preserve">                AssignTask(Q</w:delText>
        </w:r>
        <w:r w:rsidRPr="00FE78BB" w:rsidDel="007053AE">
          <w:rPr>
            <w:rFonts w:ascii="Verdana" w:eastAsia="Times New Roman" w:hAnsi="Verdana" w:cs="Times New Roman"/>
            <w:b/>
            <w:bCs/>
            <w:vertAlign w:val="subscript"/>
          </w:rPr>
          <w:delText>e</w:delText>
        </w:r>
        <w:r w:rsidRPr="00FE78BB" w:rsidDel="007053AE">
          <w:rPr>
            <w:rFonts w:ascii="Verdana" w:eastAsia="Times New Roman" w:hAnsi="Verdana" w:cs="Times New Roman"/>
            <w:b/>
            <w:bCs/>
          </w:rPr>
          <w:delText xml:space="preserve">, </w:delText>
        </w:r>
        <w:r w:rsidRPr="00FE78BB" w:rsidDel="007053AE">
          <w:rPr>
            <w:rFonts w:ascii="Verdana" w:eastAsia="Times New Roman" w:hAnsi="Verdana" w:cs="Times New Roman"/>
            <w:b/>
            <w:bCs/>
            <w:i/>
            <w:iCs/>
          </w:rPr>
          <w:delText>E</w:delText>
        </w:r>
        <w:r w:rsidRPr="00FE78BB" w:rsidDel="007053AE">
          <w:rPr>
            <w:rFonts w:ascii="Verdana" w:eastAsia="Times New Roman" w:hAnsi="Verdana" w:cs="Times New Roman"/>
            <w:b/>
            <w:bCs/>
          </w:rPr>
          <w:delText>)</w:delText>
        </w:r>
      </w:del>
    </w:p>
    <w:p w:rsidR="000B7019" w:rsidRPr="00FE78BB" w:rsidDel="007053AE" w:rsidRDefault="000B7019">
      <w:pPr>
        <w:jc w:val="both"/>
        <w:rPr>
          <w:del w:id="825" w:author="ahiralesc" w:date="2012-09-24T16:39:00Z"/>
          <w:rFonts w:ascii="Verdana" w:eastAsia="Times New Roman" w:hAnsi="Verdana" w:cs="Times New Roman"/>
          <w:b/>
          <w:bCs/>
        </w:rPr>
      </w:pPr>
      <w:del w:id="826" w:author="ahiralesc" w:date="2012-09-24T16:39:00Z">
        <w:r w:rsidRPr="00FE78BB" w:rsidDel="007053AE">
          <w:rPr>
            <w:rFonts w:ascii="Verdana" w:eastAsia="Times New Roman" w:hAnsi="Verdana" w:cs="Times New Roman"/>
            <w:b/>
            <w:bCs/>
          </w:rPr>
          <w:delText xml:space="preserve">            else</w:delText>
        </w:r>
      </w:del>
    </w:p>
    <w:p w:rsidR="000B7019" w:rsidRPr="00FE78BB" w:rsidDel="007053AE" w:rsidRDefault="000B7019">
      <w:pPr>
        <w:jc w:val="both"/>
        <w:rPr>
          <w:del w:id="827" w:author="ahiralesc" w:date="2012-09-24T16:39:00Z"/>
          <w:rFonts w:ascii="Verdana" w:eastAsia="Times New Roman" w:hAnsi="Verdana" w:cs="Times New Roman"/>
          <w:i/>
          <w:iCs/>
        </w:rPr>
      </w:pPr>
      <w:del w:id="828" w:author="ahiralesc" w:date="2012-09-24T16:39:00Z">
        <w:r w:rsidRPr="00FE78BB" w:rsidDel="007053AE">
          <w:rPr>
            <w:rFonts w:ascii="Verdana" w:eastAsia="Times New Roman" w:hAnsi="Verdana" w:cs="Times New Roman"/>
            <w:b/>
            <w:bCs/>
          </w:rPr>
          <w:delText xml:space="preserve">                </w:delText>
        </w:r>
        <w:r w:rsidRPr="00FE78BB" w:rsidDel="007053AE">
          <w:rPr>
            <w:rFonts w:ascii="Verdana" w:eastAsia="Times New Roman" w:hAnsi="Verdana" w:cs="Times New Roman"/>
            <w:i/>
            <w:iCs/>
          </w:rPr>
          <w:delText>//Choose next minimum available hour for the employee</w:delText>
        </w:r>
      </w:del>
    </w:p>
    <w:p w:rsidR="000B7019" w:rsidRPr="00FE78BB" w:rsidDel="007053AE" w:rsidRDefault="000B7019">
      <w:pPr>
        <w:jc w:val="both"/>
        <w:rPr>
          <w:del w:id="829" w:author="ahiralesc" w:date="2012-09-24T16:39:00Z"/>
          <w:rFonts w:ascii="Verdana" w:eastAsia="Times New Roman" w:hAnsi="Verdana" w:cs="Times New Roman"/>
          <w:b/>
          <w:bCs/>
        </w:rPr>
      </w:pPr>
      <w:del w:id="830" w:author="ahiralesc" w:date="2012-09-24T16:39:00Z">
        <w:r w:rsidRPr="00FE78BB" w:rsidDel="007053AE">
          <w:rPr>
            <w:rFonts w:ascii="Verdana" w:eastAsia="Times New Roman" w:hAnsi="Verdana" w:cs="Times New Roman"/>
          </w:rPr>
          <w:delText xml:space="preserve">                 </w:delText>
        </w:r>
        <w:r w:rsidRPr="00FE78BB" w:rsidDel="007053AE">
          <w:rPr>
            <w:rFonts w:ascii="Verdana" w:eastAsia="Times New Roman" w:hAnsi="Verdana" w:cs="Times New Roman"/>
            <w:b/>
            <w:bCs/>
          </w:rPr>
          <w:delText>Teacher_Disp(w</w:delText>
        </w:r>
        <w:r w:rsidRPr="00FE78BB" w:rsidDel="007053AE">
          <w:rPr>
            <w:rFonts w:ascii="Verdana" w:eastAsia="Times New Roman" w:hAnsi="Verdana" w:cs="Times New Roman"/>
            <w:b/>
            <w:bCs/>
            <w:vertAlign w:val="subscript"/>
          </w:rPr>
          <w:delText>e</w:delText>
        </w:r>
        <w:r w:rsidRPr="00FE78BB" w:rsidDel="007053AE">
          <w:rPr>
            <w:rFonts w:ascii="Verdana" w:eastAsia="Times New Roman" w:hAnsi="Verdana" w:cs="Times New Roman"/>
            <w:b/>
            <w:bCs/>
          </w:rPr>
          <w:delText>(t) )</w:delText>
        </w:r>
      </w:del>
    </w:p>
    <w:p w:rsidR="000B7019" w:rsidRPr="00FE78BB" w:rsidDel="007053AE" w:rsidRDefault="000B7019">
      <w:pPr>
        <w:jc w:val="both"/>
        <w:rPr>
          <w:del w:id="831" w:author="ahiralesc" w:date="2012-09-24T16:39:00Z"/>
          <w:rFonts w:ascii="Verdana" w:eastAsia="Times New Roman" w:hAnsi="Verdana" w:cs="Times New Roman"/>
        </w:rPr>
      </w:pPr>
      <w:del w:id="832" w:author="ahiralesc" w:date="2012-09-24T16:39:00Z">
        <w:r w:rsidRPr="00FE78BB" w:rsidDel="007053AE">
          <w:rPr>
            <w:rFonts w:ascii="Verdana" w:eastAsia="Times New Roman" w:hAnsi="Verdana" w:cs="Times New Roman"/>
            <w:b/>
            <w:bCs/>
          </w:rPr>
          <w:delText xml:space="preserve">                 </w:delText>
        </w:r>
        <w:r w:rsidRPr="00FE78BB" w:rsidDel="007053AE">
          <w:rPr>
            <w:rFonts w:ascii="Verdana" w:hAnsi="Verdana"/>
          </w:rPr>
          <w:object w:dxaOrig="754" w:dyaOrig="301">
            <v:shape id="_x0000_i1059" type="#_x0000_t75" style="width:38.05pt;height:14.95pt" o:ole="" filled="t">
              <v:fill color2="black"/>
              <v:imagedata r:id="rId65" o:title=""/>
            </v:shape>
            <o:OLEObject Type="Embed" ProgID="opendocument.MathDocument.1" ShapeID="_x0000_i1059" DrawAspect="Content" ObjectID="_1410011546" r:id="rId69"/>
          </w:object>
        </w:r>
        <w:r w:rsidRPr="00FE78BB" w:rsidDel="007053AE">
          <w:rPr>
            <w:rFonts w:ascii="Verdana" w:eastAsia="Times New Roman" w:hAnsi="Verdana" w:cs="Times New Roman"/>
          </w:rPr>
          <w:delText>+ disponibility</w:delText>
        </w:r>
      </w:del>
    </w:p>
    <w:p w:rsidR="000B7019" w:rsidRPr="00FE78BB" w:rsidDel="007053AE" w:rsidRDefault="000B7019">
      <w:pPr>
        <w:jc w:val="both"/>
        <w:rPr>
          <w:del w:id="833" w:author="ahiralesc" w:date="2012-09-24T16:39:00Z"/>
          <w:rFonts w:ascii="Verdana" w:eastAsia="Times New Roman" w:hAnsi="Verdana" w:cs="Times New Roman"/>
          <w:i/>
          <w:iCs/>
        </w:rPr>
      </w:pPr>
      <w:del w:id="834" w:author="ahiralesc" w:date="2012-09-24T16:39:00Z">
        <w:r w:rsidRPr="00FE78BB" w:rsidDel="007053AE">
          <w:rPr>
            <w:rFonts w:ascii="Verdana" w:eastAsia="Times New Roman" w:hAnsi="Verdana" w:cs="Times New Roman"/>
            <w:i/>
            <w:iCs/>
          </w:rPr>
          <w:delText xml:space="preserve">            //Lab classes</w:delText>
        </w:r>
      </w:del>
    </w:p>
    <w:p w:rsidR="000B7019" w:rsidRPr="00FE78BB" w:rsidDel="007053AE" w:rsidRDefault="000B7019">
      <w:pPr>
        <w:rPr>
          <w:del w:id="835" w:author="ahiralesc" w:date="2012-09-24T16:39:00Z"/>
          <w:rFonts w:ascii="Verdana" w:eastAsia="Times New Roman" w:hAnsi="Verdana" w:cs="Times New Roman"/>
        </w:rPr>
      </w:pPr>
      <w:del w:id="836" w:author="ahiralesc" w:date="2012-09-24T16:39:00Z">
        <w:r w:rsidRPr="00FE78BB" w:rsidDel="007053AE">
          <w:rPr>
            <w:rFonts w:ascii="Verdana" w:eastAsia="Times New Roman" w:hAnsi="Verdana" w:cs="Times New Roman"/>
          </w:rPr>
          <w:delText xml:space="preserve">            </w:delText>
        </w:r>
        <w:r w:rsidRPr="00FE78BB" w:rsidDel="007053AE">
          <w:rPr>
            <w:rFonts w:ascii="Verdana" w:eastAsia="Times New Roman" w:hAnsi="Verdana" w:cs="Times New Roman"/>
            <w:b/>
            <w:bCs/>
          </w:rPr>
          <w:delText>if</w:delText>
        </w:r>
        <w:r w:rsidRPr="00FE78BB" w:rsidDel="007053AE">
          <w:rPr>
            <w:rFonts w:ascii="Verdana" w:hAnsi="Verdana"/>
          </w:rPr>
          <w:object w:dxaOrig="1294" w:dyaOrig="301">
            <v:shape id="_x0000_i1060" type="#_x0000_t75" style="width:64.55pt;height:14.95pt" o:ole="" filled="t">
              <v:fill color2="black"/>
              <v:imagedata r:id="rId56" o:title=""/>
            </v:shape>
            <o:OLEObject Type="Embed" ProgID="opendocument.MathDocument.1" ShapeID="_x0000_i1060" DrawAspect="Content" ObjectID="_1410011547" r:id="rId70"/>
          </w:object>
        </w:r>
      </w:del>
    </w:p>
    <w:p w:rsidR="000B7019" w:rsidRPr="00FE78BB" w:rsidDel="007053AE" w:rsidRDefault="000B7019">
      <w:pPr>
        <w:jc w:val="both"/>
        <w:rPr>
          <w:del w:id="837" w:author="ahiralesc" w:date="2012-09-24T16:39:00Z"/>
          <w:rFonts w:ascii="Verdana" w:eastAsia="Times New Roman" w:hAnsi="Verdana" w:cs="Times New Roman"/>
          <w:b/>
          <w:bCs/>
        </w:rPr>
      </w:pPr>
      <w:del w:id="838" w:author="ahiralesc" w:date="2012-09-24T16:39:00Z">
        <w:r w:rsidRPr="00FE78BB" w:rsidDel="007053AE">
          <w:rPr>
            <w:rFonts w:ascii="Verdana" w:eastAsia="Times New Roman" w:hAnsi="Verdana" w:cs="Times New Roman"/>
          </w:rPr>
          <w:delText xml:space="preserve">            </w:delText>
        </w:r>
        <w:r w:rsidRPr="00FE78BB" w:rsidDel="007053AE">
          <w:rPr>
            <w:rFonts w:ascii="Verdana" w:eastAsia="Times New Roman" w:hAnsi="Verdana" w:cs="Times New Roman"/>
            <w:b/>
            <w:bCs/>
          </w:rPr>
          <w:delText>TakeLabRoom()</w:delText>
        </w:r>
      </w:del>
    </w:p>
    <w:p w:rsidR="000B7019" w:rsidRPr="00FE78BB" w:rsidDel="007053AE" w:rsidRDefault="000B7019">
      <w:pPr>
        <w:jc w:val="both"/>
        <w:rPr>
          <w:del w:id="839" w:author="ahiralesc" w:date="2012-09-24T16:39:00Z"/>
          <w:rFonts w:ascii="Verdana" w:eastAsia="Times New Roman" w:hAnsi="Verdana" w:cs="Times New Roman"/>
          <w:i/>
          <w:iCs/>
        </w:rPr>
      </w:pPr>
      <w:del w:id="840" w:author="ahiralesc" w:date="2012-09-24T16:39:00Z">
        <w:r w:rsidRPr="00FE78BB" w:rsidDel="007053AE">
          <w:rPr>
            <w:rFonts w:ascii="Verdana" w:eastAsia="Times New Roman" w:hAnsi="Verdana" w:cs="Times New Roman"/>
          </w:rPr>
          <w:delText xml:space="preserve">            </w:delText>
        </w:r>
        <w:r w:rsidRPr="00FE78BB" w:rsidDel="007053AE">
          <w:rPr>
            <w:rFonts w:ascii="Verdana" w:eastAsia="Times New Roman" w:hAnsi="Verdana" w:cs="Times New Roman"/>
            <w:i/>
            <w:iCs/>
          </w:rPr>
          <w:delText>//Block reservation phase</w:delText>
        </w:r>
      </w:del>
    </w:p>
    <w:p w:rsidR="000B7019" w:rsidRPr="00FE78BB" w:rsidDel="007053AE" w:rsidRDefault="000B7019">
      <w:pPr>
        <w:jc w:val="both"/>
        <w:rPr>
          <w:del w:id="841" w:author="ahiralesc" w:date="2012-09-24T16:39:00Z"/>
          <w:rFonts w:ascii="Verdana" w:eastAsia="Times New Roman" w:hAnsi="Verdana" w:cs="Times New Roman"/>
          <w:b/>
          <w:bCs/>
        </w:rPr>
      </w:pPr>
      <w:del w:id="842" w:author="ahiralesc" w:date="2012-09-24T16:39:00Z">
        <w:r w:rsidRPr="00FE78BB" w:rsidDel="007053AE">
          <w:rPr>
            <w:rFonts w:ascii="Verdana" w:eastAsia="Times New Roman" w:hAnsi="Verdana" w:cs="Times New Roman"/>
          </w:rPr>
          <w:lastRenderedPageBreak/>
          <w:delText xml:space="preserve">            </w:delText>
        </w:r>
        <w:r w:rsidRPr="00FE78BB" w:rsidDel="007053AE">
          <w:rPr>
            <w:rFonts w:ascii="Verdana" w:eastAsia="Times New Roman" w:hAnsi="Verdana" w:cs="Times New Roman"/>
            <w:b/>
            <w:bCs/>
          </w:rPr>
          <w:delText>if</w:delText>
        </w:r>
        <w:r w:rsidRPr="00FE78BB" w:rsidDel="007053AE">
          <w:rPr>
            <w:rFonts w:ascii="Verdana" w:eastAsia="Times New Roman" w:hAnsi="Verdana" w:cs="Times New Roman"/>
          </w:rPr>
          <w:delText xml:space="preserve">  can </w:delText>
        </w:r>
        <w:r w:rsidRPr="00FE78BB" w:rsidDel="007053AE">
          <w:rPr>
            <w:rFonts w:ascii="Verdana" w:eastAsia="Times New Roman" w:hAnsi="Verdana" w:cs="Times New Roman"/>
            <w:b/>
            <w:bCs/>
          </w:rPr>
          <w:delText>Reserve()</w:delText>
        </w:r>
      </w:del>
    </w:p>
    <w:p w:rsidR="000B7019" w:rsidRPr="00FE78BB" w:rsidDel="007053AE" w:rsidRDefault="000B7019">
      <w:pPr>
        <w:jc w:val="both"/>
        <w:rPr>
          <w:del w:id="843" w:author="ahiralesc" w:date="2012-09-24T16:39:00Z"/>
          <w:rFonts w:ascii="Verdana" w:eastAsia="Times New Roman" w:hAnsi="Verdana" w:cs="Times New Roman"/>
        </w:rPr>
      </w:pPr>
      <w:del w:id="844" w:author="ahiralesc" w:date="2012-09-24T16:39:00Z">
        <w:r w:rsidRPr="00FE78BB" w:rsidDel="007053AE">
          <w:rPr>
            <w:rFonts w:ascii="Verdana" w:eastAsia="Times New Roman" w:hAnsi="Verdana" w:cs="Times New Roman"/>
          </w:rPr>
          <w:delText xml:space="preserve">                </w:delText>
        </w:r>
        <w:r w:rsidRPr="00FE78BB" w:rsidDel="007053AE">
          <w:rPr>
            <w:rFonts w:ascii="Verdana" w:hAnsi="Verdana"/>
          </w:rPr>
          <w:object w:dxaOrig="1958" w:dyaOrig="301">
            <v:shape id="_x0000_i1061" type="#_x0000_t75" style="width:97.8pt;height:14.95pt" o:ole="" filled="t">
              <v:fill color2="black"/>
              <v:imagedata r:id="rId58" o:title=""/>
            </v:shape>
            <o:OLEObject Type="Embed" ProgID="opendocument.MathDocument.1" ShapeID="_x0000_i1061" DrawAspect="Content" ObjectID="_1410011548" r:id="rId71"/>
          </w:object>
        </w:r>
      </w:del>
    </w:p>
    <w:p w:rsidR="000B7019" w:rsidRPr="00FE78BB" w:rsidDel="007053AE" w:rsidRDefault="000B7019">
      <w:pPr>
        <w:jc w:val="both"/>
        <w:rPr>
          <w:del w:id="845" w:author="ahiralesc" w:date="2012-09-24T16:39:00Z"/>
          <w:rFonts w:ascii="Verdana" w:eastAsia="Times New Roman" w:hAnsi="Verdana" w:cs="Times New Roman"/>
          <w:b/>
          <w:bCs/>
        </w:rPr>
      </w:pPr>
      <w:del w:id="846" w:author="ahiralesc" w:date="2012-09-24T16:39:00Z">
        <w:r w:rsidRPr="00FE78BB" w:rsidDel="007053AE">
          <w:rPr>
            <w:rFonts w:ascii="Verdana" w:eastAsia="Times New Roman" w:hAnsi="Verdana" w:cs="Times New Roman"/>
          </w:rPr>
          <w:delText xml:space="preserve">            </w:delText>
        </w:r>
        <w:r w:rsidRPr="00FE78BB" w:rsidDel="007053AE">
          <w:rPr>
            <w:rFonts w:ascii="Verdana" w:eastAsia="Times New Roman" w:hAnsi="Verdana" w:cs="Times New Roman"/>
            <w:b/>
            <w:bCs/>
          </w:rPr>
          <w:delText>else</w:delText>
        </w:r>
      </w:del>
    </w:p>
    <w:p w:rsidR="000B7019" w:rsidRPr="00FE78BB" w:rsidDel="007053AE" w:rsidRDefault="000B7019">
      <w:pPr>
        <w:jc w:val="both"/>
        <w:rPr>
          <w:del w:id="847" w:author="ahiralesc" w:date="2012-09-24T16:39:00Z"/>
          <w:rFonts w:ascii="Verdana" w:eastAsia="Times New Roman" w:hAnsi="Verdana" w:cs="Times New Roman"/>
        </w:rPr>
      </w:pPr>
      <w:del w:id="848" w:author="ahiralesc" w:date="2012-09-24T16:39:00Z">
        <w:r w:rsidRPr="00FE78BB" w:rsidDel="007053AE">
          <w:rPr>
            <w:rFonts w:ascii="Verdana" w:eastAsia="Times New Roman" w:hAnsi="Verdana" w:cs="Times New Roman"/>
          </w:rPr>
          <w:delText xml:space="preserve">               </w:delText>
        </w:r>
        <w:r w:rsidRPr="00FE78BB" w:rsidDel="007053AE">
          <w:rPr>
            <w:rFonts w:ascii="Verdana" w:hAnsi="Verdana"/>
          </w:rPr>
          <w:object w:dxaOrig="1405" w:dyaOrig="301">
            <v:shape id="_x0000_i1062" type="#_x0000_t75" style="width:69.95pt;height:14.95pt" o:ole="" filled="t">
              <v:fill color2="black"/>
              <v:imagedata r:id="rId60" o:title=""/>
            </v:shape>
            <o:OLEObject Type="Embed" ProgID="opendocument.MathDocument.1" ShapeID="_x0000_i1062" DrawAspect="Content" ObjectID="_1410011549" r:id="rId72"/>
          </w:object>
        </w:r>
      </w:del>
    </w:p>
    <w:p w:rsidR="000B7019" w:rsidRPr="00FE78BB" w:rsidDel="007053AE" w:rsidRDefault="000B7019">
      <w:pPr>
        <w:jc w:val="both"/>
        <w:rPr>
          <w:del w:id="849" w:author="ahiralesc" w:date="2012-09-24T16:39:00Z"/>
          <w:rFonts w:ascii="Verdana" w:eastAsia="Times New Roman" w:hAnsi="Verdana" w:cs="Times New Roman"/>
        </w:rPr>
      </w:pPr>
      <w:del w:id="850" w:author="ahiralesc" w:date="2012-09-24T16:39:00Z">
        <w:r w:rsidRPr="00FE78BB" w:rsidDel="007053AE">
          <w:rPr>
            <w:rFonts w:ascii="Verdana" w:eastAsia="Times New Roman" w:hAnsi="Verdana" w:cs="Times New Roman"/>
          </w:rPr>
          <w:delText xml:space="preserve">                </w:delText>
        </w:r>
        <w:r w:rsidRPr="00FE78BB" w:rsidDel="007053AE">
          <w:rPr>
            <w:rFonts w:ascii="Verdana" w:eastAsia="Times New Roman" w:hAnsi="Verdana" w:cs="Times New Roman"/>
            <w:b/>
            <w:bCs/>
          </w:rPr>
          <w:delText>break</w:delText>
        </w:r>
        <w:r w:rsidRPr="00FE78BB" w:rsidDel="007053AE">
          <w:rPr>
            <w:rFonts w:ascii="Verdana" w:eastAsia="Times New Roman" w:hAnsi="Verdana" w:cs="Times New Roman"/>
          </w:rPr>
          <w:delText>;</w:delText>
        </w:r>
      </w:del>
    </w:p>
    <w:p w:rsidR="000B7019" w:rsidRPr="00FE78BB" w:rsidDel="007053AE" w:rsidRDefault="000B7019">
      <w:pPr>
        <w:jc w:val="both"/>
        <w:rPr>
          <w:del w:id="851" w:author="ahiralesc" w:date="2012-09-24T16:39:00Z"/>
          <w:rFonts w:ascii="Verdana" w:eastAsia="Times New Roman" w:hAnsi="Verdana" w:cs="Times New Roman"/>
        </w:rPr>
      </w:pPr>
      <w:del w:id="852" w:author="ahiralesc" w:date="2012-09-24T16:39:00Z">
        <w:r w:rsidRPr="00FE78BB" w:rsidDel="007053AE">
          <w:rPr>
            <w:rFonts w:ascii="Verdana" w:eastAsia="Times New Roman" w:hAnsi="Verdana" w:cs="Times New Roman"/>
          </w:rPr>
          <w:delText xml:space="preserve">            //Employee disposition phase</w:delText>
        </w:r>
      </w:del>
    </w:p>
    <w:p w:rsidR="000B7019" w:rsidRPr="00FE78BB" w:rsidDel="007053AE" w:rsidRDefault="000B7019">
      <w:pPr>
        <w:jc w:val="both"/>
        <w:rPr>
          <w:del w:id="853" w:author="ahiralesc" w:date="2012-09-24T16:39:00Z"/>
          <w:rFonts w:ascii="Verdana" w:eastAsia="Times New Roman" w:hAnsi="Verdana" w:cs="Times New Roman"/>
          <w:b/>
          <w:bCs/>
        </w:rPr>
      </w:pPr>
      <w:del w:id="854" w:author="ahiralesc" w:date="2012-09-24T16:39:00Z">
        <w:r w:rsidRPr="00FE78BB" w:rsidDel="007053AE">
          <w:rPr>
            <w:rFonts w:ascii="Verdana" w:eastAsia="Times New Roman" w:hAnsi="Verdana" w:cs="Times New Roman"/>
          </w:rPr>
          <w:delText xml:space="preserve">            </w:delText>
        </w:r>
        <w:r w:rsidRPr="00FE78BB" w:rsidDel="007053AE">
          <w:rPr>
            <w:rFonts w:ascii="Verdana" w:eastAsia="Times New Roman" w:hAnsi="Verdana" w:cs="Times New Roman"/>
            <w:b/>
            <w:bCs/>
          </w:rPr>
          <w:delText>if</w:delText>
        </w:r>
        <w:r w:rsidRPr="00FE78BB" w:rsidDel="007053AE">
          <w:rPr>
            <w:rFonts w:ascii="Verdana" w:hAnsi="Verdana"/>
          </w:rPr>
          <w:object w:dxaOrig="600" w:dyaOrig="265">
            <v:shape id="_x0000_i1063" type="#_x0000_t75" style="width:29.9pt;height:13.6pt" o:ole="" filled="t">
              <v:fill color2="black"/>
              <v:imagedata r:id="rId44" o:title=""/>
            </v:shape>
            <o:OLEObject Type="Embed" ProgID="opendocument.MathDocument.1" ShapeID="_x0000_i1063" DrawAspect="Content" ObjectID="_1410011550" r:id="rId73"/>
          </w:object>
        </w:r>
        <w:r w:rsidRPr="00FE78BB" w:rsidDel="007053AE">
          <w:rPr>
            <w:rFonts w:ascii="Verdana" w:eastAsia="Times New Roman" w:hAnsi="Verdana" w:cs="Times New Roman"/>
          </w:rPr>
          <w:delText xml:space="preserve"> has </w:delText>
        </w:r>
        <w:r w:rsidRPr="00FE78BB" w:rsidDel="007053AE">
          <w:rPr>
            <w:rFonts w:ascii="Verdana" w:eastAsia="Times New Roman" w:hAnsi="Verdana" w:cs="Times New Roman"/>
            <w:b/>
            <w:bCs/>
          </w:rPr>
          <w:delText>Disponibility(</w:delText>
        </w:r>
        <w:r w:rsidRPr="00FE78BB" w:rsidDel="007053AE">
          <w:rPr>
            <w:rFonts w:ascii="Verdana" w:eastAsia="Times New Roman" w:hAnsi="Verdana" w:cs="Times New Roman"/>
            <w:b/>
            <w:bCs/>
            <w:i/>
            <w:iCs/>
          </w:rPr>
          <w:delText xml:space="preserve">E, </w:delText>
        </w:r>
        <w:r w:rsidRPr="00FE78BB" w:rsidDel="007053AE">
          <w:rPr>
            <w:rFonts w:ascii="Verdana" w:eastAsia="Times New Roman" w:hAnsi="Verdana" w:cs="Times New Roman"/>
            <w:b/>
            <w:bCs/>
          </w:rPr>
          <w:delText>V(e))</w:delText>
        </w:r>
      </w:del>
    </w:p>
    <w:p w:rsidR="000B7019" w:rsidRPr="00FE78BB" w:rsidDel="007053AE" w:rsidRDefault="000B7019">
      <w:pPr>
        <w:jc w:val="both"/>
        <w:rPr>
          <w:del w:id="855" w:author="ahiralesc" w:date="2012-09-24T16:39:00Z"/>
          <w:rFonts w:ascii="Verdana" w:eastAsia="Times New Roman" w:hAnsi="Verdana" w:cs="Times New Roman"/>
        </w:rPr>
      </w:pPr>
      <w:del w:id="856" w:author="ahiralesc" w:date="2012-09-24T16:39:00Z">
        <w:r w:rsidRPr="00FE78BB" w:rsidDel="007053AE">
          <w:rPr>
            <w:rFonts w:ascii="Verdana" w:eastAsia="Times New Roman" w:hAnsi="Verdana" w:cs="Times New Roman"/>
          </w:rPr>
          <w:delText xml:space="preserve">               </w:delText>
        </w:r>
        <w:r w:rsidRPr="00FE78BB" w:rsidDel="007053AE">
          <w:rPr>
            <w:rFonts w:ascii="Verdana" w:hAnsi="Verdana"/>
          </w:rPr>
          <w:object w:dxaOrig="850" w:dyaOrig="301">
            <v:shape id="_x0000_i1064" type="#_x0000_t75" style="width:42.8pt;height:14.95pt" o:ole="" filled="t">
              <v:fill color2="black"/>
              <v:imagedata r:id="rId63" o:title=""/>
            </v:shape>
            <o:OLEObject Type="Embed" ProgID="opendocument.MathDocument.1" ShapeID="_x0000_i1064" DrawAspect="Content" ObjectID="_1410011551" r:id="rId74"/>
          </w:object>
        </w:r>
        <w:r w:rsidRPr="00FE78BB" w:rsidDel="007053AE">
          <w:rPr>
            <w:rFonts w:ascii="Verdana" w:eastAsia="Times New Roman" w:hAnsi="Verdana" w:cs="Times New Roman"/>
          </w:rPr>
          <w:delText>- block</w:delText>
        </w:r>
      </w:del>
    </w:p>
    <w:p w:rsidR="000B7019" w:rsidRPr="00FE78BB" w:rsidDel="007053AE" w:rsidRDefault="000B7019">
      <w:pPr>
        <w:jc w:val="both"/>
        <w:rPr>
          <w:del w:id="857" w:author="ahiralesc" w:date="2012-09-24T16:39:00Z"/>
          <w:rFonts w:ascii="Verdana" w:eastAsia="Times New Roman" w:hAnsi="Verdana" w:cs="Times New Roman"/>
        </w:rPr>
      </w:pPr>
      <w:del w:id="858" w:author="ahiralesc" w:date="2012-09-24T16:39:00Z">
        <w:r w:rsidRPr="00FE78BB" w:rsidDel="007053AE">
          <w:rPr>
            <w:rFonts w:ascii="Verdana" w:eastAsia="Times New Roman" w:hAnsi="Verdana" w:cs="Times New Roman"/>
          </w:rPr>
          <w:delText xml:space="preserve">                </w:delText>
        </w:r>
        <w:r w:rsidRPr="00FE78BB" w:rsidDel="007053AE">
          <w:rPr>
            <w:rFonts w:ascii="Verdana" w:hAnsi="Verdana"/>
          </w:rPr>
          <w:object w:dxaOrig="754" w:dyaOrig="301">
            <v:shape id="_x0000_i1065" type="#_x0000_t75" style="width:38.05pt;height:14.95pt" o:ole="" filled="t">
              <v:fill color2="black"/>
              <v:imagedata r:id="rId65" o:title=""/>
            </v:shape>
            <o:OLEObject Type="Embed" ProgID="opendocument.MathDocument.1" ShapeID="_x0000_i1065" DrawAspect="Content" ObjectID="_1410011552" r:id="rId75"/>
          </w:object>
        </w:r>
        <w:r w:rsidRPr="00FE78BB" w:rsidDel="007053AE">
          <w:rPr>
            <w:rFonts w:ascii="Verdana" w:eastAsia="Times New Roman" w:hAnsi="Verdana" w:cs="Times New Roman"/>
          </w:rPr>
          <w:delText>+ step</w:delText>
        </w:r>
      </w:del>
    </w:p>
    <w:p w:rsidR="000B7019" w:rsidRPr="00FE78BB" w:rsidDel="007053AE" w:rsidRDefault="000B7019">
      <w:pPr>
        <w:jc w:val="both"/>
        <w:rPr>
          <w:del w:id="859" w:author="ahiralesc" w:date="2012-09-24T16:39:00Z"/>
          <w:rFonts w:ascii="Verdana" w:eastAsia="Times New Roman" w:hAnsi="Verdana" w:cs="Times New Roman"/>
        </w:rPr>
      </w:pPr>
      <w:del w:id="860" w:author="ahiralesc" w:date="2012-09-24T16:39:00Z">
        <w:r w:rsidRPr="00FE78BB" w:rsidDel="007053AE">
          <w:rPr>
            <w:rFonts w:ascii="Verdana" w:eastAsia="Times New Roman" w:hAnsi="Verdana" w:cs="Times New Roman"/>
          </w:rPr>
          <w:delText xml:space="preserve">                </w:delText>
        </w:r>
        <w:r w:rsidRPr="00FE78BB" w:rsidDel="007053AE">
          <w:rPr>
            <w:rFonts w:ascii="Verdana" w:hAnsi="Verdana"/>
          </w:rPr>
          <w:object w:dxaOrig="1009" w:dyaOrig="301">
            <v:shape id="_x0000_i1066" type="#_x0000_t75" style="width:50.25pt;height:14.95pt" o:ole="" filled="t">
              <v:fill color2="black"/>
              <v:imagedata r:id="rId76" o:title=""/>
            </v:shape>
            <o:OLEObject Type="Embed" ProgID="opendocument.MathDocument.1" ShapeID="_x0000_i1066" DrawAspect="Content" ObjectID="_1410011553" r:id="rId77"/>
          </w:object>
        </w:r>
        <w:r w:rsidRPr="00FE78BB" w:rsidDel="007053AE">
          <w:rPr>
            <w:rFonts w:ascii="Verdana" w:eastAsia="Times New Roman" w:hAnsi="Verdana" w:cs="Times New Roman"/>
          </w:rPr>
          <w:delText>- block</w:delText>
        </w:r>
      </w:del>
    </w:p>
    <w:p w:rsidR="000B7019" w:rsidRPr="00FE78BB" w:rsidDel="007053AE" w:rsidRDefault="000B7019">
      <w:pPr>
        <w:jc w:val="both"/>
        <w:rPr>
          <w:del w:id="861" w:author="ahiralesc" w:date="2012-09-24T16:39:00Z"/>
          <w:rFonts w:ascii="Verdana" w:eastAsia="Times New Roman" w:hAnsi="Verdana" w:cs="Times New Roman"/>
          <w:i/>
          <w:iCs/>
        </w:rPr>
      </w:pPr>
      <w:del w:id="862" w:author="ahiralesc" w:date="2012-09-24T16:39:00Z">
        <w:r w:rsidRPr="00FE78BB" w:rsidDel="007053AE">
          <w:rPr>
            <w:rFonts w:ascii="Verdana" w:eastAsia="Times New Roman" w:hAnsi="Verdana" w:cs="Times New Roman"/>
          </w:rPr>
          <w:delText xml:space="preserve">                </w:delText>
        </w:r>
        <w:r w:rsidRPr="00FE78BB" w:rsidDel="007053AE">
          <w:rPr>
            <w:rFonts w:ascii="Verdana" w:eastAsia="Times New Roman" w:hAnsi="Verdana" w:cs="Times New Roman"/>
            <w:i/>
            <w:iCs/>
          </w:rPr>
          <w:delText>//Task assignation to employee phase</w:delText>
        </w:r>
      </w:del>
    </w:p>
    <w:p w:rsidR="000B7019" w:rsidRPr="00FE78BB" w:rsidDel="007053AE" w:rsidRDefault="000B7019">
      <w:pPr>
        <w:jc w:val="both"/>
        <w:rPr>
          <w:del w:id="863" w:author="ahiralesc" w:date="2012-09-24T16:39:00Z"/>
          <w:rFonts w:ascii="Verdana" w:eastAsia="Times New Roman" w:hAnsi="Verdana" w:cs="Times New Roman"/>
          <w:b/>
          <w:bCs/>
        </w:rPr>
      </w:pPr>
      <w:del w:id="864" w:author="ahiralesc" w:date="2012-09-24T16:39:00Z">
        <w:r w:rsidRPr="00FE78BB" w:rsidDel="007053AE">
          <w:rPr>
            <w:rFonts w:ascii="Verdana" w:eastAsia="Times New Roman" w:hAnsi="Verdana" w:cs="Times New Roman"/>
            <w:b/>
            <w:bCs/>
          </w:rPr>
          <w:delText xml:space="preserve">                AssignTask(Q</w:delText>
        </w:r>
        <w:r w:rsidRPr="00FE78BB" w:rsidDel="007053AE">
          <w:rPr>
            <w:rFonts w:ascii="Verdana" w:eastAsia="Times New Roman" w:hAnsi="Verdana" w:cs="Times New Roman"/>
            <w:b/>
            <w:bCs/>
            <w:vertAlign w:val="subscript"/>
          </w:rPr>
          <w:delText>e</w:delText>
        </w:r>
        <w:r w:rsidRPr="00FE78BB" w:rsidDel="007053AE">
          <w:rPr>
            <w:rFonts w:ascii="Verdana" w:eastAsia="Times New Roman" w:hAnsi="Verdana" w:cs="Times New Roman"/>
            <w:b/>
            <w:bCs/>
          </w:rPr>
          <w:delText xml:space="preserve">, </w:delText>
        </w:r>
        <w:r w:rsidRPr="00FE78BB" w:rsidDel="007053AE">
          <w:rPr>
            <w:rFonts w:ascii="Verdana" w:eastAsia="Times New Roman" w:hAnsi="Verdana" w:cs="Times New Roman"/>
            <w:b/>
            <w:bCs/>
            <w:i/>
            <w:iCs/>
          </w:rPr>
          <w:delText>E</w:delText>
        </w:r>
        <w:r w:rsidRPr="00FE78BB" w:rsidDel="007053AE">
          <w:rPr>
            <w:rFonts w:ascii="Verdana" w:eastAsia="Times New Roman" w:hAnsi="Verdana" w:cs="Times New Roman"/>
            <w:b/>
            <w:bCs/>
          </w:rPr>
          <w:delText>)</w:delText>
        </w:r>
      </w:del>
    </w:p>
    <w:p w:rsidR="000B7019" w:rsidRPr="00FE78BB" w:rsidDel="007053AE" w:rsidRDefault="000B7019">
      <w:pPr>
        <w:jc w:val="both"/>
        <w:rPr>
          <w:del w:id="865" w:author="ahiralesc" w:date="2012-09-24T16:39:00Z"/>
          <w:rFonts w:ascii="Verdana" w:eastAsia="Times New Roman" w:hAnsi="Verdana" w:cs="Times New Roman"/>
          <w:b/>
          <w:bCs/>
        </w:rPr>
      </w:pPr>
      <w:del w:id="866" w:author="ahiralesc" w:date="2012-09-24T16:39:00Z">
        <w:r w:rsidRPr="00FE78BB" w:rsidDel="007053AE">
          <w:rPr>
            <w:rFonts w:ascii="Verdana" w:eastAsia="Times New Roman" w:hAnsi="Verdana" w:cs="Times New Roman"/>
            <w:b/>
            <w:bCs/>
          </w:rPr>
          <w:delText xml:space="preserve">            else</w:delText>
        </w:r>
      </w:del>
    </w:p>
    <w:p w:rsidR="000B7019" w:rsidRPr="00FE78BB" w:rsidDel="007053AE" w:rsidRDefault="000B7019">
      <w:pPr>
        <w:jc w:val="both"/>
        <w:rPr>
          <w:del w:id="867" w:author="ahiralesc" w:date="2012-09-24T16:39:00Z"/>
          <w:rFonts w:ascii="Verdana" w:eastAsia="Times New Roman" w:hAnsi="Verdana" w:cs="Times New Roman"/>
          <w:i/>
          <w:iCs/>
        </w:rPr>
      </w:pPr>
      <w:del w:id="868" w:author="ahiralesc" w:date="2012-09-24T16:39:00Z">
        <w:r w:rsidRPr="00FE78BB" w:rsidDel="007053AE">
          <w:rPr>
            <w:rFonts w:ascii="Verdana" w:eastAsia="Times New Roman" w:hAnsi="Verdana" w:cs="Times New Roman"/>
            <w:b/>
            <w:bCs/>
          </w:rPr>
          <w:delText xml:space="preserve">                </w:delText>
        </w:r>
        <w:r w:rsidRPr="00FE78BB" w:rsidDel="007053AE">
          <w:rPr>
            <w:rFonts w:ascii="Verdana" w:eastAsia="Times New Roman" w:hAnsi="Verdana" w:cs="Times New Roman"/>
            <w:i/>
            <w:iCs/>
          </w:rPr>
          <w:delText>//Choose next minimum available hour for the employee</w:delText>
        </w:r>
      </w:del>
    </w:p>
    <w:p w:rsidR="000B7019" w:rsidRPr="00FE78BB" w:rsidDel="007053AE" w:rsidRDefault="000B7019">
      <w:pPr>
        <w:jc w:val="both"/>
        <w:rPr>
          <w:del w:id="869" w:author="ahiralesc" w:date="2012-09-24T16:39:00Z"/>
          <w:rFonts w:ascii="Verdana" w:eastAsia="Times New Roman" w:hAnsi="Verdana" w:cs="Times New Roman"/>
          <w:b/>
          <w:bCs/>
        </w:rPr>
      </w:pPr>
      <w:del w:id="870" w:author="ahiralesc" w:date="2012-09-24T16:39:00Z">
        <w:r w:rsidRPr="00FE78BB" w:rsidDel="007053AE">
          <w:rPr>
            <w:rFonts w:ascii="Verdana" w:eastAsia="Times New Roman" w:hAnsi="Verdana" w:cs="Times New Roman"/>
          </w:rPr>
          <w:delText xml:space="preserve">                 </w:delText>
        </w:r>
        <w:r w:rsidRPr="00FE78BB" w:rsidDel="007053AE">
          <w:rPr>
            <w:rFonts w:ascii="Verdana" w:eastAsia="Times New Roman" w:hAnsi="Verdana" w:cs="Times New Roman"/>
            <w:b/>
            <w:bCs/>
          </w:rPr>
          <w:delText>Teacher_Disp(w</w:delText>
        </w:r>
        <w:r w:rsidRPr="00FE78BB" w:rsidDel="007053AE">
          <w:rPr>
            <w:rFonts w:ascii="Verdana" w:eastAsia="Times New Roman" w:hAnsi="Verdana" w:cs="Times New Roman"/>
            <w:b/>
            <w:bCs/>
            <w:vertAlign w:val="subscript"/>
          </w:rPr>
          <w:delText>e</w:delText>
        </w:r>
        <w:r w:rsidRPr="00FE78BB" w:rsidDel="007053AE">
          <w:rPr>
            <w:rFonts w:ascii="Verdana" w:eastAsia="Times New Roman" w:hAnsi="Verdana" w:cs="Times New Roman"/>
            <w:b/>
            <w:bCs/>
          </w:rPr>
          <w:delText>(t) )</w:delText>
        </w:r>
      </w:del>
    </w:p>
    <w:p w:rsidR="000B7019" w:rsidRPr="00FE78BB" w:rsidDel="007053AE" w:rsidRDefault="000B7019">
      <w:pPr>
        <w:jc w:val="both"/>
        <w:rPr>
          <w:del w:id="871" w:author="ahiralesc" w:date="2012-09-24T16:39:00Z"/>
          <w:rFonts w:ascii="Verdana" w:eastAsia="Times New Roman" w:hAnsi="Verdana" w:cs="Times New Roman"/>
        </w:rPr>
      </w:pPr>
      <w:del w:id="872" w:author="ahiralesc" w:date="2012-09-24T16:39:00Z">
        <w:r w:rsidRPr="00FE78BB" w:rsidDel="007053AE">
          <w:rPr>
            <w:rFonts w:ascii="Verdana" w:eastAsia="Times New Roman" w:hAnsi="Verdana" w:cs="Times New Roman"/>
            <w:b/>
            <w:bCs/>
          </w:rPr>
          <w:delText xml:space="preserve">                 </w:delText>
        </w:r>
        <w:r w:rsidRPr="00FE78BB" w:rsidDel="007053AE">
          <w:rPr>
            <w:rFonts w:ascii="Verdana" w:hAnsi="Verdana"/>
          </w:rPr>
          <w:object w:dxaOrig="754" w:dyaOrig="301">
            <v:shape id="_x0000_i1067" type="#_x0000_t75" style="width:38.05pt;height:14.95pt" o:ole="" filled="t">
              <v:fill color2="black"/>
              <v:imagedata r:id="rId65" o:title=""/>
            </v:shape>
            <o:OLEObject Type="Embed" ProgID="opendocument.MathDocument.1" ShapeID="_x0000_i1067" DrawAspect="Content" ObjectID="_1410011554" r:id="rId78"/>
          </w:object>
        </w:r>
        <w:r w:rsidRPr="00FE78BB" w:rsidDel="007053AE">
          <w:rPr>
            <w:rFonts w:ascii="Verdana" w:eastAsia="Times New Roman" w:hAnsi="Verdana" w:cs="Times New Roman"/>
          </w:rPr>
          <w:delText>+ disponibility</w:delText>
        </w:r>
      </w:del>
    </w:p>
    <w:p w:rsidR="000B7019" w:rsidRPr="00FE78BB" w:rsidDel="007053AE" w:rsidRDefault="000B7019">
      <w:pPr>
        <w:jc w:val="both"/>
        <w:rPr>
          <w:del w:id="873" w:author="ahiralesc" w:date="2012-09-24T16:39:00Z"/>
          <w:rFonts w:ascii="Verdana" w:eastAsia="Times New Roman" w:hAnsi="Verdana" w:cs="Times New Roman"/>
        </w:rPr>
      </w:pPr>
      <w:del w:id="874" w:author="ahiralesc" w:date="2012-09-24T16:39:00Z">
        <w:r w:rsidRPr="00FE78BB" w:rsidDel="007053AE">
          <w:rPr>
            <w:rFonts w:ascii="Verdana" w:eastAsia="Times New Roman" w:hAnsi="Verdana" w:cs="Times New Roman"/>
          </w:rPr>
          <w:delText xml:space="preserve">        //Clinic classes</w:delText>
        </w:r>
        <w:r w:rsidRPr="00FE78BB" w:rsidDel="007053AE">
          <w:rPr>
            <w:rFonts w:ascii="Verdana" w:eastAsia="Times New Roman" w:hAnsi="Verdana" w:cs="Times New Roman"/>
          </w:rPr>
          <w:tab/>
        </w:r>
      </w:del>
    </w:p>
    <w:p w:rsidR="000B7019" w:rsidRPr="00FE78BB" w:rsidDel="007053AE" w:rsidRDefault="000B7019">
      <w:pPr>
        <w:rPr>
          <w:del w:id="875" w:author="ahiralesc" w:date="2012-09-24T16:39:00Z"/>
          <w:rFonts w:ascii="Verdana" w:eastAsia="Times New Roman" w:hAnsi="Verdana" w:cs="Times New Roman"/>
        </w:rPr>
      </w:pPr>
      <w:del w:id="876" w:author="ahiralesc" w:date="2012-09-24T16:39:00Z">
        <w:r w:rsidRPr="00FE78BB" w:rsidDel="007053AE">
          <w:rPr>
            <w:rFonts w:ascii="Verdana" w:eastAsia="Times New Roman" w:hAnsi="Verdana" w:cs="Times New Roman"/>
            <w:b/>
            <w:bCs/>
          </w:rPr>
          <w:delText xml:space="preserve">        if</w:delText>
        </w:r>
        <w:r w:rsidRPr="00FE78BB" w:rsidDel="007053AE">
          <w:rPr>
            <w:rFonts w:ascii="Verdana" w:hAnsi="Verdana"/>
          </w:rPr>
          <w:object w:dxaOrig="1310" w:dyaOrig="301">
            <v:shape id="_x0000_i1068" type="#_x0000_t75" style="width:65.2pt;height:14.95pt" o:ole="" filled="t">
              <v:fill color2="black"/>
              <v:imagedata r:id="rId79" o:title=""/>
            </v:shape>
            <o:OLEObject Type="Embed" ProgID="opendocument.MathDocument.1" ShapeID="_x0000_i1068" DrawAspect="Content" ObjectID="_1410011555" r:id="rId80"/>
          </w:object>
        </w:r>
      </w:del>
    </w:p>
    <w:p w:rsidR="000B7019" w:rsidRPr="00FE78BB" w:rsidDel="007053AE" w:rsidRDefault="000B7019">
      <w:pPr>
        <w:jc w:val="both"/>
        <w:rPr>
          <w:del w:id="877" w:author="ahiralesc" w:date="2012-09-24T16:39:00Z"/>
          <w:rFonts w:ascii="Verdana" w:eastAsia="Times New Roman" w:hAnsi="Verdana" w:cs="Times New Roman"/>
          <w:b/>
          <w:bCs/>
        </w:rPr>
      </w:pPr>
      <w:del w:id="878" w:author="ahiralesc" w:date="2012-09-24T16:39:00Z">
        <w:r w:rsidRPr="00FE78BB" w:rsidDel="007053AE">
          <w:rPr>
            <w:rFonts w:ascii="Verdana" w:eastAsia="Times New Roman" w:hAnsi="Verdana" w:cs="Times New Roman"/>
          </w:rPr>
          <w:delText xml:space="preserve">            </w:delText>
        </w:r>
        <w:r w:rsidRPr="00FE78BB" w:rsidDel="007053AE">
          <w:rPr>
            <w:rFonts w:ascii="Verdana" w:eastAsia="Times New Roman" w:hAnsi="Verdana" w:cs="Times New Roman"/>
            <w:b/>
            <w:bCs/>
          </w:rPr>
          <w:delText>TakeClinicRoom()</w:delText>
        </w:r>
      </w:del>
    </w:p>
    <w:p w:rsidR="000B7019" w:rsidRPr="00FE78BB" w:rsidDel="007053AE" w:rsidRDefault="000B7019">
      <w:pPr>
        <w:jc w:val="both"/>
        <w:rPr>
          <w:del w:id="879" w:author="ahiralesc" w:date="2012-09-24T16:39:00Z"/>
          <w:rFonts w:ascii="Verdana" w:eastAsia="Times New Roman" w:hAnsi="Verdana" w:cs="Times New Roman"/>
          <w:i/>
          <w:iCs/>
        </w:rPr>
      </w:pPr>
      <w:del w:id="880" w:author="ahiralesc" w:date="2012-09-24T16:39:00Z">
        <w:r w:rsidRPr="00FE78BB" w:rsidDel="007053AE">
          <w:rPr>
            <w:rFonts w:ascii="Verdana" w:eastAsia="Times New Roman" w:hAnsi="Verdana" w:cs="Times New Roman"/>
          </w:rPr>
          <w:delText xml:space="preserve">            </w:delText>
        </w:r>
        <w:r w:rsidRPr="00FE78BB" w:rsidDel="007053AE">
          <w:rPr>
            <w:rFonts w:ascii="Verdana" w:eastAsia="Times New Roman" w:hAnsi="Verdana" w:cs="Times New Roman"/>
            <w:i/>
            <w:iCs/>
          </w:rPr>
          <w:delText>//Block reservation phase</w:delText>
        </w:r>
      </w:del>
    </w:p>
    <w:p w:rsidR="000B7019" w:rsidRPr="00FE78BB" w:rsidDel="007053AE" w:rsidRDefault="000B7019">
      <w:pPr>
        <w:jc w:val="both"/>
        <w:rPr>
          <w:del w:id="881" w:author="ahiralesc" w:date="2012-09-24T16:39:00Z"/>
          <w:rFonts w:ascii="Verdana" w:eastAsia="Times New Roman" w:hAnsi="Verdana" w:cs="Times New Roman"/>
          <w:b/>
          <w:bCs/>
        </w:rPr>
      </w:pPr>
      <w:del w:id="882" w:author="ahiralesc" w:date="2012-09-24T16:39:00Z">
        <w:r w:rsidRPr="00FE78BB" w:rsidDel="007053AE">
          <w:rPr>
            <w:rFonts w:ascii="Verdana" w:eastAsia="Times New Roman" w:hAnsi="Verdana" w:cs="Times New Roman"/>
          </w:rPr>
          <w:delText xml:space="preserve">            </w:delText>
        </w:r>
        <w:r w:rsidRPr="00FE78BB" w:rsidDel="007053AE">
          <w:rPr>
            <w:rFonts w:ascii="Verdana" w:eastAsia="Times New Roman" w:hAnsi="Verdana" w:cs="Times New Roman"/>
            <w:b/>
            <w:bCs/>
          </w:rPr>
          <w:delText>if</w:delText>
        </w:r>
        <w:r w:rsidRPr="00FE78BB" w:rsidDel="007053AE">
          <w:rPr>
            <w:rFonts w:ascii="Verdana" w:eastAsia="Times New Roman" w:hAnsi="Verdana" w:cs="Times New Roman"/>
          </w:rPr>
          <w:delText xml:space="preserve">  can </w:delText>
        </w:r>
        <w:r w:rsidRPr="00FE78BB" w:rsidDel="007053AE">
          <w:rPr>
            <w:rFonts w:ascii="Verdana" w:eastAsia="Times New Roman" w:hAnsi="Verdana" w:cs="Times New Roman"/>
            <w:b/>
            <w:bCs/>
          </w:rPr>
          <w:delText>Reserve()</w:delText>
        </w:r>
      </w:del>
    </w:p>
    <w:p w:rsidR="000B7019" w:rsidRPr="00FE78BB" w:rsidDel="007053AE" w:rsidRDefault="000B7019">
      <w:pPr>
        <w:jc w:val="both"/>
        <w:rPr>
          <w:del w:id="883" w:author="ahiralesc" w:date="2012-09-24T16:39:00Z"/>
          <w:rFonts w:ascii="Verdana" w:eastAsia="Times New Roman" w:hAnsi="Verdana" w:cs="Times New Roman"/>
        </w:rPr>
      </w:pPr>
      <w:del w:id="884" w:author="ahiralesc" w:date="2012-09-24T16:39:00Z">
        <w:r w:rsidRPr="00FE78BB" w:rsidDel="007053AE">
          <w:rPr>
            <w:rFonts w:ascii="Verdana" w:eastAsia="Times New Roman" w:hAnsi="Verdana" w:cs="Times New Roman"/>
          </w:rPr>
          <w:delText xml:space="preserve">              </w:delText>
        </w:r>
        <w:r w:rsidRPr="00FE78BB" w:rsidDel="007053AE">
          <w:rPr>
            <w:rFonts w:ascii="Verdana" w:hAnsi="Verdana"/>
          </w:rPr>
          <w:object w:dxaOrig="1958" w:dyaOrig="301">
            <v:shape id="_x0000_i1069" type="#_x0000_t75" style="width:97.8pt;height:14.95pt" o:ole="" filled="t">
              <v:fill color2="black"/>
              <v:imagedata r:id="rId58" o:title=""/>
            </v:shape>
            <o:OLEObject Type="Embed" ProgID="opendocument.MathDocument.1" ShapeID="_x0000_i1069" DrawAspect="Content" ObjectID="_1410011556" r:id="rId81"/>
          </w:object>
        </w:r>
      </w:del>
    </w:p>
    <w:p w:rsidR="000B7019" w:rsidRPr="00FE78BB" w:rsidDel="007053AE" w:rsidRDefault="000B7019">
      <w:pPr>
        <w:jc w:val="both"/>
        <w:rPr>
          <w:del w:id="885" w:author="ahiralesc" w:date="2012-09-24T16:39:00Z"/>
          <w:rFonts w:ascii="Verdana" w:eastAsia="Times New Roman" w:hAnsi="Verdana" w:cs="Times New Roman"/>
          <w:b/>
          <w:bCs/>
        </w:rPr>
      </w:pPr>
      <w:del w:id="886" w:author="ahiralesc" w:date="2012-09-24T16:39:00Z">
        <w:r w:rsidRPr="00FE78BB" w:rsidDel="007053AE">
          <w:rPr>
            <w:rFonts w:ascii="Verdana" w:eastAsia="Times New Roman" w:hAnsi="Verdana" w:cs="Times New Roman"/>
          </w:rPr>
          <w:delText xml:space="preserve">            </w:delText>
        </w:r>
        <w:r w:rsidRPr="00FE78BB" w:rsidDel="007053AE">
          <w:rPr>
            <w:rFonts w:ascii="Verdana" w:eastAsia="Times New Roman" w:hAnsi="Verdana" w:cs="Times New Roman"/>
            <w:b/>
            <w:bCs/>
          </w:rPr>
          <w:delText>else</w:delText>
        </w:r>
      </w:del>
    </w:p>
    <w:p w:rsidR="000B7019" w:rsidRPr="00FE78BB" w:rsidDel="007053AE" w:rsidRDefault="000B7019">
      <w:pPr>
        <w:jc w:val="both"/>
        <w:rPr>
          <w:del w:id="887" w:author="ahiralesc" w:date="2012-09-24T16:39:00Z"/>
          <w:rFonts w:ascii="Verdana" w:eastAsia="Times New Roman" w:hAnsi="Verdana" w:cs="Times New Roman"/>
        </w:rPr>
      </w:pPr>
      <w:del w:id="888" w:author="ahiralesc" w:date="2012-09-24T16:39:00Z">
        <w:r w:rsidRPr="00FE78BB" w:rsidDel="007053AE">
          <w:rPr>
            <w:rFonts w:ascii="Verdana" w:eastAsia="Times New Roman" w:hAnsi="Verdana" w:cs="Times New Roman"/>
          </w:rPr>
          <w:delText xml:space="preserve">               </w:delText>
        </w:r>
        <w:r w:rsidRPr="00FE78BB" w:rsidDel="007053AE">
          <w:rPr>
            <w:rFonts w:ascii="Verdana" w:hAnsi="Verdana"/>
          </w:rPr>
          <w:object w:dxaOrig="1405" w:dyaOrig="301">
            <v:shape id="_x0000_i1070" type="#_x0000_t75" style="width:69.95pt;height:14.95pt" o:ole="" filled="t">
              <v:fill color2="black"/>
              <v:imagedata r:id="rId60" o:title=""/>
            </v:shape>
            <o:OLEObject Type="Embed" ProgID="opendocument.MathDocument.1" ShapeID="_x0000_i1070" DrawAspect="Content" ObjectID="_1410011557" r:id="rId82"/>
          </w:object>
        </w:r>
      </w:del>
    </w:p>
    <w:p w:rsidR="000B7019" w:rsidRPr="00FE78BB" w:rsidDel="007053AE" w:rsidRDefault="000B7019">
      <w:pPr>
        <w:jc w:val="both"/>
        <w:rPr>
          <w:del w:id="889" w:author="ahiralesc" w:date="2012-09-24T16:39:00Z"/>
          <w:rFonts w:ascii="Verdana" w:eastAsia="Times New Roman" w:hAnsi="Verdana" w:cs="Times New Roman"/>
        </w:rPr>
      </w:pPr>
      <w:del w:id="890" w:author="ahiralesc" w:date="2012-09-24T16:39:00Z">
        <w:r w:rsidRPr="00FE78BB" w:rsidDel="007053AE">
          <w:rPr>
            <w:rFonts w:ascii="Verdana" w:eastAsia="Times New Roman" w:hAnsi="Verdana" w:cs="Times New Roman"/>
          </w:rPr>
          <w:delText xml:space="preserve">                </w:delText>
        </w:r>
        <w:r w:rsidRPr="00FE78BB" w:rsidDel="007053AE">
          <w:rPr>
            <w:rFonts w:ascii="Verdana" w:eastAsia="Times New Roman" w:hAnsi="Verdana" w:cs="Times New Roman"/>
            <w:b/>
            <w:bCs/>
          </w:rPr>
          <w:delText>break</w:delText>
        </w:r>
        <w:r w:rsidRPr="00FE78BB" w:rsidDel="007053AE">
          <w:rPr>
            <w:rFonts w:ascii="Verdana" w:eastAsia="Times New Roman" w:hAnsi="Verdana" w:cs="Times New Roman"/>
          </w:rPr>
          <w:delText>;</w:delText>
        </w:r>
      </w:del>
    </w:p>
    <w:p w:rsidR="000B7019" w:rsidRPr="00FE78BB" w:rsidDel="007053AE" w:rsidRDefault="000B7019">
      <w:pPr>
        <w:jc w:val="both"/>
        <w:rPr>
          <w:del w:id="891" w:author="ahiralesc" w:date="2012-09-24T16:39:00Z"/>
          <w:rFonts w:ascii="Verdana" w:eastAsia="Times New Roman" w:hAnsi="Verdana" w:cs="Times New Roman"/>
        </w:rPr>
      </w:pPr>
      <w:del w:id="892" w:author="ahiralesc" w:date="2012-09-24T16:39:00Z">
        <w:r w:rsidRPr="00FE78BB" w:rsidDel="007053AE">
          <w:rPr>
            <w:rFonts w:ascii="Verdana" w:eastAsia="Times New Roman" w:hAnsi="Verdana" w:cs="Times New Roman"/>
          </w:rPr>
          <w:delText xml:space="preserve">         //Employee disposition phase</w:delText>
        </w:r>
      </w:del>
    </w:p>
    <w:p w:rsidR="000B7019" w:rsidRPr="00FE78BB" w:rsidDel="007053AE" w:rsidRDefault="000B7019">
      <w:pPr>
        <w:jc w:val="both"/>
        <w:rPr>
          <w:del w:id="893" w:author="ahiralesc" w:date="2012-09-24T16:39:00Z"/>
          <w:rFonts w:ascii="Verdana" w:eastAsia="Times New Roman" w:hAnsi="Verdana" w:cs="Times New Roman"/>
          <w:b/>
          <w:bCs/>
        </w:rPr>
      </w:pPr>
      <w:del w:id="894" w:author="ahiralesc" w:date="2012-09-24T16:39:00Z">
        <w:r w:rsidRPr="00FE78BB" w:rsidDel="007053AE">
          <w:rPr>
            <w:rFonts w:ascii="Verdana" w:eastAsia="Times New Roman" w:hAnsi="Verdana" w:cs="Times New Roman"/>
          </w:rPr>
          <w:delText xml:space="preserve">            </w:delText>
        </w:r>
        <w:r w:rsidRPr="00FE78BB" w:rsidDel="007053AE">
          <w:rPr>
            <w:rFonts w:ascii="Verdana" w:eastAsia="Times New Roman" w:hAnsi="Verdana" w:cs="Times New Roman"/>
            <w:b/>
            <w:bCs/>
          </w:rPr>
          <w:delText xml:space="preserve">if </w:delText>
        </w:r>
        <w:r w:rsidRPr="00FE78BB" w:rsidDel="007053AE">
          <w:rPr>
            <w:rFonts w:ascii="Verdana" w:hAnsi="Verdana"/>
          </w:rPr>
          <w:object w:dxaOrig="600" w:dyaOrig="265">
            <v:shape id="_x0000_i1071" type="#_x0000_t75" style="width:29.9pt;height:13.6pt" o:ole="" filled="t">
              <v:fill color2="black"/>
              <v:imagedata r:id="rId44" o:title=""/>
            </v:shape>
            <o:OLEObject Type="Embed" ProgID="opendocument.MathDocument.1" ShapeID="_x0000_i1071" DrawAspect="Content" ObjectID="_1410011558" r:id="rId83"/>
          </w:object>
        </w:r>
        <w:r w:rsidRPr="00FE78BB" w:rsidDel="007053AE">
          <w:rPr>
            <w:rFonts w:ascii="Verdana" w:eastAsia="Times New Roman" w:hAnsi="Verdana" w:cs="Times New Roman"/>
          </w:rPr>
          <w:delText xml:space="preserve"> has </w:delText>
        </w:r>
        <w:r w:rsidRPr="00FE78BB" w:rsidDel="007053AE">
          <w:rPr>
            <w:rFonts w:ascii="Verdana" w:eastAsia="Times New Roman" w:hAnsi="Verdana" w:cs="Times New Roman"/>
            <w:b/>
            <w:bCs/>
          </w:rPr>
          <w:delText>Disponibility(</w:delText>
        </w:r>
        <w:r w:rsidRPr="00FE78BB" w:rsidDel="007053AE">
          <w:rPr>
            <w:rFonts w:ascii="Verdana" w:eastAsia="Times New Roman" w:hAnsi="Verdana" w:cs="Times New Roman"/>
            <w:b/>
            <w:bCs/>
            <w:i/>
            <w:iCs/>
          </w:rPr>
          <w:delText xml:space="preserve">E, </w:delText>
        </w:r>
        <w:r w:rsidRPr="00FE78BB" w:rsidDel="007053AE">
          <w:rPr>
            <w:rFonts w:ascii="Verdana" w:eastAsia="Times New Roman" w:hAnsi="Verdana" w:cs="Times New Roman"/>
            <w:b/>
            <w:bCs/>
          </w:rPr>
          <w:delText>V(e))</w:delText>
        </w:r>
      </w:del>
    </w:p>
    <w:p w:rsidR="000B7019" w:rsidRPr="00FE78BB" w:rsidDel="007053AE" w:rsidRDefault="000B7019">
      <w:pPr>
        <w:jc w:val="both"/>
        <w:rPr>
          <w:del w:id="895" w:author="ahiralesc" w:date="2012-09-24T16:39:00Z"/>
          <w:rFonts w:ascii="Verdana" w:eastAsia="Times New Roman" w:hAnsi="Verdana" w:cs="Times New Roman"/>
        </w:rPr>
      </w:pPr>
      <w:del w:id="896" w:author="ahiralesc" w:date="2012-09-24T16:39:00Z">
        <w:r w:rsidRPr="00FE78BB" w:rsidDel="007053AE">
          <w:rPr>
            <w:rFonts w:ascii="Verdana" w:eastAsia="Times New Roman" w:hAnsi="Verdana" w:cs="Times New Roman"/>
          </w:rPr>
          <w:delText xml:space="preserve">                </w:delText>
        </w:r>
        <w:r w:rsidRPr="00FE78BB" w:rsidDel="007053AE">
          <w:rPr>
            <w:rFonts w:ascii="Verdana" w:hAnsi="Verdana"/>
          </w:rPr>
          <w:object w:dxaOrig="850" w:dyaOrig="301">
            <v:shape id="_x0000_i1072" type="#_x0000_t75" style="width:42.8pt;height:14.95pt" o:ole="" filled="t">
              <v:fill color2="black"/>
              <v:imagedata r:id="rId63" o:title=""/>
            </v:shape>
            <o:OLEObject Type="Embed" ProgID="opendocument.MathDocument.1" ShapeID="_x0000_i1072" DrawAspect="Content" ObjectID="_1410011559" r:id="rId84"/>
          </w:object>
        </w:r>
        <w:r w:rsidRPr="00FE78BB" w:rsidDel="007053AE">
          <w:rPr>
            <w:rFonts w:ascii="Verdana" w:eastAsia="Times New Roman" w:hAnsi="Verdana" w:cs="Times New Roman"/>
          </w:rPr>
          <w:delText>- block</w:delText>
        </w:r>
      </w:del>
    </w:p>
    <w:p w:rsidR="000B7019" w:rsidRPr="00FE78BB" w:rsidDel="007053AE" w:rsidRDefault="000B7019">
      <w:pPr>
        <w:jc w:val="both"/>
        <w:rPr>
          <w:del w:id="897" w:author="ahiralesc" w:date="2012-09-24T16:39:00Z"/>
          <w:rFonts w:ascii="Verdana" w:eastAsia="Times New Roman" w:hAnsi="Verdana" w:cs="Times New Roman"/>
        </w:rPr>
      </w:pPr>
      <w:del w:id="898" w:author="ahiralesc" w:date="2012-09-24T16:39:00Z">
        <w:r w:rsidRPr="00FE78BB" w:rsidDel="007053AE">
          <w:rPr>
            <w:rFonts w:ascii="Verdana" w:eastAsia="Times New Roman" w:hAnsi="Verdana" w:cs="Times New Roman"/>
          </w:rPr>
          <w:delText xml:space="preserve">                </w:delText>
        </w:r>
        <w:r w:rsidRPr="00FE78BB" w:rsidDel="007053AE">
          <w:rPr>
            <w:rFonts w:ascii="Verdana" w:hAnsi="Verdana"/>
          </w:rPr>
          <w:object w:dxaOrig="754" w:dyaOrig="301">
            <v:shape id="_x0000_i1073" type="#_x0000_t75" style="width:38.05pt;height:14.95pt" o:ole="" filled="t">
              <v:fill color2="black"/>
              <v:imagedata r:id="rId65" o:title=""/>
            </v:shape>
            <o:OLEObject Type="Embed" ProgID="opendocument.MathDocument.1" ShapeID="_x0000_i1073" DrawAspect="Content" ObjectID="_1410011560" r:id="rId85"/>
          </w:object>
        </w:r>
        <w:r w:rsidRPr="00FE78BB" w:rsidDel="007053AE">
          <w:rPr>
            <w:rFonts w:ascii="Verdana" w:eastAsia="Times New Roman" w:hAnsi="Verdana" w:cs="Times New Roman"/>
          </w:rPr>
          <w:delText>+ step</w:delText>
        </w:r>
      </w:del>
    </w:p>
    <w:p w:rsidR="000B7019" w:rsidRPr="00FE78BB" w:rsidDel="007053AE" w:rsidRDefault="000B7019">
      <w:pPr>
        <w:jc w:val="both"/>
        <w:rPr>
          <w:del w:id="899" w:author="ahiralesc" w:date="2012-09-24T16:39:00Z"/>
          <w:rFonts w:ascii="Verdana" w:eastAsia="Times New Roman" w:hAnsi="Verdana" w:cs="Times New Roman"/>
        </w:rPr>
      </w:pPr>
      <w:del w:id="900" w:author="ahiralesc" w:date="2012-09-24T16:39:00Z">
        <w:r w:rsidRPr="00FE78BB" w:rsidDel="007053AE">
          <w:rPr>
            <w:rFonts w:ascii="Verdana" w:eastAsia="Times New Roman" w:hAnsi="Verdana" w:cs="Times New Roman"/>
          </w:rPr>
          <w:delText xml:space="preserve">                </w:delText>
        </w:r>
        <w:r w:rsidRPr="00FE78BB" w:rsidDel="007053AE">
          <w:rPr>
            <w:rFonts w:ascii="Verdana" w:hAnsi="Verdana"/>
          </w:rPr>
          <w:object w:dxaOrig="1068" w:dyaOrig="301">
            <v:shape id="_x0000_i1074" type="#_x0000_t75" style="width:53.65pt;height:14.95pt" o:ole="" filled="t">
              <v:fill color2="black"/>
              <v:imagedata r:id="rId86" o:title=""/>
            </v:shape>
            <o:OLEObject Type="Embed" ProgID="opendocument.MathDocument.1" ShapeID="_x0000_i1074" DrawAspect="Content" ObjectID="_1410011561" r:id="rId87"/>
          </w:object>
        </w:r>
        <w:r w:rsidRPr="00FE78BB" w:rsidDel="007053AE">
          <w:rPr>
            <w:rFonts w:ascii="Verdana" w:eastAsia="Times New Roman" w:hAnsi="Verdana" w:cs="Times New Roman"/>
          </w:rPr>
          <w:delText>- block</w:delText>
        </w:r>
      </w:del>
    </w:p>
    <w:p w:rsidR="000B7019" w:rsidRPr="00FE78BB" w:rsidDel="007053AE" w:rsidRDefault="000B7019">
      <w:pPr>
        <w:jc w:val="both"/>
        <w:rPr>
          <w:del w:id="901" w:author="ahiralesc" w:date="2012-09-24T16:39:00Z"/>
          <w:rFonts w:ascii="Verdana" w:eastAsia="Times New Roman" w:hAnsi="Verdana" w:cs="Times New Roman"/>
          <w:i/>
          <w:iCs/>
        </w:rPr>
      </w:pPr>
      <w:del w:id="902" w:author="ahiralesc" w:date="2012-09-24T16:39:00Z">
        <w:r w:rsidRPr="00FE78BB" w:rsidDel="007053AE">
          <w:rPr>
            <w:rFonts w:ascii="Verdana" w:eastAsia="Times New Roman" w:hAnsi="Verdana" w:cs="Times New Roman"/>
          </w:rPr>
          <w:delText xml:space="preserve">                </w:delText>
        </w:r>
        <w:r w:rsidRPr="00FE78BB" w:rsidDel="007053AE">
          <w:rPr>
            <w:rFonts w:ascii="Verdana" w:eastAsia="Times New Roman" w:hAnsi="Verdana" w:cs="Times New Roman"/>
            <w:i/>
            <w:iCs/>
          </w:rPr>
          <w:delText>//Task assignation to employee phase</w:delText>
        </w:r>
      </w:del>
    </w:p>
    <w:p w:rsidR="000B7019" w:rsidRPr="00FE78BB" w:rsidDel="007053AE" w:rsidRDefault="000B7019">
      <w:pPr>
        <w:jc w:val="both"/>
        <w:rPr>
          <w:del w:id="903" w:author="ahiralesc" w:date="2012-09-24T16:39:00Z"/>
          <w:rFonts w:ascii="Verdana" w:eastAsia="Times New Roman" w:hAnsi="Verdana" w:cs="Times New Roman"/>
          <w:b/>
          <w:bCs/>
        </w:rPr>
      </w:pPr>
      <w:del w:id="904" w:author="ahiralesc" w:date="2012-09-24T16:39:00Z">
        <w:r w:rsidRPr="00FE78BB" w:rsidDel="007053AE">
          <w:rPr>
            <w:rFonts w:ascii="Verdana" w:eastAsia="Times New Roman" w:hAnsi="Verdana" w:cs="Times New Roman"/>
            <w:b/>
            <w:bCs/>
          </w:rPr>
          <w:delText xml:space="preserve">                AssignTask(Q</w:delText>
        </w:r>
        <w:r w:rsidRPr="00FE78BB" w:rsidDel="007053AE">
          <w:rPr>
            <w:rFonts w:ascii="Verdana" w:eastAsia="Times New Roman" w:hAnsi="Verdana" w:cs="Times New Roman"/>
            <w:b/>
            <w:bCs/>
            <w:vertAlign w:val="subscript"/>
          </w:rPr>
          <w:delText>e</w:delText>
        </w:r>
        <w:r w:rsidRPr="00FE78BB" w:rsidDel="007053AE">
          <w:rPr>
            <w:rFonts w:ascii="Verdana" w:eastAsia="Times New Roman" w:hAnsi="Verdana" w:cs="Times New Roman"/>
            <w:b/>
            <w:bCs/>
          </w:rPr>
          <w:delText xml:space="preserve">, </w:delText>
        </w:r>
        <w:r w:rsidRPr="00FE78BB" w:rsidDel="007053AE">
          <w:rPr>
            <w:rFonts w:ascii="Verdana" w:eastAsia="Times New Roman" w:hAnsi="Verdana" w:cs="Times New Roman"/>
            <w:b/>
            <w:bCs/>
            <w:i/>
            <w:iCs/>
          </w:rPr>
          <w:delText>E</w:delText>
        </w:r>
        <w:r w:rsidRPr="00FE78BB" w:rsidDel="007053AE">
          <w:rPr>
            <w:rFonts w:ascii="Verdana" w:eastAsia="Times New Roman" w:hAnsi="Verdana" w:cs="Times New Roman"/>
            <w:b/>
            <w:bCs/>
          </w:rPr>
          <w:delText>)</w:delText>
        </w:r>
      </w:del>
    </w:p>
    <w:p w:rsidR="000B7019" w:rsidRPr="00FE78BB" w:rsidDel="007053AE" w:rsidRDefault="000B7019">
      <w:pPr>
        <w:jc w:val="both"/>
        <w:rPr>
          <w:del w:id="905" w:author="ahiralesc" w:date="2012-09-24T16:39:00Z"/>
          <w:rFonts w:ascii="Verdana" w:eastAsia="Times New Roman" w:hAnsi="Verdana" w:cs="Times New Roman"/>
          <w:b/>
          <w:bCs/>
        </w:rPr>
      </w:pPr>
      <w:del w:id="906" w:author="ahiralesc" w:date="2012-09-24T16:39:00Z">
        <w:r w:rsidRPr="00FE78BB" w:rsidDel="007053AE">
          <w:rPr>
            <w:rFonts w:ascii="Verdana" w:eastAsia="Times New Roman" w:hAnsi="Verdana" w:cs="Times New Roman"/>
            <w:b/>
            <w:bCs/>
          </w:rPr>
          <w:delText xml:space="preserve">            else</w:delText>
        </w:r>
      </w:del>
    </w:p>
    <w:p w:rsidR="000B7019" w:rsidRPr="00FE78BB" w:rsidDel="007053AE" w:rsidRDefault="000B7019">
      <w:pPr>
        <w:jc w:val="both"/>
        <w:rPr>
          <w:del w:id="907" w:author="ahiralesc" w:date="2012-09-24T16:39:00Z"/>
          <w:rFonts w:ascii="Verdana" w:eastAsia="Times New Roman" w:hAnsi="Verdana" w:cs="Times New Roman"/>
          <w:i/>
          <w:iCs/>
        </w:rPr>
      </w:pPr>
      <w:del w:id="908" w:author="ahiralesc" w:date="2012-09-24T16:39:00Z">
        <w:r w:rsidRPr="00FE78BB" w:rsidDel="007053AE">
          <w:rPr>
            <w:rFonts w:ascii="Verdana" w:eastAsia="Times New Roman" w:hAnsi="Verdana" w:cs="Times New Roman"/>
            <w:b/>
            <w:bCs/>
          </w:rPr>
          <w:delText xml:space="preserve">                </w:delText>
        </w:r>
        <w:r w:rsidRPr="00FE78BB" w:rsidDel="007053AE">
          <w:rPr>
            <w:rFonts w:ascii="Verdana" w:eastAsia="Times New Roman" w:hAnsi="Verdana" w:cs="Times New Roman"/>
            <w:i/>
            <w:iCs/>
          </w:rPr>
          <w:delText>//Choose next minimum available hour for the employee</w:delText>
        </w:r>
      </w:del>
    </w:p>
    <w:p w:rsidR="000B7019" w:rsidRPr="00FE78BB" w:rsidDel="007053AE" w:rsidRDefault="000B7019">
      <w:pPr>
        <w:jc w:val="both"/>
        <w:rPr>
          <w:del w:id="909" w:author="ahiralesc" w:date="2012-09-24T16:39:00Z"/>
          <w:rFonts w:ascii="Verdana" w:eastAsia="Times New Roman" w:hAnsi="Verdana" w:cs="Times New Roman"/>
          <w:b/>
          <w:bCs/>
        </w:rPr>
      </w:pPr>
      <w:del w:id="910" w:author="ahiralesc" w:date="2012-09-24T16:39:00Z">
        <w:r w:rsidRPr="00FE78BB" w:rsidDel="007053AE">
          <w:rPr>
            <w:rFonts w:ascii="Verdana" w:eastAsia="Times New Roman" w:hAnsi="Verdana" w:cs="Times New Roman"/>
          </w:rPr>
          <w:delText xml:space="preserve">                 </w:delText>
        </w:r>
        <w:r w:rsidRPr="00FE78BB" w:rsidDel="007053AE">
          <w:rPr>
            <w:rFonts w:ascii="Verdana" w:eastAsia="Times New Roman" w:hAnsi="Verdana" w:cs="Times New Roman"/>
            <w:b/>
            <w:bCs/>
          </w:rPr>
          <w:delText>Teacher_Disp(w</w:delText>
        </w:r>
        <w:r w:rsidRPr="00FE78BB" w:rsidDel="007053AE">
          <w:rPr>
            <w:rFonts w:ascii="Verdana" w:eastAsia="Times New Roman" w:hAnsi="Verdana" w:cs="Times New Roman"/>
            <w:b/>
            <w:bCs/>
            <w:vertAlign w:val="subscript"/>
          </w:rPr>
          <w:delText>e</w:delText>
        </w:r>
        <w:r w:rsidRPr="00FE78BB" w:rsidDel="007053AE">
          <w:rPr>
            <w:rFonts w:ascii="Verdana" w:eastAsia="Times New Roman" w:hAnsi="Verdana" w:cs="Times New Roman"/>
            <w:b/>
            <w:bCs/>
          </w:rPr>
          <w:delText>(t) )</w:delText>
        </w:r>
      </w:del>
    </w:p>
    <w:p w:rsidR="000B7019" w:rsidRPr="00FE78BB" w:rsidDel="007053AE" w:rsidRDefault="000B7019">
      <w:pPr>
        <w:jc w:val="both"/>
        <w:rPr>
          <w:del w:id="911" w:author="ahiralesc" w:date="2012-09-24T16:39:00Z"/>
          <w:rFonts w:ascii="Verdana" w:eastAsia="Times New Roman" w:hAnsi="Verdana" w:cs="Times New Roman"/>
        </w:rPr>
      </w:pPr>
      <w:del w:id="912" w:author="ahiralesc" w:date="2012-09-24T16:39:00Z">
        <w:r w:rsidRPr="00FE78BB" w:rsidDel="007053AE">
          <w:rPr>
            <w:rFonts w:ascii="Verdana" w:eastAsia="Times New Roman" w:hAnsi="Verdana" w:cs="Times New Roman"/>
            <w:b/>
            <w:bCs/>
          </w:rPr>
          <w:delText xml:space="preserve">                 </w:delText>
        </w:r>
        <w:r w:rsidRPr="00FE78BB" w:rsidDel="007053AE">
          <w:rPr>
            <w:rFonts w:ascii="Verdana" w:hAnsi="Verdana"/>
          </w:rPr>
          <w:object w:dxaOrig="754" w:dyaOrig="301">
            <v:shape id="_x0000_i1075" type="#_x0000_t75" style="width:38.05pt;height:14.95pt" o:ole="" filled="t">
              <v:fill color2="black"/>
              <v:imagedata r:id="rId65" o:title=""/>
            </v:shape>
            <o:OLEObject Type="Embed" ProgID="opendocument.MathDocument.1" ShapeID="_x0000_i1075" DrawAspect="Content" ObjectID="_1410011562" r:id="rId88"/>
          </w:object>
        </w:r>
        <w:r w:rsidRPr="00FE78BB" w:rsidDel="007053AE">
          <w:rPr>
            <w:rFonts w:ascii="Verdana" w:eastAsia="Times New Roman" w:hAnsi="Verdana" w:cs="Times New Roman"/>
          </w:rPr>
          <w:delText>+ disponibility</w:delText>
        </w:r>
      </w:del>
    </w:p>
    <w:p w:rsidR="000B7019" w:rsidRPr="00FE78BB" w:rsidDel="007053AE" w:rsidRDefault="000B7019">
      <w:pPr>
        <w:rPr>
          <w:del w:id="913" w:author="ahiralesc" w:date="2012-09-24T16:39:00Z"/>
          <w:rFonts w:ascii="Verdana" w:eastAsia="Times New Roman" w:hAnsi="Verdana" w:cs="Times New Roman"/>
        </w:rPr>
      </w:pPr>
    </w:p>
    <w:p w:rsidR="000B7019" w:rsidRPr="00FE78BB" w:rsidDel="007053AE" w:rsidRDefault="000B7019">
      <w:pPr>
        <w:jc w:val="both"/>
        <w:rPr>
          <w:del w:id="914" w:author="ahiralesc" w:date="2012-09-24T16:39:00Z"/>
          <w:rFonts w:ascii="Verdana" w:eastAsia="Times New Roman" w:hAnsi="Verdana" w:cs="Times New Roman"/>
        </w:rPr>
      </w:pPr>
      <w:del w:id="915" w:author="ahiralesc" w:date="2012-09-24T16:39:00Z">
        <w:r w:rsidRPr="00FE78BB" w:rsidDel="007053AE">
          <w:rPr>
            <w:rFonts w:ascii="Verdana" w:eastAsia="Times New Roman" w:hAnsi="Verdana" w:cs="Times New Roman"/>
          </w:rPr>
          <w:delText xml:space="preserve">        //Workshop classes</w:delText>
        </w:r>
      </w:del>
    </w:p>
    <w:p w:rsidR="000B7019" w:rsidRPr="00FE78BB" w:rsidDel="007053AE" w:rsidRDefault="000B7019">
      <w:pPr>
        <w:rPr>
          <w:del w:id="916" w:author="ahiralesc" w:date="2012-09-24T16:39:00Z"/>
          <w:rFonts w:ascii="Verdana" w:eastAsia="Times New Roman" w:hAnsi="Verdana" w:cs="Times New Roman"/>
        </w:rPr>
      </w:pPr>
      <w:del w:id="917" w:author="ahiralesc" w:date="2012-09-24T16:39:00Z">
        <w:r w:rsidRPr="00FE78BB" w:rsidDel="007053AE">
          <w:rPr>
            <w:rFonts w:ascii="Verdana" w:eastAsia="Times New Roman" w:hAnsi="Verdana" w:cs="Times New Roman"/>
            <w:b/>
            <w:bCs/>
          </w:rPr>
          <w:lastRenderedPageBreak/>
          <w:delText xml:space="preserve">        if</w:delText>
        </w:r>
        <w:r w:rsidRPr="00FE78BB" w:rsidDel="007053AE">
          <w:rPr>
            <w:rFonts w:ascii="Verdana" w:hAnsi="Verdana"/>
          </w:rPr>
          <w:object w:dxaOrig="1279" w:dyaOrig="301">
            <v:shape id="_x0000_i1076" type="#_x0000_t75" style="width:63.85pt;height:14.95pt" o:ole="" filled="t">
              <v:fill color2="black"/>
              <v:imagedata r:id="rId89" o:title=""/>
            </v:shape>
            <o:OLEObject Type="Embed" ProgID="opendocument.MathDocument.1" ShapeID="_x0000_i1076" DrawAspect="Content" ObjectID="_1410011563" r:id="rId90"/>
          </w:object>
        </w:r>
      </w:del>
    </w:p>
    <w:p w:rsidR="000B7019" w:rsidRPr="00FE78BB" w:rsidDel="007053AE" w:rsidRDefault="000B7019">
      <w:pPr>
        <w:jc w:val="both"/>
        <w:rPr>
          <w:del w:id="918" w:author="ahiralesc" w:date="2012-09-24T16:39:00Z"/>
          <w:rFonts w:ascii="Verdana" w:eastAsia="Times New Roman" w:hAnsi="Verdana" w:cs="Times New Roman"/>
          <w:b/>
          <w:bCs/>
        </w:rPr>
      </w:pPr>
      <w:del w:id="919" w:author="ahiralesc" w:date="2012-09-24T16:39:00Z">
        <w:r w:rsidRPr="00FE78BB" w:rsidDel="007053AE">
          <w:rPr>
            <w:rFonts w:ascii="Verdana" w:eastAsia="Times New Roman" w:hAnsi="Verdana" w:cs="Times New Roman"/>
          </w:rPr>
          <w:delText xml:space="preserve">            </w:delText>
        </w:r>
        <w:r w:rsidRPr="00FE78BB" w:rsidDel="007053AE">
          <w:rPr>
            <w:rFonts w:ascii="Verdana" w:eastAsia="Times New Roman" w:hAnsi="Verdana" w:cs="Times New Roman"/>
            <w:b/>
            <w:bCs/>
          </w:rPr>
          <w:delText>TakeWorkShopRoom()</w:delText>
        </w:r>
      </w:del>
    </w:p>
    <w:p w:rsidR="000B7019" w:rsidRPr="00FE78BB" w:rsidDel="007053AE" w:rsidRDefault="000B7019">
      <w:pPr>
        <w:jc w:val="both"/>
        <w:rPr>
          <w:del w:id="920" w:author="ahiralesc" w:date="2012-09-24T16:39:00Z"/>
          <w:rFonts w:ascii="Verdana" w:eastAsia="Times New Roman" w:hAnsi="Verdana" w:cs="Times New Roman"/>
          <w:i/>
          <w:iCs/>
        </w:rPr>
      </w:pPr>
      <w:del w:id="921" w:author="ahiralesc" w:date="2012-09-24T16:39:00Z">
        <w:r w:rsidRPr="00FE78BB" w:rsidDel="007053AE">
          <w:rPr>
            <w:rFonts w:ascii="Verdana" w:eastAsia="Times New Roman" w:hAnsi="Verdana" w:cs="Times New Roman"/>
          </w:rPr>
          <w:delText xml:space="preserve">            </w:delText>
        </w:r>
        <w:r w:rsidRPr="00FE78BB" w:rsidDel="007053AE">
          <w:rPr>
            <w:rFonts w:ascii="Verdana" w:eastAsia="Times New Roman" w:hAnsi="Verdana" w:cs="Times New Roman"/>
            <w:i/>
            <w:iCs/>
          </w:rPr>
          <w:delText>//Block reservation phase</w:delText>
        </w:r>
      </w:del>
    </w:p>
    <w:p w:rsidR="000B7019" w:rsidRPr="00FE78BB" w:rsidDel="007053AE" w:rsidRDefault="000B7019">
      <w:pPr>
        <w:jc w:val="both"/>
        <w:rPr>
          <w:del w:id="922" w:author="ahiralesc" w:date="2012-09-24T16:39:00Z"/>
          <w:rFonts w:ascii="Verdana" w:eastAsia="Times New Roman" w:hAnsi="Verdana" w:cs="Times New Roman"/>
          <w:b/>
          <w:bCs/>
        </w:rPr>
      </w:pPr>
      <w:del w:id="923" w:author="ahiralesc" w:date="2012-09-24T16:39:00Z">
        <w:r w:rsidRPr="00FE78BB" w:rsidDel="007053AE">
          <w:rPr>
            <w:rFonts w:ascii="Verdana" w:eastAsia="Times New Roman" w:hAnsi="Verdana" w:cs="Times New Roman"/>
          </w:rPr>
          <w:delText xml:space="preserve">            </w:delText>
        </w:r>
        <w:r w:rsidRPr="00FE78BB" w:rsidDel="007053AE">
          <w:rPr>
            <w:rFonts w:ascii="Verdana" w:eastAsia="Times New Roman" w:hAnsi="Verdana" w:cs="Times New Roman"/>
            <w:b/>
            <w:bCs/>
          </w:rPr>
          <w:delText>if</w:delText>
        </w:r>
        <w:r w:rsidRPr="00FE78BB" w:rsidDel="007053AE">
          <w:rPr>
            <w:rFonts w:ascii="Verdana" w:eastAsia="Times New Roman" w:hAnsi="Verdana" w:cs="Times New Roman"/>
          </w:rPr>
          <w:delText xml:space="preserve">  can </w:delText>
        </w:r>
        <w:r w:rsidRPr="00FE78BB" w:rsidDel="007053AE">
          <w:rPr>
            <w:rFonts w:ascii="Verdana" w:eastAsia="Times New Roman" w:hAnsi="Verdana" w:cs="Times New Roman"/>
            <w:b/>
            <w:bCs/>
          </w:rPr>
          <w:delText>Reserve()</w:delText>
        </w:r>
      </w:del>
    </w:p>
    <w:p w:rsidR="000B7019" w:rsidRPr="00FE78BB" w:rsidDel="007053AE" w:rsidRDefault="000B7019">
      <w:pPr>
        <w:jc w:val="both"/>
        <w:rPr>
          <w:del w:id="924" w:author="ahiralesc" w:date="2012-09-24T16:39:00Z"/>
          <w:rFonts w:ascii="Verdana" w:eastAsia="Times New Roman" w:hAnsi="Verdana" w:cs="Times New Roman"/>
        </w:rPr>
      </w:pPr>
      <w:del w:id="925" w:author="ahiralesc" w:date="2012-09-24T16:39:00Z">
        <w:r w:rsidRPr="00FE78BB" w:rsidDel="007053AE">
          <w:rPr>
            <w:rFonts w:ascii="Verdana" w:eastAsia="Times New Roman" w:hAnsi="Verdana" w:cs="Times New Roman"/>
          </w:rPr>
          <w:delText xml:space="preserve">                </w:delText>
        </w:r>
        <w:r w:rsidRPr="00FE78BB" w:rsidDel="007053AE">
          <w:rPr>
            <w:rFonts w:ascii="Verdana" w:hAnsi="Verdana"/>
          </w:rPr>
          <w:object w:dxaOrig="1958" w:dyaOrig="301">
            <v:shape id="_x0000_i1077" type="#_x0000_t75" style="width:97.8pt;height:14.95pt" o:ole="" filled="t">
              <v:fill color2="black"/>
              <v:imagedata r:id="rId58" o:title=""/>
            </v:shape>
            <o:OLEObject Type="Embed" ProgID="opendocument.MathDocument.1" ShapeID="_x0000_i1077" DrawAspect="Content" ObjectID="_1410011564" r:id="rId91"/>
          </w:object>
        </w:r>
      </w:del>
    </w:p>
    <w:p w:rsidR="000B7019" w:rsidRPr="00FE78BB" w:rsidDel="007053AE" w:rsidRDefault="000B7019">
      <w:pPr>
        <w:jc w:val="both"/>
        <w:rPr>
          <w:del w:id="926" w:author="ahiralesc" w:date="2012-09-24T16:39:00Z"/>
          <w:rFonts w:ascii="Verdana" w:eastAsia="Times New Roman" w:hAnsi="Verdana" w:cs="Times New Roman"/>
          <w:b/>
          <w:bCs/>
        </w:rPr>
      </w:pPr>
      <w:del w:id="927" w:author="ahiralesc" w:date="2012-09-24T16:39:00Z">
        <w:r w:rsidRPr="00FE78BB" w:rsidDel="007053AE">
          <w:rPr>
            <w:rFonts w:ascii="Verdana" w:eastAsia="Times New Roman" w:hAnsi="Verdana" w:cs="Times New Roman"/>
          </w:rPr>
          <w:delText xml:space="preserve">            </w:delText>
        </w:r>
        <w:r w:rsidRPr="00FE78BB" w:rsidDel="007053AE">
          <w:rPr>
            <w:rFonts w:ascii="Verdana" w:eastAsia="Times New Roman" w:hAnsi="Verdana" w:cs="Times New Roman"/>
            <w:b/>
            <w:bCs/>
          </w:rPr>
          <w:delText>else</w:delText>
        </w:r>
      </w:del>
    </w:p>
    <w:p w:rsidR="000B7019" w:rsidRPr="00FE78BB" w:rsidDel="007053AE" w:rsidRDefault="000B7019">
      <w:pPr>
        <w:jc w:val="both"/>
        <w:rPr>
          <w:del w:id="928" w:author="ahiralesc" w:date="2012-09-24T16:39:00Z"/>
          <w:rFonts w:ascii="Verdana" w:eastAsia="Times New Roman" w:hAnsi="Verdana" w:cs="Times New Roman"/>
        </w:rPr>
      </w:pPr>
      <w:del w:id="929" w:author="ahiralesc" w:date="2012-09-24T16:39:00Z">
        <w:r w:rsidRPr="00FE78BB" w:rsidDel="007053AE">
          <w:rPr>
            <w:rFonts w:ascii="Verdana" w:eastAsia="Times New Roman" w:hAnsi="Verdana" w:cs="Times New Roman"/>
          </w:rPr>
          <w:delText xml:space="preserve">                </w:delText>
        </w:r>
        <w:r w:rsidRPr="00FE78BB" w:rsidDel="007053AE">
          <w:rPr>
            <w:rFonts w:ascii="Verdana" w:hAnsi="Verdana"/>
          </w:rPr>
          <w:object w:dxaOrig="1405" w:dyaOrig="301">
            <v:shape id="_x0000_i1078" type="#_x0000_t75" style="width:69.95pt;height:14.95pt" o:ole="" filled="t">
              <v:fill color2="black"/>
              <v:imagedata r:id="rId60" o:title=""/>
            </v:shape>
            <o:OLEObject Type="Embed" ProgID="opendocument.MathDocument.1" ShapeID="_x0000_i1078" DrawAspect="Content" ObjectID="_1410011565" r:id="rId92"/>
          </w:object>
        </w:r>
      </w:del>
    </w:p>
    <w:p w:rsidR="000B7019" w:rsidRPr="00FE78BB" w:rsidDel="007053AE" w:rsidRDefault="000B7019">
      <w:pPr>
        <w:jc w:val="both"/>
        <w:rPr>
          <w:del w:id="930" w:author="ahiralesc" w:date="2012-09-24T16:39:00Z"/>
          <w:rFonts w:ascii="Verdana" w:eastAsia="Times New Roman" w:hAnsi="Verdana" w:cs="Times New Roman"/>
        </w:rPr>
      </w:pPr>
      <w:del w:id="931" w:author="ahiralesc" w:date="2012-09-24T16:39:00Z">
        <w:r w:rsidRPr="00FE78BB" w:rsidDel="007053AE">
          <w:rPr>
            <w:rFonts w:ascii="Verdana" w:eastAsia="Times New Roman" w:hAnsi="Verdana" w:cs="Times New Roman"/>
          </w:rPr>
          <w:delText xml:space="preserve">                </w:delText>
        </w:r>
        <w:r w:rsidRPr="00FE78BB" w:rsidDel="007053AE">
          <w:rPr>
            <w:rFonts w:ascii="Verdana" w:eastAsia="Times New Roman" w:hAnsi="Verdana" w:cs="Times New Roman"/>
            <w:b/>
            <w:bCs/>
          </w:rPr>
          <w:delText>break</w:delText>
        </w:r>
        <w:r w:rsidRPr="00FE78BB" w:rsidDel="007053AE">
          <w:rPr>
            <w:rFonts w:ascii="Verdana" w:eastAsia="Times New Roman" w:hAnsi="Verdana" w:cs="Times New Roman"/>
          </w:rPr>
          <w:delText>;</w:delText>
        </w:r>
      </w:del>
    </w:p>
    <w:p w:rsidR="000B7019" w:rsidRPr="00FE78BB" w:rsidDel="007053AE" w:rsidRDefault="000B7019">
      <w:pPr>
        <w:jc w:val="both"/>
        <w:rPr>
          <w:del w:id="932" w:author="ahiralesc" w:date="2012-09-24T16:39:00Z"/>
          <w:rFonts w:ascii="Verdana" w:eastAsia="Times New Roman" w:hAnsi="Verdana" w:cs="Times New Roman"/>
        </w:rPr>
      </w:pPr>
      <w:del w:id="933" w:author="ahiralesc" w:date="2012-09-24T16:39:00Z">
        <w:r w:rsidRPr="00FE78BB" w:rsidDel="007053AE">
          <w:rPr>
            <w:rFonts w:ascii="Verdana" w:eastAsia="Times New Roman" w:hAnsi="Verdana" w:cs="Times New Roman"/>
          </w:rPr>
          <w:delText xml:space="preserve">         //Employee disposition phase</w:delText>
        </w:r>
      </w:del>
    </w:p>
    <w:p w:rsidR="000B7019" w:rsidRPr="00FE78BB" w:rsidDel="007053AE" w:rsidRDefault="000B7019">
      <w:pPr>
        <w:jc w:val="both"/>
        <w:rPr>
          <w:del w:id="934" w:author="ahiralesc" w:date="2012-09-24T16:39:00Z"/>
          <w:rFonts w:ascii="Verdana" w:eastAsia="Times New Roman" w:hAnsi="Verdana" w:cs="Times New Roman"/>
          <w:b/>
          <w:bCs/>
        </w:rPr>
      </w:pPr>
      <w:del w:id="935" w:author="ahiralesc" w:date="2012-09-24T16:39:00Z">
        <w:r w:rsidRPr="00FE78BB" w:rsidDel="007053AE">
          <w:rPr>
            <w:rFonts w:ascii="Verdana" w:eastAsia="Times New Roman" w:hAnsi="Verdana" w:cs="Times New Roman"/>
          </w:rPr>
          <w:delText xml:space="preserve">            </w:delText>
        </w:r>
        <w:r w:rsidRPr="00FE78BB" w:rsidDel="007053AE">
          <w:rPr>
            <w:rFonts w:ascii="Verdana" w:eastAsia="Times New Roman" w:hAnsi="Verdana" w:cs="Times New Roman"/>
            <w:b/>
            <w:bCs/>
          </w:rPr>
          <w:delText xml:space="preserve">if </w:delText>
        </w:r>
        <w:r w:rsidRPr="00FE78BB" w:rsidDel="007053AE">
          <w:rPr>
            <w:rFonts w:ascii="Verdana" w:hAnsi="Verdana"/>
          </w:rPr>
          <w:object w:dxaOrig="600" w:dyaOrig="265">
            <v:shape id="_x0000_i1079" type="#_x0000_t75" style="width:29.9pt;height:13.6pt" o:ole="" filled="t">
              <v:fill color2="black"/>
              <v:imagedata r:id="rId44" o:title=""/>
            </v:shape>
            <o:OLEObject Type="Embed" ProgID="opendocument.MathDocument.1" ShapeID="_x0000_i1079" DrawAspect="Content" ObjectID="_1410011566" r:id="rId93"/>
          </w:object>
        </w:r>
        <w:r w:rsidRPr="00FE78BB" w:rsidDel="007053AE">
          <w:rPr>
            <w:rFonts w:ascii="Verdana" w:eastAsia="Times New Roman" w:hAnsi="Verdana" w:cs="Times New Roman"/>
          </w:rPr>
          <w:delText xml:space="preserve"> has </w:delText>
        </w:r>
        <w:r w:rsidRPr="00FE78BB" w:rsidDel="007053AE">
          <w:rPr>
            <w:rFonts w:ascii="Verdana" w:eastAsia="Times New Roman" w:hAnsi="Verdana" w:cs="Times New Roman"/>
            <w:b/>
            <w:bCs/>
          </w:rPr>
          <w:delText>Disponibility(</w:delText>
        </w:r>
        <w:r w:rsidRPr="00FE78BB" w:rsidDel="007053AE">
          <w:rPr>
            <w:rFonts w:ascii="Verdana" w:eastAsia="Times New Roman" w:hAnsi="Verdana" w:cs="Times New Roman"/>
            <w:b/>
            <w:bCs/>
            <w:i/>
            <w:iCs/>
          </w:rPr>
          <w:delText xml:space="preserve">E, </w:delText>
        </w:r>
        <w:r w:rsidRPr="00FE78BB" w:rsidDel="007053AE">
          <w:rPr>
            <w:rFonts w:ascii="Verdana" w:eastAsia="Times New Roman" w:hAnsi="Verdana" w:cs="Times New Roman"/>
            <w:b/>
            <w:bCs/>
          </w:rPr>
          <w:delText>V(e))</w:delText>
        </w:r>
      </w:del>
    </w:p>
    <w:p w:rsidR="000B7019" w:rsidRPr="00FE78BB" w:rsidDel="007053AE" w:rsidRDefault="000B7019">
      <w:pPr>
        <w:jc w:val="both"/>
        <w:rPr>
          <w:del w:id="936" w:author="ahiralesc" w:date="2012-09-24T16:39:00Z"/>
          <w:rFonts w:ascii="Verdana" w:eastAsia="Times New Roman" w:hAnsi="Verdana" w:cs="Times New Roman"/>
        </w:rPr>
      </w:pPr>
      <w:del w:id="937" w:author="ahiralesc" w:date="2012-09-24T16:39:00Z">
        <w:r w:rsidRPr="00FE78BB" w:rsidDel="007053AE">
          <w:rPr>
            <w:rFonts w:ascii="Verdana" w:eastAsia="Times New Roman" w:hAnsi="Verdana" w:cs="Times New Roman"/>
          </w:rPr>
          <w:delText xml:space="preserve">               </w:delText>
        </w:r>
        <w:r w:rsidRPr="00FE78BB" w:rsidDel="007053AE">
          <w:rPr>
            <w:rFonts w:ascii="Verdana" w:hAnsi="Verdana"/>
          </w:rPr>
          <w:object w:dxaOrig="850" w:dyaOrig="301">
            <v:shape id="_x0000_i1080" type="#_x0000_t75" style="width:42.8pt;height:14.95pt" o:ole="" filled="t">
              <v:fill color2="black"/>
              <v:imagedata r:id="rId63" o:title=""/>
            </v:shape>
            <o:OLEObject Type="Embed" ProgID="opendocument.MathDocument.1" ShapeID="_x0000_i1080" DrawAspect="Content" ObjectID="_1410011567" r:id="rId94"/>
          </w:object>
        </w:r>
        <w:r w:rsidRPr="00FE78BB" w:rsidDel="007053AE">
          <w:rPr>
            <w:rFonts w:ascii="Verdana" w:eastAsia="Times New Roman" w:hAnsi="Verdana" w:cs="Times New Roman"/>
          </w:rPr>
          <w:delText>- block</w:delText>
        </w:r>
      </w:del>
    </w:p>
    <w:p w:rsidR="000B7019" w:rsidRPr="00FE78BB" w:rsidDel="007053AE" w:rsidRDefault="000B7019">
      <w:pPr>
        <w:jc w:val="both"/>
        <w:rPr>
          <w:del w:id="938" w:author="ahiralesc" w:date="2012-09-24T16:39:00Z"/>
          <w:rFonts w:ascii="Verdana" w:eastAsia="Times New Roman" w:hAnsi="Verdana" w:cs="Times New Roman"/>
        </w:rPr>
      </w:pPr>
      <w:del w:id="939" w:author="ahiralesc" w:date="2012-09-24T16:39:00Z">
        <w:r w:rsidRPr="00FE78BB" w:rsidDel="007053AE">
          <w:rPr>
            <w:rFonts w:ascii="Verdana" w:eastAsia="Times New Roman" w:hAnsi="Verdana" w:cs="Times New Roman"/>
          </w:rPr>
          <w:delText xml:space="preserve">                </w:delText>
        </w:r>
        <w:r w:rsidRPr="00FE78BB" w:rsidDel="007053AE">
          <w:rPr>
            <w:rFonts w:ascii="Verdana" w:hAnsi="Verdana"/>
          </w:rPr>
          <w:object w:dxaOrig="754" w:dyaOrig="301">
            <v:shape id="_x0000_i1081" type="#_x0000_t75" style="width:38.05pt;height:14.95pt" o:ole="" filled="t">
              <v:fill color2="black"/>
              <v:imagedata r:id="rId65" o:title=""/>
            </v:shape>
            <o:OLEObject Type="Embed" ProgID="opendocument.MathDocument.1" ShapeID="_x0000_i1081" DrawAspect="Content" ObjectID="_1410011568" r:id="rId95"/>
          </w:object>
        </w:r>
        <w:r w:rsidRPr="00FE78BB" w:rsidDel="007053AE">
          <w:rPr>
            <w:rFonts w:ascii="Verdana" w:eastAsia="Times New Roman" w:hAnsi="Verdana" w:cs="Times New Roman"/>
          </w:rPr>
          <w:delText>+ step</w:delText>
        </w:r>
      </w:del>
    </w:p>
    <w:p w:rsidR="000B7019" w:rsidRPr="00FE78BB" w:rsidDel="007053AE" w:rsidRDefault="000B7019">
      <w:pPr>
        <w:jc w:val="both"/>
        <w:rPr>
          <w:del w:id="940" w:author="ahiralesc" w:date="2012-09-24T16:39:00Z"/>
          <w:rFonts w:ascii="Verdana" w:eastAsia="Times New Roman" w:hAnsi="Verdana" w:cs="Times New Roman"/>
        </w:rPr>
      </w:pPr>
      <w:del w:id="941" w:author="ahiralesc" w:date="2012-09-24T16:39:00Z">
        <w:r w:rsidRPr="00FE78BB" w:rsidDel="007053AE">
          <w:rPr>
            <w:rFonts w:ascii="Verdana" w:eastAsia="Times New Roman" w:hAnsi="Verdana" w:cs="Times New Roman"/>
          </w:rPr>
          <w:delText xml:space="preserve">                </w:delText>
        </w:r>
        <w:r w:rsidRPr="00FE78BB" w:rsidDel="007053AE">
          <w:rPr>
            <w:rFonts w:ascii="Verdana" w:hAnsi="Verdana"/>
          </w:rPr>
          <w:object w:dxaOrig="1007" w:dyaOrig="301">
            <v:shape id="_x0000_i1082" type="#_x0000_t75" style="width:50.25pt;height:14.95pt" o:ole="" filled="t">
              <v:fill color2="black"/>
              <v:imagedata r:id="rId96" o:title=""/>
            </v:shape>
            <o:OLEObject Type="Embed" ProgID="opendocument.MathDocument.1" ShapeID="_x0000_i1082" DrawAspect="Content" ObjectID="_1410011569" r:id="rId97"/>
          </w:object>
        </w:r>
        <w:r w:rsidRPr="00FE78BB" w:rsidDel="007053AE">
          <w:rPr>
            <w:rFonts w:ascii="Verdana" w:eastAsia="Times New Roman" w:hAnsi="Verdana" w:cs="Times New Roman"/>
          </w:rPr>
          <w:delText>- block</w:delText>
        </w:r>
      </w:del>
    </w:p>
    <w:p w:rsidR="000B7019" w:rsidRPr="00FE78BB" w:rsidDel="007053AE" w:rsidRDefault="000B7019">
      <w:pPr>
        <w:jc w:val="both"/>
        <w:rPr>
          <w:del w:id="942" w:author="ahiralesc" w:date="2012-09-24T16:39:00Z"/>
          <w:rFonts w:ascii="Verdana" w:eastAsia="Times New Roman" w:hAnsi="Verdana" w:cs="Times New Roman"/>
          <w:i/>
          <w:iCs/>
        </w:rPr>
      </w:pPr>
      <w:del w:id="943" w:author="ahiralesc" w:date="2012-09-24T16:39:00Z">
        <w:r w:rsidRPr="00FE78BB" w:rsidDel="007053AE">
          <w:rPr>
            <w:rFonts w:ascii="Verdana" w:eastAsia="Times New Roman" w:hAnsi="Verdana" w:cs="Times New Roman"/>
          </w:rPr>
          <w:delText xml:space="preserve">                </w:delText>
        </w:r>
        <w:r w:rsidRPr="00FE78BB" w:rsidDel="007053AE">
          <w:rPr>
            <w:rFonts w:ascii="Verdana" w:eastAsia="Times New Roman" w:hAnsi="Verdana" w:cs="Times New Roman"/>
            <w:i/>
            <w:iCs/>
          </w:rPr>
          <w:delText>//Task assignation to employee phase</w:delText>
        </w:r>
      </w:del>
    </w:p>
    <w:p w:rsidR="000B7019" w:rsidRPr="00FE78BB" w:rsidDel="007053AE" w:rsidRDefault="000B7019">
      <w:pPr>
        <w:jc w:val="both"/>
        <w:rPr>
          <w:del w:id="944" w:author="ahiralesc" w:date="2012-09-24T16:39:00Z"/>
          <w:rFonts w:ascii="Verdana" w:eastAsia="Times New Roman" w:hAnsi="Verdana" w:cs="Times New Roman"/>
          <w:b/>
          <w:bCs/>
        </w:rPr>
      </w:pPr>
      <w:del w:id="945" w:author="ahiralesc" w:date="2012-09-24T16:39:00Z">
        <w:r w:rsidRPr="00FE78BB" w:rsidDel="007053AE">
          <w:rPr>
            <w:rFonts w:ascii="Verdana" w:eastAsia="Times New Roman" w:hAnsi="Verdana" w:cs="Times New Roman"/>
            <w:b/>
            <w:bCs/>
          </w:rPr>
          <w:delText xml:space="preserve">                AssignTask(Q</w:delText>
        </w:r>
        <w:r w:rsidRPr="00FE78BB" w:rsidDel="007053AE">
          <w:rPr>
            <w:rFonts w:ascii="Verdana" w:eastAsia="Times New Roman" w:hAnsi="Verdana" w:cs="Times New Roman"/>
            <w:b/>
            <w:bCs/>
            <w:vertAlign w:val="subscript"/>
          </w:rPr>
          <w:delText>e</w:delText>
        </w:r>
        <w:r w:rsidRPr="00FE78BB" w:rsidDel="007053AE">
          <w:rPr>
            <w:rFonts w:ascii="Verdana" w:eastAsia="Times New Roman" w:hAnsi="Verdana" w:cs="Times New Roman"/>
            <w:b/>
            <w:bCs/>
          </w:rPr>
          <w:delText xml:space="preserve">, </w:delText>
        </w:r>
        <w:r w:rsidRPr="00FE78BB" w:rsidDel="007053AE">
          <w:rPr>
            <w:rFonts w:ascii="Verdana" w:eastAsia="Times New Roman" w:hAnsi="Verdana" w:cs="Times New Roman"/>
            <w:b/>
            <w:bCs/>
            <w:i/>
            <w:iCs/>
          </w:rPr>
          <w:delText>E</w:delText>
        </w:r>
        <w:r w:rsidRPr="00FE78BB" w:rsidDel="007053AE">
          <w:rPr>
            <w:rFonts w:ascii="Verdana" w:eastAsia="Times New Roman" w:hAnsi="Verdana" w:cs="Times New Roman"/>
            <w:b/>
            <w:bCs/>
          </w:rPr>
          <w:delText>)</w:delText>
        </w:r>
      </w:del>
    </w:p>
    <w:p w:rsidR="000B7019" w:rsidRPr="00FE78BB" w:rsidDel="007053AE" w:rsidRDefault="000B7019">
      <w:pPr>
        <w:jc w:val="both"/>
        <w:rPr>
          <w:del w:id="946" w:author="ahiralesc" w:date="2012-09-24T16:39:00Z"/>
          <w:rFonts w:ascii="Verdana" w:eastAsia="Times New Roman" w:hAnsi="Verdana" w:cs="Times New Roman"/>
          <w:b/>
          <w:bCs/>
        </w:rPr>
      </w:pPr>
      <w:del w:id="947" w:author="ahiralesc" w:date="2012-09-24T16:39:00Z">
        <w:r w:rsidRPr="00FE78BB" w:rsidDel="007053AE">
          <w:rPr>
            <w:rFonts w:ascii="Verdana" w:eastAsia="Times New Roman" w:hAnsi="Verdana" w:cs="Times New Roman"/>
            <w:b/>
            <w:bCs/>
          </w:rPr>
          <w:delText xml:space="preserve">            else</w:delText>
        </w:r>
      </w:del>
    </w:p>
    <w:p w:rsidR="000B7019" w:rsidRPr="00FE78BB" w:rsidDel="007053AE" w:rsidRDefault="000B7019">
      <w:pPr>
        <w:jc w:val="both"/>
        <w:rPr>
          <w:del w:id="948" w:author="ahiralesc" w:date="2012-09-24T16:39:00Z"/>
          <w:rFonts w:ascii="Verdana" w:eastAsia="Times New Roman" w:hAnsi="Verdana" w:cs="Times New Roman"/>
          <w:i/>
          <w:iCs/>
        </w:rPr>
      </w:pPr>
      <w:del w:id="949" w:author="ahiralesc" w:date="2012-09-24T16:39:00Z">
        <w:r w:rsidRPr="00FE78BB" w:rsidDel="007053AE">
          <w:rPr>
            <w:rFonts w:ascii="Verdana" w:eastAsia="Times New Roman" w:hAnsi="Verdana" w:cs="Times New Roman"/>
            <w:b/>
            <w:bCs/>
          </w:rPr>
          <w:delText xml:space="preserve">                </w:delText>
        </w:r>
        <w:r w:rsidRPr="00FE78BB" w:rsidDel="007053AE">
          <w:rPr>
            <w:rFonts w:ascii="Verdana" w:eastAsia="Times New Roman" w:hAnsi="Verdana" w:cs="Times New Roman"/>
            <w:i/>
            <w:iCs/>
          </w:rPr>
          <w:delText>//Choose next minimum available hour for the employee</w:delText>
        </w:r>
      </w:del>
    </w:p>
    <w:p w:rsidR="000B7019" w:rsidRPr="00FE78BB" w:rsidDel="007053AE" w:rsidRDefault="000B7019">
      <w:pPr>
        <w:jc w:val="both"/>
        <w:rPr>
          <w:del w:id="950" w:author="ahiralesc" w:date="2012-09-24T16:39:00Z"/>
          <w:rFonts w:ascii="Verdana" w:eastAsia="Times New Roman" w:hAnsi="Verdana" w:cs="Times New Roman"/>
          <w:b/>
          <w:bCs/>
        </w:rPr>
      </w:pPr>
      <w:del w:id="951" w:author="ahiralesc" w:date="2012-09-24T16:39:00Z">
        <w:r w:rsidRPr="00FE78BB" w:rsidDel="007053AE">
          <w:rPr>
            <w:rFonts w:ascii="Verdana" w:eastAsia="Times New Roman" w:hAnsi="Verdana" w:cs="Times New Roman"/>
          </w:rPr>
          <w:delText xml:space="preserve">                 </w:delText>
        </w:r>
        <w:r w:rsidRPr="00FE78BB" w:rsidDel="007053AE">
          <w:rPr>
            <w:rFonts w:ascii="Verdana" w:eastAsia="Times New Roman" w:hAnsi="Verdana" w:cs="Times New Roman"/>
            <w:b/>
            <w:bCs/>
          </w:rPr>
          <w:delText>Teacher_Disp(w</w:delText>
        </w:r>
        <w:r w:rsidRPr="00FE78BB" w:rsidDel="007053AE">
          <w:rPr>
            <w:rFonts w:ascii="Verdana" w:eastAsia="Times New Roman" w:hAnsi="Verdana" w:cs="Times New Roman"/>
            <w:b/>
            <w:bCs/>
            <w:vertAlign w:val="subscript"/>
          </w:rPr>
          <w:delText>e</w:delText>
        </w:r>
        <w:r w:rsidRPr="00FE78BB" w:rsidDel="007053AE">
          <w:rPr>
            <w:rFonts w:ascii="Verdana" w:eastAsia="Times New Roman" w:hAnsi="Verdana" w:cs="Times New Roman"/>
            <w:b/>
            <w:bCs/>
          </w:rPr>
          <w:delText>(t) )</w:delText>
        </w:r>
      </w:del>
    </w:p>
    <w:p w:rsidR="000B7019" w:rsidRPr="00FE78BB" w:rsidDel="007053AE" w:rsidRDefault="000B7019">
      <w:pPr>
        <w:jc w:val="both"/>
        <w:rPr>
          <w:del w:id="952" w:author="ahiralesc" w:date="2012-09-24T16:39:00Z"/>
          <w:rFonts w:ascii="Verdana" w:eastAsia="Times New Roman" w:hAnsi="Verdana" w:cs="Times New Roman"/>
        </w:rPr>
      </w:pPr>
      <w:del w:id="953" w:author="ahiralesc" w:date="2012-09-24T16:39:00Z">
        <w:r w:rsidRPr="00FE78BB" w:rsidDel="007053AE">
          <w:rPr>
            <w:rFonts w:ascii="Verdana" w:eastAsia="Times New Roman" w:hAnsi="Verdana" w:cs="Times New Roman"/>
            <w:b/>
            <w:bCs/>
          </w:rPr>
          <w:delText xml:space="preserve">                 </w:delText>
        </w:r>
        <w:r w:rsidRPr="00FE78BB" w:rsidDel="007053AE">
          <w:rPr>
            <w:rFonts w:ascii="Verdana" w:hAnsi="Verdana"/>
          </w:rPr>
          <w:object w:dxaOrig="754" w:dyaOrig="301">
            <v:shape id="_x0000_i1083" type="#_x0000_t75" style="width:38.05pt;height:14.95pt" o:ole="" filled="t">
              <v:fill color2="black"/>
              <v:imagedata r:id="rId65" o:title=""/>
            </v:shape>
            <o:OLEObject Type="Embed" ProgID="opendocument.MathDocument.1" ShapeID="_x0000_i1083" DrawAspect="Content" ObjectID="_1410011570" r:id="rId98"/>
          </w:object>
        </w:r>
        <w:r w:rsidRPr="00FE78BB" w:rsidDel="007053AE">
          <w:rPr>
            <w:rFonts w:ascii="Verdana" w:eastAsia="Times New Roman" w:hAnsi="Verdana" w:cs="Times New Roman"/>
          </w:rPr>
          <w:delText>+ disponibility</w:delText>
        </w:r>
      </w:del>
    </w:p>
    <w:p w:rsidR="000B7019" w:rsidRPr="00FE78BB" w:rsidDel="007053AE" w:rsidRDefault="000B7019">
      <w:pPr>
        <w:jc w:val="both"/>
        <w:rPr>
          <w:del w:id="954" w:author="ahiralesc" w:date="2012-09-24T16:39:00Z"/>
          <w:rFonts w:ascii="Verdana" w:eastAsia="Times New Roman" w:hAnsi="Verdana" w:cs="Times New Roman"/>
        </w:rPr>
      </w:pPr>
      <w:del w:id="955" w:author="ahiralesc" w:date="2012-09-24T16:39:00Z">
        <w:r w:rsidRPr="00FE78BB" w:rsidDel="007053AE">
          <w:rPr>
            <w:rFonts w:ascii="Verdana" w:eastAsia="Times New Roman" w:hAnsi="Verdana" w:cs="Times New Roman"/>
            <w:b/>
            <w:bCs/>
          </w:rPr>
          <w:delText xml:space="preserve">while </w:delText>
        </w:r>
        <w:r w:rsidRPr="00FE78BB" w:rsidDel="007053AE">
          <w:rPr>
            <w:rFonts w:ascii="Verdana" w:hAnsi="Verdana"/>
          </w:rPr>
          <w:object w:dxaOrig="1070" w:dyaOrig="303">
            <v:shape id="_x0000_i1084" type="#_x0000_t75" style="width:53.65pt;height:14.95pt" o:ole="" filled="t">
              <v:fill color2="black"/>
              <v:imagedata r:id="rId99" o:title=""/>
            </v:shape>
            <o:OLEObject Type="Embed" ProgID="opendocument.MathDocument.1" ShapeID="_x0000_i1084" DrawAspect="Content" ObjectID="_1410011571" r:id="rId100"/>
          </w:object>
        </w:r>
        <w:r w:rsidRPr="00FE78BB" w:rsidDel="007053AE">
          <w:rPr>
            <w:rFonts w:ascii="Verdana" w:eastAsia="Times New Roman" w:hAnsi="Verdana" w:cs="Times New Roman"/>
          </w:rPr>
          <w:tab/>
        </w:r>
      </w:del>
    </w:p>
    <w:p w:rsidR="000B7019" w:rsidRPr="00FE78BB" w:rsidDel="007053AE" w:rsidRDefault="000B7019">
      <w:pPr>
        <w:rPr>
          <w:del w:id="956" w:author="ahiralesc" w:date="2012-09-24T16:39:00Z"/>
          <w:rFonts w:ascii="Verdana" w:hAnsi="Verdana"/>
        </w:rPr>
      </w:pPr>
    </w:p>
    <w:p w:rsidR="000B7019" w:rsidRPr="00FE78BB" w:rsidDel="007053AE" w:rsidRDefault="000B7019">
      <w:pPr>
        <w:jc w:val="both"/>
        <w:rPr>
          <w:del w:id="957" w:author="ahiralesc" w:date="2012-09-24T16:39:00Z"/>
          <w:rFonts w:ascii="Verdana" w:hAnsi="Verdana"/>
        </w:rPr>
      </w:pPr>
      <w:del w:id="958" w:author="ahiralesc" w:date="2012-09-24T16:39:00Z">
        <w:r w:rsidRPr="00FE78BB" w:rsidDel="007053AE">
          <w:rPr>
            <w:rFonts w:ascii="Verdana" w:hAnsi="Verdana"/>
          </w:rPr>
          <w:delText>END</w:delText>
        </w:r>
      </w:del>
    </w:p>
    <w:p w:rsidR="000B7019" w:rsidRPr="00FE78BB" w:rsidDel="007053AE" w:rsidRDefault="000B7019">
      <w:pPr>
        <w:jc w:val="both"/>
        <w:rPr>
          <w:del w:id="959" w:author="ahiralesc" w:date="2012-09-24T16:39:00Z"/>
          <w:rFonts w:ascii="Verdana" w:hAnsi="Verdana"/>
        </w:rPr>
      </w:pPr>
    </w:p>
    <w:p w:rsidR="000B7019" w:rsidRPr="00FE78BB" w:rsidDel="007053AE" w:rsidRDefault="000B7019">
      <w:pPr>
        <w:jc w:val="both"/>
        <w:rPr>
          <w:del w:id="960" w:author="ahiralesc" w:date="2012-09-24T16:39:00Z"/>
          <w:rFonts w:ascii="Verdana" w:hAnsi="Verdana"/>
        </w:rPr>
      </w:pPr>
    </w:p>
    <w:p w:rsidR="000B7019" w:rsidRPr="00FE78BB" w:rsidDel="007053AE" w:rsidRDefault="000B7019">
      <w:pPr>
        <w:pageBreakBefore/>
        <w:rPr>
          <w:del w:id="961" w:author="ahiralesc" w:date="2012-09-24T16:39:00Z"/>
          <w:rFonts w:ascii="Verdana" w:hAnsi="Verdana"/>
          <w:b/>
          <w:bCs/>
          <w:sz w:val="36"/>
          <w:szCs w:val="36"/>
        </w:rPr>
      </w:pPr>
      <w:del w:id="962" w:author="ahiralesc" w:date="2012-09-24T16:39:00Z">
        <w:r w:rsidRPr="00FE78BB" w:rsidDel="007053AE">
          <w:rPr>
            <w:rFonts w:ascii="Verdana" w:hAnsi="Verdana"/>
            <w:b/>
            <w:bCs/>
            <w:sz w:val="36"/>
            <w:szCs w:val="36"/>
          </w:rPr>
          <w:lastRenderedPageBreak/>
          <w:delText>Appendix C</w:delText>
        </w:r>
      </w:del>
    </w:p>
    <w:p w:rsidR="000B7019" w:rsidRPr="00FE78BB" w:rsidDel="007053AE" w:rsidRDefault="000B7019">
      <w:pPr>
        <w:rPr>
          <w:del w:id="963" w:author="ahiralesc" w:date="2012-09-24T16:39:00Z"/>
          <w:rFonts w:ascii="Verdana" w:hAnsi="Verdana"/>
          <w:b/>
          <w:bCs/>
          <w:sz w:val="36"/>
          <w:szCs w:val="36"/>
        </w:rPr>
      </w:pPr>
    </w:p>
    <w:tbl>
      <w:tblPr>
        <w:tblW w:w="0" w:type="auto"/>
        <w:tblInd w:w="200" w:type="dxa"/>
        <w:tblLayout w:type="fixed"/>
        <w:tblCellMar>
          <w:top w:w="100" w:type="dxa"/>
          <w:left w:w="100" w:type="dxa"/>
          <w:bottom w:w="100" w:type="dxa"/>
          <w:right w:w="100" w:type="dxa"/>
        </w:tblCellMar>
        <w:tblLook w:val="0000"/>
      </w:tblPr>
      <w:tblGrid>
        <w:gridCol w:w="3120"/>
        <w:gridCol w:w="2310"/>
        <w:gridCol w:w="3930"/>
      </w:tblGrid>
      <w:tr w:rsidR="000B7019" w:rsidRPr="00FE78BB" w:rsidDel="007053AE">
        <w:trPr>
          <w:del w:id="964" w:author="ahiralesc" w:date="2012-09-24T16:39:00Z"/>
        </w:trPr>
        <w:tc>
          <w:tcPr>
            <w:tcW w:w="3120" w:type="dxa"/>
            <w:tcBorders>
              <w:top w:val="single" w:sz="1" w:space="0" w:color="000000"/>
              <w:left w:val="single" w:sz="1" w:space="0" w:color="000000"/>
              <w:bottom w:val="single" w:sz="1" w:space="0" w:color="000000"/>
              <w:right w:val="single" w:sz="1" w:space="0" w:color="000000"/>
            </w:tcBorders>
            <w:shd w:val="clear" w:color="auto" w:fill="auto"/>
          </w:tcPr>
          <w:p w:rsidR="000B7019" w:rsidRPr="00FE78BB" w:rsidDel="007053AE" w:rsidRDefault="000B7019">
            <w:pPr>
              <w:spacing w:line="100" w:lineRule="atLeast"/>
              <w:rPr>
                <w:del w:id="965" w:author="ahiralesc" w:date="2012-09-24T16:39:00Z"/>
                <w:rFonts w:ascii="Verdana" w:hAnsi="Verdana"/>
                <w:b/>
                <w:bCs/>
              </w:rPr>
            </w:pPr>
            <w:del w:id="966" w:author="ahiralesc" w:date="2012-09-24T16:39:00Z">
              <w:r w:rsidRPr="00FE78BB" w:rsidDel="007053AE">
                <w:rPr>
                  <w:rFonts w:ascii="Verdana" w:hAnsi="Verdana"/>
                  <w:b/>
                  <w:bCs/>
                </w:rPr>
                <w:delText>Materia</w:delText>
              </w:r>
            </w:del>
          </w:p>
        </w:tc>
        <w:tc>
          <w:tcPr>
            <w:tcW w:w="2310" w:type="dxa"/>
            <w:tcBorders>
              <w:top w:val="single" w:sz="1" w:space="0" w:color="000000"/>
              <w:left w:val="single" w:sz="1" w:space="0" w:color="000000"/>
              <w:bottom w:val="single" w:sz="1" w:space="0" w:color="000000"/>
              <w:right w:val="single" w:sz="1" w:space="0" w:color="000000"/>
            </w:tcBorders>
            <w:shd w:val="clear" w:color="auto" w:fill="auto"/>
          </w:tcPr>
          <w:p w:rsidR="000B7019" w:rsidRPr="00FE78BB" w:rsidDel="007053AE" w:rsidRDefault="000B7019">
            <w:pPr>
              <w:spacing w:line="100" w:lineRule="atLeast"/>
              <w:rPr>
                <w:del w:id="967" w:author="ahiralesc" w:date="2012-09-24T16:39:00Z"/>
                <w:rFonts w:ascii="Verdana" w:hAnsi="Verdana"/>
                <w:b/>
                <w:bCs/>
              </w:rPr>
            </w:pPr>
            <w:del w:id="968" w:author="ahiralesc" w:date="2012-09-24T16:39:00Z">
              <w:r w:rsidRPr="00FE78BB" w:rsidDel="007053AE">
                <w:rPr>
                  <w:rFonts w:ascii="Verdana" w:hAnsi="Verdana"/>
                  <w:b/>
                  <w:bCs/>
                </w:rPr>
                <w:delText>Type</w:delText>
              </w:r>
            </w:del>
          </w:p>
        </w:tc>
        <w:tc>
          <w:tcPr>
            <w:tcW w:w="3930" w:type="dxa"/>
            <w:tcBorders>
              <w:top w:val="single" w:sz="1" w:space="0" w:color="000000"/>
              <w:left w:val="single" w:sz="1" w:space="0" w:color="000000"/>
              <w:bottom w:val="single" w:sz="1" w:space="0" w:color="000000"/>
              <w:right w:val="single" w:sz="1" w:space="0" w:color="000000"/>
            </w:tcBorders>
            <w:shd w:val="clear" w:color="auto" w:fill="auto"/>
          </w:tcPr>
          <w:p w:rsidR="000B7019" w:rsidRPr="00FE78BB" w:rsidDel="007053AE" w:rsidRDefault="000B7019">
            <w:pPr>
              <w:spacing w:line="100" w:lineRule="atLeast"/>
              <w:rPr>
                <w:del w:id="969" w:author="ahiralesc" w:date="2012-09-24T16:39:00Z"/>
                <w:rFonts w:ascii="Verdana" w:hAnsi="Verdana"/>
                <w:b/>
                <w:bCs/>
              </w:rPr>
            </w:pPr>
            <w:del w:id="970" w:author="ahiralesc" w:date="2012-09-24T16:39:00Z">
              <w:r w:rsidRPr="00FE78BB" w:rsidDel="007053AE">
                <w:rPr>
                  <w:rFonts w:ascii="Verdana" w:hAnsi="Verdana"/>
                  <w:b/>
                  <w:bCs/>
                </w:rPr>
                <w:delText>Description</w:delText>
              </w:r>
            </w:del>
          </w:p>
        </w:tc>
      </w:tr>
      <w:tr w:rsidR="000B7019" w:rsidRPr="00FE78BB" w:rsidDel="007053AE">
        <w:trPr>
          <w:del w:id="971" w:author="ahiralesc" w:date="2012-09-24T16:39:00Z"/>
        </w:trPr>
        <w:tc>
          <w:tcPr>
            <w:tcW w:w="3120" w:type="dxa"/>
            <w:tcBorders>
              <w:left w:val="single" w:sz="1" w:space="0" w:color="000000"/>
              <w:bottom w:val="single" w:sz="1" w:space="0" w:color="000000"/>
              <w:right w:val="single" w:sz="1" w:space="0" w:color="000000"/>
            </w:tcBorders>
            <w:shd w:val="clear" w:color="auto" w:fill="auto"/>
          </w:tcPr>
          <w:p w:rsidR="000B7019" w:rsidRPr="00FE78BB" w:rsidDel="007053AE" w:rsidRDefault="000B7019">
            <w:pPr>
              <w:spacing w:line="100" w:lineRule="atLeast"/>
              <w:rPr>
                <w:del w:id="972" w:author="ahiralesc" w:date="2012-09-24T16:39:00Z"/>
                <w:rFonts w:ascii="Verdana" w:hAnsi="Verdana"/>
              </w:rPr>
            </w:pPr>
            <w:del w:id="973" w:author="ahiralesc" w:date="2012-09-24T16:39:00Z">
              <w:r w:rsidRPr="00FE78BB" w:rsidDel="007053AE">
                <w:rPr>
                  <w:rFonts w:ascii="Verdana" w:hAnsi="Verdana"/>
                </w:rPr>
                <w:delText>id_materia</w:delText>
              </w:r>
            </w:del>
          </w:p>
        </w:tc>
        <w:tc>
          <w:tcPr>
            <w:tcW w:w="2310" w:type="dxa"/>
            <w:tcBorders>
              <w:left w:val="single" w:sz="1" w:space="0" w:color="000000"/>
              <w:bottom w:val="single" w:sz="1" w:space="0" w:color="000000"/>
              <w:right w:val="single" w:sz="1" w:space="0" w:color="000000"/>
            </w:tcBorders>
            <w:shd w:val="clear" w:color="auto" w:fill="auto"/>
          </w:tcPr>
          <w:p w:rsidR="000B7019" w:rsidRPr="00FE78BB" w:rsidDel="007053AE" w:rsidRDefault="000B7019">
            <w:pPr>
              <w:spacing w:line="100" w:lineRule="atLeast"/>
              <w:rPr>
                <w:del w:id="974" w:author="ahiralesc" w:date="2012-09-24T16:39:00Z"/>
                <w:rFonts w:ascii="Verdana" w:hAnsi="Verdana"/>
              </w:rPr>
            </w:pPr>
            <w:del w:id="975" w:author="ahiralesc" w:date="2012-09-24T16:39:00Z">
              <w:r w:rsidRPr="00FE78BB" w:rsidDel="007053AE">
                <w:rPr>
                  <w:rFonts w:ascii="Verdana" w:hAnsi="Verdana"/>
                </w:rPr>
                <w:delText>&lt;string + number&gt;</w:delText>
              </w:r>
            </w:del>
          </w:p>
        </w:tc>
        <w:tc>
          <w:tcPr>
            <w:tcW w:w="3930" w:type="dxa"/>
            <w:tcBorders>
              <w:left w:val="single" w:sz="1" w:space="0" w:color="000000"/>
              <w:bottom w:val="single" w:sz="1" w:space="0" w:color="000000"/>
              <w:right w:val="single" w:sz="1" w:space="0" w:color="000000"/>
            </w:tcBorders>
            <w:shd w:val="clear" w:color="auto" w:fill="auto"/>
          </w:tcPr>
          <w:p w:rsidR="000B7019" w:rsidRPr="00FE78BB" w:rsidDel="007053AE" w:rsidRDefault="000B7019">
            <w:pPr>
              <w:spacing w:line="100" w:lineRule="atLeast"/>
              <w:rPr>
                <w:del w:id="976" w:author="ahiralesc" w:date="2012-09-24T16:39:00Z"/>
                <w:rFonts w:ascii="Verdana" w:hAnsi="Verdana"/>
              </w:rPr>
            </w:pPr>
            <w:del w:id="977" w:author="ahiralesc" w:date="2012-09-24T16:39:00Z">
              <w:r w:rsidRPr="00FE78BB" w:rsidDel="007053AE">
                <w:rPr>
                  <w:rFonts w:ascii="Verdana" w:hAnsi="Verdana"/>
                </w:rPr>
                <w:delText>String it’s a sequence of two characters indicating the program, the number sequence could be the id  or the subject record.</w:delText>
              </w:r>
            </w:del>
          </w:p>
        </w:tc>
      </w:tr>
      <w:tr w:rsidR="000B7019" w:rsidRPr="00FE78BB" w:rsidDel="007053AE">
        <w:trPr>
          <w:del w:id="978" w:author="ahiralesc" w:date="2012-09-24T16:39:00Z"/>
        </w:trPr>
        <w:tc>
          <w:tcPr>
            <w:tcW w:w="3120" w:type="dxa"/>
            <w:tcBorders>
              <w:left w:val="single" w:sz="1" w:space="0" w:color="000000"/>
              <w:bottom w:val="single" w:sz="1" w:space="0" w:color="000000"/>
              <w:right w:val="single" w:sz="1" w:space="0" w:color="000000"/>
            </w:tcBorders>
            <w:shd w:val="clear" w:color="auto" w:fill="auto"/>
          </w:tcPr>
          <w:p w:rsidR="000B7019" w:rsidRPr="00FE78BB" w:rsidDel="007053AE" w:rsidRDefault="000B7019">
            <w:pPr>
              <w:spacing w:line="100" w:lineRule="atLeast"/>
              <w:rPr>
                <w:del w:id="979" w:author="ahiralesc" w:date="2012-09-24T16:39:00Z"/>
                <w:rFonts w:ascii="Verdana" w:hAnsi="Verdana"/>
              </w:rPr>
            </w:pPr>
            <w:del w:id="980" w:author="ahiralesc" w:date="2012-09-24T16:39:00Z">
              <w:r w:rsidRPr="00FE78BB" w:rsidDel="007053AE">
                <w:rPr>
                  <w:rFonts w:ascii="Verdana" w:hAnsi="Verdana"/>
                </w:rPr>
                <w:delText>Horas laboratorio</w:delText>
              </w:r>
            </w:del>
          </w:p>
        </w:tc>
        <w:tc>
          <w:tcPr>
            <w:tcW w:w="2310" w:type="dxa"/>
            <w:tcBorders>
              <w:left w:val="single" w:sz="1" w:space="0" w:color="000000"/>
              <w:bottom w:val="single" w:sz="1" w:space="0" w:color="000000"/>
              <w:right w:val="single" w:sz="1" w:space="0" w:color="000000"/>
            </w:tcBorders>
            <w:shd w:val="clear" w:color="auto" w:fill="auto"/>
          </w:tcPr>
          <w:p w:rsidR="000B7019" w:rsidRPr="00FE78BB" w:rsidDel="007053AE" w:rsidRDefault="000B7019">
            <w:pPr>
              <w:spacing w:line="100" w:lineRule="atLeast"/>
              <w:rPr>
                <w:del w:id="981" w:author="ahiralesc" w:date="2012-09-24T16:39:00Z"/>
                <w:rFonts w:ascii="Verdana" w:hAnsi="Verdana"/>
              </w:rPr>
            </w:pPr>
            <w:del w:id="982" w:author="ahiralesc" w:date="2012-09-24T16:39:00Z">
              <w:r w:rsidRPr="00FE78BB" w:rsidDel="007053AE">
                <w:rPr>
                  <w:rFonts w:ascii="Verdana" w:hAnsi="Verdana"/>
                </w:rPr>
                <w:delText>&lt;numeric&gt;</w:delText>
              </w:r>
            </w:del>
          </w:p>
        </w:tc>
        <w:tc>
          <w:tcPr>
            <w:tcW w:w="3930" w:type="dxa"/>
            <w:tcBorders>
              <w:left w:val="single" w:sz="1" w:space="0" w:color="000000"/>
              <w:bottom w:val="single" w:sz="1" w:space="0" w:color="000000"/>
              <w:right w:val="single" w:sz="1" w:space="0" w:color="000000"/>
            </w:tcBorders>
            <w:shd w:val="clear" w:color="auto" w:fill="auto"/>
          </w:tcPr>
          <w:p w:rsidR="000B7019" w:rsidRPr="00FE78BB" w:rsidDel="007053AE" w:rsidRDefault="000B7019">
            <w:pPr>
              <w:spacing w:line="100" w:lineRule="atLeast"/>
              <w:rPr>
                <w:del w:id="983" w:author="ahiralesc" w:date="2012-09-24T16:39:00Z"/>
                <w:rFonts w:ascii="Verdana" w:hAnsi="Verdana"/>
              </w:rPr>
            </w:pPr>
            <w:del w:id="984" w:author="ahiralesc" w:date="2012-09-24T16:39:00Z">
              <w:r w:rsidRPr="00FE78BB" w:rsidDel="007053AE">
                <w:rPr>
                  <w:rFonts w:ascii="Verdana" w:hAnsi="Verdana"/>
                </w:rPr>
                <w:delText>Integer</w:delText>
              </w:r>
            </w:del>
          </w:p>
        </w:tc>
      </w:tr>
      <w:tr w:rsidR="000B7019" w:rsidRPr="00FE78BB" w:rsidDel="007053AE">
        <w:trPr>
          <w:del w:id="985" w:author="ahiralesc" w:date="2012-09-24T16:39:00Z"/>
        </w:trPr>
        <w:tc>
          <w:tcPr>
            <w:tcW w:w="3120" w:type="dxa"/>
            <w:tcBorders>
              <w:left w:val="single" w:sz="1" w:space="0" w:color="000000"/>
              <w:bottom w:val="single" w:sz="1" w:space="0" w:color="000000"/>
              <w:right w:val="single" w:sz="1" w:space="0" w:color="000000"/>
            </w:tcBorders>
            <w:shd w:val="clear" w:color="auto" w:fill="auto"/>
          </w:tcPr>
          <w:p w:rsidR="000B7019" w:rsidRPr="00FE78BB" w:rsidDel="007053AE" w:rsidRDefault="000B7019">
            <w:pPr>
              <w:spacing w:line="100" w:lineRule="atLeast"/>
              <w:rPr>
                <w:del w:id="986" w:author="ahiralesc" w:date="2012-09-24T16:39:00Z"/>
                <w:rFonts w:ascii="Verdana" w:hAnsi="Verdana"/>
              </w:rPr>
            </w:pPr>
            <w:del w:id="987" w:author="ahiralesc" w:date="2012-09-24T16:39:00Z">
              <w:r w:rsidRPr="00FE78BB" w:rsidDel="007053AE">
                <w:rPr>
                  <w:rFonts w:ascii="Verdana" w:hAnsi="Verdana"/>
                </w:rPr>
                <w:delText>Horas clase</w:delText>
              </w:r>
            </w:del>
          </w:p>
        </w:tc>
        <w:tc>
          <w:tcPr>
            <w:tcW w:w="2310" w:type="dxa"/>
            <w:tcBorders>
              <w:left w:val="single" w:sz="1" w:space="0" w:color="000000"/>
              <w:bottom w:val="single" w:sz="1" w:space="0" w:color="000000"/>
              <w:right w:val="single" w:sz="1" w:space="0" w:color="000000"/>
            </w:tcBorders>
            <w:shd w:val="clear" w:color="auto" w:fill="auto"/>
          </w:tcPr>
          <w:p w:rsidR="000B7019" w:rsidRPr="00FE78BB" w:rsidDel="007053AE" w:rsidRDefault="000B7019">
            <w:pPr>
              <w:spacing w:line="100" w:lineRule="atLeast"/>
              <w:rPr>
                <w:del w:id="988" w:author="ahiralesc" w:date="2012-09-24T16:39:00Z"/>
                <w:rFonts w:ascii="Verdana" w:hAnsi="Verdana"/>
              </w:rPr>
            </w:pPr>
            <w:del w:id="989" w:author="ahiralesc" w:date="2012-09-24T16:39:00Z">
              <w:r w:rsidRPr="00FE78BB" w:rsidDel="007053AE">
                <w:rPr>
                  <w:rFonts w:ascii="Verdana" w:hAnsi="Verdana"/>
                </w:rPr>
                <w:delText>&lt;numeric&gt;</w:delText>
              </w:r>
            </w:del>
          </w:p>
        </w:tc>
        <w:tc>
          <w:tcPr>
            <w:tcW w:w="3930" w:type="dxa"/>
            <w:tcBorders>
              <w:left w:val="single" w:sz="1" w:space="0" w:color="000000"/>
              <w:bottom w:val="single" w:sz="1" w:space="0" w:color="000000"/>
              <w:right w:val="single" w:sz="1" w:space="0" w:color="000000"/>
            </w:tcBorders>
            <w:shd w:val="clear" w:color="auto" w:fill="auto"/>
          </w:tcPr>
          <w:p w:rsidR="000B7019" w:rsidRPr="00FE78BB" w:rsidDel="007053AE" w:rsidRDefault="000B7019">
            <w:pPr>
              <w:spacing w:line="100" w:lineRule="atLeast"/>
              <w:rPr>
                <w:del w:id="990" w:author="ahiralesc" w:date="2012-09-24T16:39:00Z"/>
                <w:rFonts w:ascii="Verdana" w:hAnsi="Verdana"/>
              </w:rPr>
            </w:pPr>
            <w:del w:id="991" w:author="ahiralesc" w:date="2012-09-24T16:39:00Z">
              <w:r w:rsidRPr="00FE78BB" w:rsidDel="007053AE">
                <w:rPr>
                  <w:rFonts w:ascii="Verdana" w:hAnsi="Verdana"/>
                </w:rPr>
                <w:delText>Integer</w:delText>
              </w:r>
            </w:del>
          </w:p>
        </w:tc>
      </w:tr>
      <w:tr w:rsidR="000B7019" w:rsidRPr="00FE78BB" w:rsidDel="007053AE">
        <w:trPr>
          <w:del w:id="992" w:author="ahiralesc" w:date="2012-09-24T16:39:00Z"/>
        </w:trPr>
        <w:tc>
          <w:tcPr>
            <w:tcW w:w="3120" w:type="dxa"/>
            <w:tcBorders>
              <w:left w:val="single" w:sz="1" w:space="0" w:color="000000"/>
              <w:bottom w:val="single" w:sz="1" w:space="0" w:color="000000"/>
              <w:right w:val="single" w:sz="1" w:space="0" w:color="000000"/>
            </w:tcBorders>
            <w:shd w:val="clear" w:color="auto" w:fill="auto"/>
          </w:tcPr>
          <w:p w:rsidR="000B7019" w:rsidRPr="00FE78BB" w:rsidDel="007053AE" w:rsidRDefault="000B7019">
            <w:pPr>
              <w:spacing w:line="100" w:lineRule="atLeast"/>
              <w:rPr>
                <w:del w:id="993" w:author="ahiralesc" w:date="2012-09-24T16:39:00Z"/>
                <w:rFonts w:ascii="Verdana" w:hAnsi="Verdana"/>
              </w:rPr>
            </w:pPr>
            <w:del w:id="994" w:author="ahiralesc" w:date="2012-09-24T16:39:00Z">
              <w:r w:rsidRPr="00FE78BB" w:rsidDel="007053AE">
                <w:rPr>
                  <w:rFonts w:ascii="Verdana" w:hAnsi="Verdana"/>
                </w:rPr>
                <w:delText>Horas taller</w:delText>
              </w:r>
            </w:del>
          </w:p>
        </w:tc>
        <w:tc>
          <w:tcPr>
            <w:tcW w:w="2310" w:type="dxa"/>
            <w:tcBorders>
              <w:left w:val="single" w:sz="1" w:space="0" w:color="000000"/>
              <w:bottom w:val="single" w:sz="1" w:space="0" w:color="000000"/>
              <w:right w:val="single" w:sz="1" w:space="0" w:color="000000"/>
            </w:tcBorders>
            <w:shd w:val="clear" w:color="auto" w:fill="auto"/>
          </w:tcPr>
          <w:p w:rsidR="000B7019" w:rsidRPr="00FE78BB" w:rsidDel="007053AE" w:rsidRDefault="000B7019">
            <w:pPr>
              <w:spacing w:line="100" w:lineRule="atLeast"/>
              <w:rPr>
                <w:del w:id="995" w:author="ahiralesc" w:date="2012-09-24T16:39:00Z"/>
                <w:rFonts w:ascii="Verdana" w:hAnsi="Verdana"/>
              </w:rPr>
            </w:pPr>
            <w:del w:id="996" w:author="ahiralesc" w:date="2012-09-24T16:39:00Z">
              <w:r w:rsidRPr="00FE78BB" w:rsidDel="007053AE">
                <w:rPr>
                  <w:rFonts w:ascii="Verdana" w:hAnsi="Verdana"/>
                </w:rPr>
                <w:delText>&lt;numeric&gt;</w:delText>
              </w:r>
            </w:del>
          </w:p>
        </w:tc>
        <w:tc>
          <w:tcPr>
            <w:tcW w:w="3930" w:type="dxa"/>
            <w:tcBorders>
              <w:left w:val="single" w:sz="1" w:space="0" w:color="000000"/>
              <w:bottom w:val="single" w:sz="1" w:space="0" w:color="000000"/>
              <w:right w:val="single" w:sz="1" w:space="0" w:color="000000"/>
            </w:tcBorders>
            <w:shd w:val="clear" w:color="auto" w:fill="auto"/>
          </w:tcPr>
          <w:p w:rsidR="000B7019" w:rsidRPr="00FE78BB" w:rsidDel="007053AE" w:rsidRDefault="000B7019">
            <w:pPr>
              <w:spacing w:line="100" w:lineRule="atLeast"/>
              <w:rPr>
                <w:del w:id="997" w:author="ahiralesc" w:date="2012-09-24T16:39:00Z"/>
                <w:rFonts w:ascii="Verdana" w:hAnsi="Verdana"/>
              </w:rPr>
            </w:pPr>
            <w:del w:id="998" w:author="ahiralesc" w:date="2012-09-24T16:39:00Z">
              <w:r w:rsidRPr="00FE78BB" w:rsidDel="007053AE">
                <w:rPr>
                  <w:rFonts w:ascii="Verdana" w:hAnsi="Verdana"/>
                </w:rPr>
                <w:delText>Integer</w:delText>
              </w:r>
            </w:del>
          </w:p>
        </w:tc>
      </w:tr>
      <w:tr w:rsidR="000B7019" w:rsidRPr="00FE78BB" w:rsidDel="007053AE">
        <w:trPr>
          <w:del w:id="999" w:author="ahiralesc" w:date="2012-09-24T16:39:00Z"/>
        </w:trPr>
        <w:tc>
          <w:tcPr>
            <w:tcW w:w="3120" w:type="dxa"/>
            <w:tcBorders>
              <w:left w:val="single" w:sz="1" w:space="0" w:color="000000"/>
              <w:bottom w:val="single" w:sz="1" w:space="0" w:color="000000"/>
              <w:right w:val="single" w:sz="1" w:space="0" w:color="000000"/>
            </w:tcBorders>
            <w:shd w:val="clear" w:color="auto" w:fill="auto"/>
          </w:tcPr>
          <w:p w:rsidR="000B7019" w:rsidRPr="00FE78BB" w:rsidDel="007053AE" w:rsidRDefault="000B7019">
            <w:pPr>
              <w:spacing w:line="100" w:lineRule="atLeast"/>
              <w:rPr>
                <w:del w:id="1000" w:author="ahiralesc" w:date="2012-09-24T16:39:00Z"/>
                <w:rFonts w:ascii="Verdana" w:hAnsi="Verdana"/>
              </w:rPr>
            </w:pPr>
            <w:del w:id="1001" w:author="ahiralesc" w:date="2012-09-24T16:39:00Z">
              <w:r w:rsidRPr="00FE78BB" w:rsidDel="007053AE">
                <w:rPr>
                  <w:rFonts w:ascii="Verdana" w:hAnsi="Verdana"/>
                </w:rPr>
                <w:delText>Horas clinica</w:delText>
              </w:r>
            </w:del>
          </w:p>
        </w:tc>
        <w:tc>
          <w:tcPr>
            <w:tcW w:w="2310" w:type="dxa"/>
            <w:tcBorders>
              <w:left w:val="single" w:sz="1" w:space="0" w:color="000000"/>
              <w:bottom w:val="single" w:sz="1" w:space="0" w:color="000000"/>
              <w:right w:val="single" w:sz="1" w:space="0" w:color="000000"/>
            </w:tcBorders>
            <w:shd w:val="clear" w:color="auto" w:fill="auto"/>
          </w:tcPr>
          <w:p w:rsidR="000B7019" w:rsidRPr="00FE78BB" w:rsidDel="007053AE" w:rsidRDefault="000B7019">
            <w:pPr>
              <w:spacing w:line="100" w:lineRule="atLeast"/>
              <w:rPr>
                <w:del w:id="1002" w:author="ahiralesc" w:date="2012-09-24T16:39:00Z"/>
                <w:rFonts w:ascii="Verdana" w:hAnsi="Verdana"/>
              </w:rPr>
            </w:pPr>
            <w:del w:id="1003" w:author="ahiralesc" w:date="2012-09-24T16:39:00Z">
              <w:r w:rsidRPr="00FE78BB" w:rsidDel="007053AE">
                <w:rPr>
                  <w:rFonts w:ascii="Verdana" w:hAnsi="Verdana"/>
                </w:rPr>
                <w:delText>&lt;numeric&gt;</w:delText>
              </w:r>
            </w:del>
          </w:p>
        </w:tc>
        <w:tc>
          <w:tcPr>
            <w:tcW w:w="3930" w:type="dxa"/>
            <w:tcBorders>
              <w:left w:val="single" w:sz="1" w:space="0" w:color="000000"/>
              <w:bottom w:val="single" w:sz="1" w:space="0" w:color="000000"/>
              <w:right w:val="single" w:sz="1" w:space="0" w:color="000000"/>
            </w:tcBorders>
            <w:shd w:val="clear" w:color="auto" w:fill="auto"/>
          </w:tcPr>
          <w:p w:rsidR="000B7019" w:rsidRPr="00FE78BB" w:rsidDel="007053AE" w:rsidRDefault="000B7019">
            <w:pPr>
              <w:spacing w:line="100" w:lineRule="atLeast"/>
              <w:rPr>
                <w:del w:id="1004" w:author="ahiralesc" w:date="2012-09-24T16:39:00Z"/>
                <w:rFonts w:ascii="Verdana" w:hAnsi="Verdana"/>
              </w:rPr>
            </w:pPr>
            <w:del w:id="1005" w:author="ahiralesc" w:date="2012-09-24T16:39:00Z">
              <w:r w:rsidRPr="00FE78BB" w:rsidDel="007053AE">
                <w:rPr>
                  <w:rFonts w:ascii="Verdana" w:hAnsi="Verdana"/>
                </w:rPr>
                <w:delText>Integer</w:delText>
              </w:r>
            </w:del>
          </w:p>
        </w:tc>
      </w:tr>
      <w:tr w:rsidR="000B7019" w:rsidRPr="00FE78BB" w:rsidDel="007053AE">
        <w:trPr>
          <w:del w:id="1006" w:author="ahiralesc" w:date="2012-09-24T16:39:00Z"/>
        </w:trPr>
        <w:tc>
          <w:tcPr>
            <w:tcW w:w="3120" w:type="dxa"/>
            <w:tcBorders>
              <w:left w:val="single" w:sz="1" w:space="0" w:color="000000"/>
              <w:bottom w:val="single" w:sz="1" w:space="0" w:color="000000"/>
              <w:right w:val="single" w:sz="1" w:space="0" w:color="000000"/>
            </w:tcBorders>
            <w:shd w:val="clear" w:color="auto" w:fill="auto"/>
          </w:tcPr>
          <w:p w:rsidR="000B7019" w:rsidRPr="00FE78BB" w:rsidDel="007053AE" w:rsidRDefault="000B7019">
            <w:pPr>
              <w:spacing w:line="100" w:lineRule="atLeast"/>
              <w:rPr>
                <w:del w:id="1007" w:author="ahiralesc" w:date="2012-09-24T16:39:00Z"/>
                <w:rFonts w:ascii="Verdana" w:hAnsi="Verdana"/>
              </w:rPr>
            </w:pPr>
            <w:del w:id="1008" w:author="ahiralesc" w:date="2012-09-24T16:39:00Z">
              <w:r w:rsidRPr="00FE78BB" w:rsidDel="007053AE">
                <w:rPr>
                  <w:rFonts w:ascii="Verdana" w:hAnsi="Verdana"/>
                </w:rPr>
                <w:delText>Duracion de la sesion</w:delText>
              </w:r>
            </w:del>
          </w:p>
        </w:tc>
        <w:tc>
          <w:tcPr>
            <w:tcW w:w="2310" w:type="dxa"/>
            <w:tcBorders>
              <w:left w:val="single" w:sz="1" w:space="0" w:color="000000"/>
              <w:bottom w:val="single" w:sz="1" w:space="0" w:color="000000"/>
              <w:right w:val="single" w:sz="1" w:space="0" w:color="000000"/>
            </w:tcBorders>
            <w:shd w:val="clear" w:color="auto" w:fill="auto"/>
          </w:tcPr>
          <w:p w:rsidR="000B7019" w:rsidRPr="00FE78BB" w:rsidDel="007053AE" w:rsidRDefault="000B7019">
            <w:pPr>
              <w:spacing w:line="100" w:lineRule="atLeast"/>
              <w:rPr>
                <w:del w:id="1009" w:author="ahiralesc" w:date="2012-09-24T16:39:00Z"/>
                <w:rFonts w:ascii="Verdana" w:hAnsi="Verdana"/>
              </w:rPr>
            </w:pPr>
            <w:del w:id="1010" w:author="ahiralesc" w:date="2012-09-24T16:39:00Z">
              <w:r w:rsidRPr="00FE78BB" w:rsidDel="007053AE">
                <w:rPr>
                  <w:rFonts w:ascii="Verdana" w:hAnsi="Verdana"/>
                </w:rPr>
                <w:delText>&lt;numeric&gt;</w:delText>
              </w:r>
            </w:del>
          </w:p>
        </w:tc>
        <w:tc>
          <w:tcPr>
            <w:tcW w:w="3930" w:type="dxa"/>
            <w:tcBorders>
              <w:left w:val="single" w:sz="1" w:space="0" w:color="000000"/>
              <w:bottom w:val="single" w:sz="1" w:space="0" w:color="000000"/>
              <w:right w:val="single" w:sz="1" w:space="0" w:color="000000"/>
            </w:tcBorders>
            <w:shd w:val="clear" w:color="auto" w:fill="auto"/>
          </w:tcPr>
          <w:p w:rsidR="000B7019" w:rsidRPr="00FE78BB" w:rsidDel="007053AE" w:rsidRDefault="000B7019">
            <w:pPr>
              <w:spacing w:line="100" w:lineRule="atLeast"/>
              <w:rPr>
                <w:del w:id="1011" w:author="ahiralesc" w:date="2012-09-24T16:39:00Z"/>
                <w:rFonts w:ascii="Verdana" w:hAnsi="Verdana"/>
              </w:rPr>
            </w:pPr>
            <w:del w:id="1012" w:author="ahiralesc" w:date="2012-09-24T16:39:00Z">
              <w:r w:rsidRPr="00FE78BB" w:rsidDel="007053AE">
                <w:rPr>
                  <w:rFonts w:ascii="Verdana" w:hAnsi="Verdana"/>
                </w:rPr>
                <w:delText>Integer</w:delText>
              </w:r>
            </w:del>
          </w:p>
        </w:tc>
      </w:tr>
      <w:tr w:rsidR="000B7019" w:rsidRPr="00FE78BB" w:rsidDel="007053AE">
        <w:trPr>
          <w:del w:id="1013" w:author="ahiralesc" w:date="2012-09-24T16:39:00Z"/>
        </w:trPr>
        <w:tc>
          <w:tcPr>
            <w:tcW w:w="3120" w:type="dxa"/>
            <w:tcBorders>
              <w:left w:val="single" w:sz="1" w:space="0" w:color="000000"/>
              <w:bottom w:val="single" w:sz="1" w:space="0" w:color="000000"/>
              <w:right w:val="single" w:sz="1" w:space="0" w:color="000000"/>
            </w:tcBorders>
            <w:shd w:val="clear" w:color="auto" w:fill="auto"/>
          </w:tcPr>
          <w:p w:rsidR="000B7019" w:rsidRPr="00FE78BB" w:rsidDel="007053AE" w:rsidRDefault="000B7019">
            <w:pPr>
              <w:spacing w:line="100" w:lineRule="atLeast"/>
              <w:rPr>
                <w:del w:id="1014" w:author="ahiralesc" w:date="2012-09-24T16:39:00Z"/>
                <w:rFonts w:ascii="Verdana" w:hAnsi="Verdana"/>
              </w:rPr>
            </w:pPr>
            <w:del w:id="1015" w:author="ahiralesc" w:date="2012-09-24T16:39:00Z">
              <w:r w:rsidRPr="00FE78BB" w:rsidDel="007053AE">
                <w:rPr>
                  <w:rFonts w:ascii="Verdana" w:hAnsi="Verdana"/>
                </w:rPr>
                <w:delText>Programa</w:delText>
              </w:r>
            </w:del>
          </w:p>
        </w:tc>
        <w:tc>
          <w:tcPr>
            <w:tcW w:w="2310" w:type="dxa"/>
            <w:tcBorders>
              <w:left w:val="single" w:sz="1" w:space="0" w:color="000000"/>
              <w:bottom w:val="single" w:sz="1" w:space="0" w:color="000000"/>
              <w:right w:val="single" w:sz="1" w:space="0" w:color="000000"/>
            </w:tcBorders>
            <w:shd w:val="clear" w:color="auto" w:fill="auto"/>
          </w:tcPr>
          <w:p w:rsidR="000B7019" w:rsidRPr="00FE78BB" w:rsidDel="007053AE" w:rsidRDefault="000B7019">
            <w:pPr>
              <w:spacing w:line="100" w:lineRule="atLeast"/>
              <w:rPr>
                <w:del w:id="1016" w:author="ahiralesc" w:date="2012-09-24T16:39:00Z"/>
                <w:rFonts w:ascii="Verdana" w:hAnsi="Verdana"/>
              </w:rPr>
            </w:pPr>
            <w:del w:id="1017" w:author="ahiralesc" w:date="2012-09-24T16:39:00Z">
              <w:r w:rsidRPr="00FE78BB" w:rsidDel="007053AE">
                <w:rPr>
                  <w:rFonts w:ascii="Verdana" w:hAnsi="Verdana"/>
                </w:rPr>
                <w:delText>&lt;string&gt;</w:delText>
              </w:r>
            </w:del>
          </w:p>
        </w:tc>
        <w:tc>
          <w:tcPr>
            <w:tcW w:w="3930" w:type="dxa"/>
            <w:tcBorders>
              <w:left w:val="single" w:sz="1" w:space="0" w:color="000000"/>
              <w:bottom w:val="single" w:sz="1" w:space="0" w:color="000000"/>
              <w:right w:val="single" w:sz="1" w:space="0" w:color="000000"/>
            </w:tcBorders>
            <w:shd w:val="clear" w:color="auto" w:fill="auto"/>
          </w:tcPr>
          <w:p w:rsidR="000B7019" w:rsidRPr="00FE78BB" w:rsidDel="007053AE" w:rsidRDefault="000B7019">
            <w:pPr>
              <w:spacing w:line="100" w:lineRule="atLeast"/>
              <w:rPr>
                <w:del w:id="1018" w:author="ahiralesc" w:date="2012-09-24T16:39:00Z"/>
                <w:rFonts w:ascii="Verdana" w:hAnsi="Verdana"/>
              </w:rPr>
            </w:pPr>
            <w:del w:id="1019" w:author="ahiralesc" w:date="2012-09-24T16:39:00Z">
              <w:r w:rsidRPr="00FE78BB" w:rsidDel="007053AE">
                <w:rPr>
                  <w:rFonts w:ascii="Verdana" w:hAnsi="Verdana"/>
                </w:rPr>
                <w:delText>Two or more characters sequence.</w:delText>
              </w:r>
            </w:del>
          </w:p>
        </w:tc>
      </w:tr>
      <w:tr w:rsidR="000B7019" w:rsidRPr="00FE78BB" w:rsidDel="007053AE">
        <w:trPr>
          <w:del w:id="1020" w:author="ahiralesc" w:date="2012-09-24T16:39:00Z"/>
        </w:trPr>
        <w:tc>
          <w:tcPr>
            <w:tcW w:w="3120" w:type="dxa"/>
            <w:tcBorders>
              <w:left w:val="single" w:sz="1" w:space="0" w:color="000000"/>
              <w:bottom w:val="single" w:sz="1" w:space="0" w:color="000000"/>
              <w:right w:val="single" w:sz="1" w:space="0" w:color="000000"/>
            </w:tcBorders>
            <w:shd w:val="clear" w:color="auto" w:fill="auto"/>
          </w:tcPr>
          <w:p w:rsidR="000B7019" w:rsidRPr="00FE78BB" w:rsidDel="007053AE" w:rsidRDefault="000B7019">
            <w:pPr>
              <w:spacing w:line="100" w:lineRule="atLeast"/>
              <w:rPr>
                <w:del w:id="1021" w:author="ahiralesc" w:date="2012-09-24T16:39:00Z"/>
                <w:rFonts w:ascii="Verdana" w:hAnsi="Verdana"/>
              </w:rPr>
            </w:pPr>
            <w:del w:id="1022" w:author="ahiralesc" w:date="2012-09-24T16:39:00Z">
              <w:r w:rsidRPr="00FE78BB" w:rsidDel="007053AE">
                <w:rPr>
                  <w:rFonts w:ascii="Verdana" w:hAnsi="Verdana"/>
                </w:rPr>
                <w:delText>Etapa</w:delText>
              </w:r>
            </w:del>
          </w:p>
        </w:tc>
        <w:tc>
          <w:tcPr>
            <w:tcW w:w="2310" w:type="dxa"/>
            <w:tcBorders>
              <w:left w:val="single" w:sz="1" w:space="0" w:color="000000"/>
              <w:bottom w:val="single" w:sz="1" w:space="0" w:color="000000"/>
              <w:right w:val="single" w:sz="1" w:space="0" w:color="000000"/>
            </w:tcBorders>
            <w:shd w:val="clear" w:color="auto" w:fill="auto"/>
          </w:tcPr>
          <w:p w:rsidR="000B7019" w:rsidRPr="00FE78BB" w:rsidDel="007053AE" w:rsidRDefault="000B7019">
            <w:pPr>
              <w:spacing w:line="100" w:lineRule="atLeast"/>
              <w:rPr>
                <w:del w:id="1023" w:author="ahiralesc" w:date="2012-09-24T16:39:00Z"/>
                <w:rFonts w:ascii="Verdana" w:hAnsi="Verdana"/>
              </w:rPr>
            </w:pPr>
            <w:del w:id="1024" w:author="ahiralesc" w:date="2012-09-24T16:39:00Z">
              <w:r w:rsidRPr="00FE78BB" w:rsidDel="007053AE">
                <w:rPr>
                  <w:rFonts w:ascii="Verdana" w:hAnsi="Verdana"/>
                </w:rPr>
                <w:delText>&lt;string&gt;</w:delText>
              </w:r>
            </w:del>
          </w:p>
        </w:tc>
        <w:tc>
          <w:tcPr>
            <w:tcW w:w="3930" w:type="dxa"/>
            <w:tcBorders>
              <w:left w:val="single" w:sz="1" w:space="0" w:color="000000"/>
              <w:bottom w:val="single" w:sz="1" w:space="0" w:color="000000"/>
              <w:right w:val="single" w:sz="1" w:space="0" w:color="000000"/>
            </w:tcBorders>
            <w:shd w:val="clear" w:color="auto" w:fill="auto"/>
          </w:tcPr>
          <w:p w:rsidR="000B7019" w:rsidRPr="00FE78BB" w:rsidDel="007053AE" w:rsidRDefault="000B7019">
            <w:pPr>
              <w:spacing w:line="100" w:lineRule="atLeast"/>
              <w:rPr>
                <w:del w:id="1025" w:author="ahiralesc" w:date="2012-09-24T16:39:00Z"/>
                <w:rFonts w:ascii="Verdana" w:hAnsi="Verdana"/>
              </w:rPr>
            </w:pPr>
            <w:del w:id="1026" w:author="ahiralesc" w:date="2012-09-24T16:39:00Z">
              <w:r w:rsidRPr="00FE78BB" w:rsidDel="007053AE">
                <w:rPr>
                  <w:rFonts w:ascii="Verdana" w:hAnsi="Verdana"/>
                </w:rPr>
                <w:delText>Basic, disciplinary and terminal.</w:delText>
              </w:r>
            </w:del>
          </w:p>
        </w:tc>
      </w:tr>
    </w:tbl>
    <w:p w:rsidR="000B7019" w:rsidRPr="00FE78BB" w:rsidDel="007053AE" w:rsidRDefault="000B7019">
      <w:pPr>
        <w:rPr>
          <w:del w:id="1027" w:author="ahiralesc" w:date="2012-09-24T16:39:00Z"/>
          <w:rFonts w:ascii="Verdana" w:hAnsi="Verdana"/>
        </w:rPr>
      </w:pPr>
    </w:p>
    <w:p w:rsidR="000B7019" w:rsidRPr="00FE78BB" w:rsidDel="007053AE" w:rsidRDefault="000B7019">
      <w:pPr>
        <w:rPr>
          <w:del w:id="1028" w:author="ahiralesc" w:date="2012-09-24T16:39:00Z"/>
          <w:rFonts w:ascii="Verdana" w:hAnsi="Verdana"/>
          <w:b/>
          <w:bCs/>
          <w:sz w:val="36"/>
          <w:szCs w:val="36"/>
        </w:rPr>
      </w:pPr>
    </w:p>
    <w:tbl>
      <w:tblPr>
        <w:tblW w:w="0" w:type="auto"/>
        <w:tblInd w:w="200" w:type="dxa"/>
        <w:tblLayout w:type="fixed"/>
        <w:tblCellMar>
          <w:top w:w="100" w:type="dxa"/>
          <w:left w:w="100" w:type="dxa"/>
          <w:bottom w:w="100" w:type="dxa"/>
          <w:right w:w="100" w:type="dxa"/>
        </w:tblCellMar>
        <w:tblLook w:val="0000"/>
      </w:tblPr>
      <w:tblGrid>
        <w:gridCol w:w="3120"/>
        <w:gridCol w:w="2355"/>
        <w:gridCol w:w="3885"/>
      </w:tblGrid>
      <w:tr w:rsidR="000B7019" w:rsidRPr="00FE78BB" w:rsidDel="007053AE">
        <w:trPr>
          <w:del w:id="1029" w:author="ahiralesc" w:date="2012-09-24T16:39:00Z"/>
        </w:trPr>
        <w:tc>
          <w:tcPr>
            <w:tcW w:w="3120" w:type="dxa"/>
            <w:tcBorders>
              <w:top w:val="single" w:sz="1" w:space="0" w:color="000000"/>
              <w:left w:val="single" w:sz="1" w:space="0" w:color="000000"/>
              <w:bottom w:val="single" w:sz="1" w:space="0" w:color="000000"/>
            </w:tcBorders>
            <w:shd w:val="clear" w:color="auto" w:fill="auto"/>
          </w:tcPr>
          <w:p w:rsidR="000B7019" w:rsidRPr="00FE78BB" w:rsidDel="007053AE" w:rsidRDefault="000B7019">
            <w:pPr>
              <w:spacing w:line="100" w:lineRule="atLeast"/>
              <w:rPr>
                <w:del w:id="1030" w:author="ahiralesc" w:date="2012-09-24T16:39:00Z"/>
                <w:rFonts w:ascii="Verdana" w:hAnsi="Verdana"/>
                <w:b/>
                <w:bCs/>
              </w:rPr>
            </w:pPr>
            <w:del w:id="1031" w:author="ahiralesc" w:date="2012-09-24T16:39:00Z">
              <w:r w:rsidRPr="00FE78BB" w:rsidDel="007053AE">
                <w:rPr>
                  <w:rFonts w:ascii="Verdana" w:hAnsi="Verdana"/>
                  <w:b/>
                  <w:bCs/>
                </w:rPr>
                <w:delText>Docente</w:delText>
              </w:r>
            </w:del>
          </w:p>
        </w:tc>
        <w:tc>
          <w:tcPr>
            <w:tcW w:w="2355" w:type="dxa"/>
            <w:tcBorders>
              <w:top w:val="single" w:sz="1" w:space="0" w:color="000000"/>
              <w:left w:val="single" w:sz="1" w:space="0" w:color="000000"/>
              <w:bottom w:val="single" w:sz="1" w:space="0" w:color="000000"/>
            </w:tcBorders>
            <w:shd w:val="clear" w:color="auto" w:fill="auto"/>
          </w:tcPr>
          <w:p w:rsidR="000B7019" w:rsidRPr="00FE78BB" w:rsidDel="007053AE" w:rsidRDefault="000B7019">
            <w:pPr>
              <w:spacing w:line="100" w:lineRule="atLeast"/>
              <w:rPr>
                <w:del w:id="1032" w:author="ahiralesc" w:date="2012-09-24T16:39:00Z"/>
                <w:rFonts w:ascii="Verdana" w:hAnsi="Verdana"/>
                <w:b/>
                <w:bCs/>
              </w:rPr>
            </w:pPr>
            <w:del w:id="1033" w:author="ahiralesc" w:date="2012-09-24T16:39:00Z">
              <w:r w:rsidRPr="00FE78BB" w:rsidDel="007053AE">
                <w:rPr>
                  <w:rFonts w:ascii="Verdana" w:hAnsi="Verdana"/>
                  <w:b/>
                  <w:bCs/>
                </w:rPr>
                <w:delText>Type</w:delText>
              </w:r>
            </w:del>
          </w:p>
        </w:tc>
        <w:tc>
          <w:tcPr>
            <w:tcW w:w="3885" w:type="dxa"/>
            <w:tcBorders>
              <w:top w:val="single" w:sz="1" w:space="0" w:color="000000"/>
              <w:left w:val="single" w:sz="1" w:space="0" w:color="000000"/>
              <w:bottom w:val="single" w:sz="1" w:space="0" w:color="000000"/>
              <w:right w:val="single" w:sz="1" w:space="0" w:color="000000"/>
            </w:tcBorders>
            <w:shd w:val="clear" w:color="auto" w:fill="auto"/>
          </w:tcPr>
          <w:p w:rsidR="000B7019" w:rsidRPr="00FE78BB" w:rsidDel="007053AE" w:rsidRDefault="000B7019">
            <w:pPr>
              <w:spacing w:line="100" w:lineRule="atLeast"/>
              <w:rPr>
                <w:del w:id="1034" w:author="ahiralesc" w:date="2012-09-24T16:39:00Z"/>
                <w:rFonts w:ascii="Verdana" w:hAnsi="Verdana"/>
                <w:b/>
                <w:bCs/>
              </w:rPr>
            </w:pPr>
            <w:del w:id="1035" w:author="ahiralesc" w:date="2012-09-24T16:39:00Z">
              <w:r w:rsidRPr="00FE78BB" w:rsidDel="007053AE">
                <w:rPr>
                  <w:rFonts w:ascii="Verdana" w:hAnsi="Verdana"/>
                  <w:b/>
                  <w:bCs/>
                </w:rPr>
                <w:delText>Description</w:delText>
              </w:r>
            </w:del>
          </w:p>
        </w:tc>
      </w:tr>
      <w:tr w:rsidR="000B7019" w:rsidRPr="00FE78BB" w:rsidDel="007053AE">
        <w:trPr>
          <w:del w:id="1036" w:author="ahiralesc" w:date="2012-09-24T16:39:00Z"/>
        </w:trPr>
        <w:tc>
          <w:tcPr>
            <w:tcW w:w="3120" w:type="dxa"/>
            <w:tcBorders>
              <w:left w:val="single" w:sz="1" w:space="0" w:color="000000"/>
              <w:bottom w:val="single" w:sz="1" w:space="0" w:color="000000"/>
            </w:tcBorders>
            <w:shd w:val="clear" w:color="auto" w:fill="auto"/>
          </w:tcPr>
          <w:p w:rsidR="000B7019" w:rsidRPr="00FE78BB" w:rsidDel="007053AE" w:rsidRDefault="000B7019">
            <w:pPr>
              <w:spacing w:line="100" w:lineRule="atLeast"/>
              <w:rPr>
                <w:del w:id="1037" w:author="ahiralesc" w:date="2012-09-24T16:39:00Z"/>
                <w:rFonts w:ascii="Verdana" w:hAnsi="Verdana"/>
              </w:rPr>
            </w:pPr>
            <w:del w:id="1038" w:author="ahiralesc" w:date="2012-09-24T16:39:00Z">
              <w:r w:rsidRPr="00FE78BB" w:rsidDel="007053AE">
                <w:rPr>
                  <w:rFonts w:ascii="Verdana" w:hAnsi="Verdana"/>
                </w:rPr>
                <w:delText>No. Empleado</w:delText>
              </w:r>
            </w:del>
          </w:p>
        </w:tc>
        <w:tc>
          <w:tcPr>
            <w:tcW w:w="2355" w:type="dxa"/>
            <w:tcBorders>
              <w:left w:val="single" w:sz="1" w:space="0" w:color="000000"/>
              <w:bottom w:val="single" w:sz="1" w:space="0" w:color="000000"/>
            </w:tcBorders>
            <w:shd w:val="clear" w:color="auto" w:fill="auto"/>
          </w:tcPr>
          <w:p w:rsidR="000B7019" w:rsidRPr="00FE78BB" w:rsidDel="007053AE" w:rsidRDefault="000B7019">
            <w:pPr>
              <w:spacing w:line="100" w:lineRule="atLeast"/>
              <w:rPr>
                <w:del w:id="1039" w:author="ahiralesc" w:date="2012-09-24T16:39:00Z"/>
                <w:rFonts w:ascii="Verdana" w:hAnsi="Verdana"/>
              </w:rPr>
            </w:pPr>
            <w:del w:id="1040" w:author="ahiralesc" w:date="2012-09-24T16:39:00Z">
              <w:r w:rsidRPr="00FE78BB" w:rsidDel="007053AE">
                <w:rPr>
                  <w:rFonts w:ascii="Verdana" w:hAnsi="Verdana"/>
                </w:rPr>
                <w:delText>&lt;string&gt;</w:delText>
              </w:r>
            </w:del>
          </w:p>
        </w:tc>
        <w:tc>
          <w:tcPr>
            <w:tcW w:w="3885" w:type="dxa"/>
            <w:tcBorders>
              <w:left w:val="single" w:sz="1" w:space="0" w:color="000000"/>
              <w:bottom w:val="single" w:sz="1" w:space="0" w:color="000000"/>
              <w:right w:val="single" w:sz="1" w:space="0" w:color="000000"/>
            </w:tcBorders>
            <w:shd w:val="clear" w:color="auto" w:fill="auto"/>
          </w:tcPr>
          <w:p w:rsidR="000B7019" w:rsidRPr="00FE78BB" w:rsidDel="007053AE" w:rsidRDefault="000B7019">
            <w:pPr>
              <w:spacing w:line="100" w:lineRule="atLeast"/>
              <w:rPr>
                <w:del w:id="1041" w:author="ahiralesc" w:date="2012-09-24T16:39:00Z"/>
                <w:rFonts w:ascii="Verdana" w:hAnsi="Verdana"/>
              </w:rPr>
            </w:pPr>
          </w:p>
        </w:tc>
      </w:tr>
      <w:tr w:rsidR="000B7019" w:rsidRPr="00FE78BB" w:rsidDel="007053AE">
        <w:trPr>
          <w:del w:id="1042" w:author="ahiralesc" w:date="2012-09-24T16:39:00Z"/>
        </w:trPr>
        <w:tc>
          <w:tcPr>
            <w:tcW w:w="3120" w:type="dxa"/>
            <w:tcBorders>
              <w:left w:val="single" w:sz="1" w:space="0" w:color="000000"/>
              <w:bottom w:val="single" w:sz="1" w:space="0" w:color="000000"/>
            </w:tcBorders>
            <w:shd w:val="clear" w:color="auto" w:fill="auto"/>
          </w:tcPr>
          <w:p w:rsidR="000B7019" w:rsidRPr="00FE78BB" w:rsidDel="007053AE" w:rsidRDefault="000B7019">
            <w:pPr>
              <w:spacing w:line="100" w:lineRule="atLeast"/>
              <w:rPr>
                <w:del w:id="1043" w:author="ahiralesc" w:date="2012-09-24T16:39:00Z"/>
                <w:rFonts w:ascii="Verdana" w:hAnsi="Verdana"/>
              </w:rPr>
            </w:pPr>
            <w:del w:id="1044" w:author="ahiralesc" w:date="2012-09-24T16:39:00Z">
              <w:r w:rsidRPr="00FE78BB" w:rsidDel="007053AE">
                <w:rPr>
                  <w:rFonts w:ascii="Verdana" w:hAnsi="Verdana"/>
                </w:rPr>
                <w:delText>Nombre</w:delText>
              </w:r>
            </w:del>
          </w:p>
        </w:tc>
        <w:tc>
          <w:tcPr>
            <w:tcW w:w="2355" w:type="dxa"/>
            <w:tcBorders>
              <w:left w:val="single" w:sz="1" w:space="0" w:color="000000"/>
              <w:bottom w:val="single" w:sz="1" w:space="0" w:color="000000"/>
            </w:tcBorders>
            <w:shd w:val="clear" w:color="auto" w:fill="auto"/>
          </w:tcPr>
          <w:p w:rsidR="000B7019" w:rsidRPr="00FE78BB" w:rsidDel="007053AE" w:rsidRDefault="000B7019">
            <w:pPr>
              <w:spacing w:line="100" w:lineRule="atLeast"/>
              <w:rPr>
                <w:del w:id="1045" w:author="ahiralesc" w:date="2012-09-24T16:39:00Z"/>
                <w:rFonts w:ascii="Verdana" w:hAnsi="Verdana"/>
              </w:rPr>
            </w:pPr>
            <w:del w:id="1046" w:author="ahiralesc" w:date="2012-09-24T16:39:00Z">
              <w:r w:rsidRPr="00FE78BB" w:rsidDel="007053AE">
                <w:rPr>
                  <w:rFonts w:ascii="Verdana" w:hAnsi="Verdana"/>
                </w:rPr>
                <w:delText>&lt;string&gt;</w:delText>
              </w:r>
            </w:del>
          </w:p>
        </w:tc>
        <w:tc>
          <w:tcPr>
            <w:tcW w:w="3885" w:type="dxa"/>
            <w:tcBorders>
              <w:left w:val="single" w:sz="1" w:space="0" w:color="000000"/>
              <w:bottom w:val="single" w:sz="1" w:space="0" w:color="000000"/>
              <w:right w:val="single" w:sz="1" w:space="0" w:color="000000"/>
            </w:tcBorders>
            <w:shd w:val="clear" w:color="auto" w:fill="auto"/>
          </w:tcPr>
          <w:p w:rsidR="000B7019" w:rsidRPr="00FE78BB" w:rsidDel="007053AE" w:rsidRDefault="000B7019">
            <w:pPr>
              <w:spacing w:line="100" w:lineRule="atLeast"/>
              <w:rPr>
                <w:del w:id="1047" w:author="ahiralesc" w:date="2012-09-24T16:39:00Z"/>
                <w:rFonts w:ascii="Verdana" w:hAnsi="Verdana"/>
              </w:rPr>
            </w:pPr>
          </w:p>
        </w:tc>
      </w:tr>
      <w:tr w:rsidR="000B7019" w:rsidRPr="00FE78BB" w:rsidDel="007053AE">
        <w:trPr>
          <w:del w:id="1048" w:author="ahiralesc" w:date="2012-09-24T16:39:00Z"/>
        </w:trPr>
        <w:tc>
          <w:tcPr>
            <w:tcW w:w="3120" w:type="dxa"/>
            <w:tcBorders>
              <w:left w:val="single" w:sz="1" w:space="0" w:color="000000"/>
              <w:bottom w:val="single" w:sz="1" w:space="0" w:color="000000"/>
            </w:tcBorders>
            <w:shd w:val="clear" w:color="auto" w:fill="auto"/>
          </w:tcPr>
          <w:p w:rsidR="000B7019" w:rsidRPr="00FE78BB" w:rsidDel="007053AE" w:rsidRDefault="000B7019">
            <w:pPr>
              <w:spacing w:line="100" w:lineRule="atLeast"/>
              <w:rPr>
                <w:del w:id="1049" w:author="ahiralesc" w:date="2012-09-24T16:39:00Z"/>
                <w:rFonts w:ascii="Verdana" w:hAnsi="Verdana"/>
              </w:rPr>
            </w:pPr>
            <w:del w:id="1050" w:author="ahiralesc" w:date="2012-09-24T16:39:00Z">
              <w:r w:rsidRPr="00FE78BB" w:rsidDel="007053AE">
                <w:rPr>
                  <w:rFonts w:ascii="Verdana" w:hAnsi="Verdana"/>
                </w:rPr>
                <w:delText>Disponibilidad</w:delText>
              </w:r>
            </w:del>
          </w:p>
        </w:tc>
        <w:tc>
          <w:tcPr>
            <w:tcW w:w="2355" w:type="dxa"/>
            <w:tcBorders>
              <w:left w:val="single" w:sz="1" w:space="0" w:color="000000"/>
              <w:bottom w:val="single" w:sz="1" w:space="0" w:color="000000"/>
            </w:tcBorders>
            <w:shd w:val="clear" w:color="auto" w:fill="auto"/>
          </w:tcPr>
          <w:p w:rsidR="000B7019" w:rsidRPr="00FE78BB" w:rsidDel="007053AE" w:rsidRDefault="000B7019">
            <w:pPr>
              <w:spacing w:line="100" w:lineRule="atLeast"/>
              <w:rPr>
                <w:del w:id="1051" w:author="ahiralesc" w:date="2012-09-24T16:39:00Z"/>
                <w:rFonts w:ascii="Verdana" w:hAnsi="Verdana"/>
              </w:rPr>
            </w:pPr>
            <w:del w:id="1052" w:author="ahiralesc" w:date="2012-09-24T16:39:00Z">
              <w:r w:rsidRPr="00FE78BB" w:rsidDel="007053AE">
                <w:rPr>
                  <w:rFonts w:ascii="Verdana" w:hAnsi="Verdana"/>
                </w:rPr>
                <w:delText>Vector &lt;int, int&gt;</w:delText>
              </w:r>
            </w:del>
          </w:p>
        </w:tc>
        <w:tc>
          <w:tcPr>
            <w:tcW w:w="3885" w:type="dxa"/>
            <w:tcBorders>
              <w:left w:val="single" w:sz="1" w:space="0" w:color="000000"/>
              <w:bottom w:val="single" w:sz="1" w:space="0" w:color="000000"/>
              <w:right w:val="single" w:sz="1" w:space="0" w:color="000000"/>
            </w:tcBorders>
            <w:shd w:val="clear" w:color="auto" w:fill="auto"/>
          </w:tcPr>
          <w:p w:rsidR="000B7019" w:rsidRPr="00FE78BB" w:rsidDel="007053AE" w:rsidRDefault="000B7019">
            <w:pPr>
              <w:spacing w:line="100" w:lineRule="atLeast"/>
              <w:rPr>
                <w:del w:id="1053" w:author="ahiralesc" w:date="2012-09-24T16:39:00Z"/>
                <w:rFonts w:ascii="Verdana" w:hAnsi="Verdana"/>
              </w:rPr>
            </w:pPr>
            <w:del w:id="1054" w:author="ahiralesc" w:date="2012-09-24T16:39:00Z">
              <w:r w:rsidRPr="00FE78BB" w:rsidDel="007053AE">
                <w:rPr>
                  <w:rFonts w:ascii="Verdana" w:hAnsi="Verdana"/>
                </w:rPr>
                <w:delText xml:space="preserve">One int represent the initial time, and the other represent the end time of the Teacher’s disponibility. The disponibility begins with the hour zero, which it’s the first hour available in the week, and ends in the last hour off the week. </w:delText>
              </w:r>
            </w:del>
          </w:p>
        </w:tc>
      </w:tr>
      <w:tr w:rsidR="000B7019" w:rsidRPr="00FE78BB" w:rsidDel="007053AE">
        <w:trPr>
          <w:del w:id="1055" w:author="ahiralesc" w:date="2012-09-24T16:39:00Z"/>
        </w:trPr>
        <w:tc>
          <w:tcPr>
            <w:tcW w:w="3120" w:type="dxa"/>
            <w:tcBorders>
              <w:left w:val="single" w:sz="1" w:space="0" w:color="000000"/>
              <w:bottom w:val="single" w:sz="1" w:space="0" w:color="000000"/>
            </w:tcBorders>
            <w:shd w:val="clear" w:color="auto" w:fill="auto"/>
          </w:tcPr>
          <w:p w:rsidR="000B7019" w:rsidRPr="00FE78BB" w:rsidDel="007053AE" w:rsidRDefault="000B7019">
            <w:pPr>
              <w:spacing w:line="100" w:lineRule="atLeast"/>
              <w:rPr>
                <w:del w:id="1056" w:author="ahiralesc" w:date="2012-09-24T16:39:00Z"/>
                <w:rFonts w:ascii="Verdana" w:hAnsi="Verdana"/>
              </w:rPr>
            </w:pPr>
            <w:del w:id="1057" w:author="ahiralesc" w:date="2012-09-24T16:39:00Z">
              <w:r w:rsidRPr="00FE78BB" w:rsidDel="007053AE">
                <w:rPr>
                  <w:rFonts w:ascii="Verdana" w:hAnsi="Verdana"/>
                </w:rPr>
                <w:delText>Programa</w:delText>
              </w:r>
            </w:del>
          </w:p>
        </w:tc>
        <w:tc>
          <w:tcPr>
            <w:tcW w:w="2355" w:type="dxa"/>
            <w:tcBorders>
              <w:left w:val="single" w:sz="1" w:space="0" w:color="000000"/>
              <w:bottom w:val="single" w:sz="1" w:space="0" w:color="000000"/>
            </w:tcBorders>
            <w:shd w:val="clear" w:color="auto" w:fill="auto"/>
          </w:tcPr>
          <w:p w:rsidR="000B7019" w:rsidRPr="00FE78BB" w:rsidDel="007053AE" w:rsidRDefault="000B7019">
            <w:pPr>
              <w:spacing w:line="100" w:lineRule="atLeast"/>
              <w:rPr>
                <w:del w:id="1058" w:author="ahiralesc" w:date="2012-09-24T16:39:00Z"/>
                <w:rFonts w:ascii="Verdana" w:hAnsi="Verdana"/>
              </w:rPr>
            </w:pPr>
            <w:del w:id="1059" w:author="ahiralesc" w:date="2012-09-24T16:39:00Z">
              <w:r w:rsidRPr="00FE78BB" w:rsidDel="007053AE">
                <w:rPr>
                  <w:rFonts w:ascii="Verdana" w:hAnsi="Verdana"/>
                </w:rPr>
                <w:delText>&lt;string&gt;</w:delText>
              </w:r>
            </w:del>
          </w:p>
        </w:tc>
        <w:tc>
          <w:tcPr>
            <w:tcW w:w="3885" w:type="dxa"/>
            <w:tcBorders>
              <w:left w:val="single" w:sz="1" w:space="0" w:color="000000"/>
              <w:bottom w:val="single" w:sz="1" w:space="0" w:color="000000"/>
              <w:right w:val="single" w:sz="1" w:space="0" w:color="000000"/>
            </w:tcBorders>
            <w:shd w:val="clear" w:color="auto" w:fill="auto"/>
          </w:tcPr>
          <w:p w:rsidR="000B7019" w:rsidRPr="00FE78BB" w:rsidDel="007053AE" w:rsidRDefault="000B7019">
            <w:pPr>
              <w:spacing w:line="100" w:lineRule="atLeast"/>
              <w:rPr>
                <w:del w:id="1060" w:author="ahiralesc" w:date="2012-09-24T16:39:00Z"/>
                <w:rFonts w:ascii="Verdana" w:hAnsi="Verdana"/>
              </w:rPr>
            </w:pPr>
            <w:del w:id="1061" w:author="ahiralesc" w:date="2012-09-24T16:39:00Z">
              <w:r w:rsidRPr="00FE78BB" w:rsidDel="007053AE">
                <w:rPr>
                  <w:rFonts w:ascii="Verdana" w:hAnsi="Verdana"/>
                </w:rPr>
                <w:delText>Two or more characters sequence.</w:delText>
              </w:r>
            </w:del>
          </w:p>
        </w:tc>
      </w:tr>
    </w:tbl>
    <w:p w:rsidR="000B7019" w:rsidRPr="00FE78BB" w:rsidDel="007053AE" w:rsidRDefault="000B7019">
      <w:pPr>
        <w:rPr>
          <w:del w:id="1062" w:author="ahiralesc" w:date="2012-09-24T16:39:00Z"/>
          <w:rFonts w:ascii="Verdana" w:hAnsi="Verdana"/>
        </w:rPr>
      </w:pPr>
    </w:p>
    <w:p w:rsidR="000B7019" w:rsidRPr="00FE78BB" w:rsidDel="007053AE" w:rsidRDefault="000B7019">
      <w:pPr>
        <w:rPr>
          <w:del w:id="1063" w:author="ahiralesc" w:date="2012-09-24T16:39:00Z"/>
          <w:rFonts w:ascii="Verdana" w:hAnsi="Verdana"/>
        </w:rPr>
      </w:pPr>
    </w:p>
    <w:p w:rsidR="000B7019" w:rsidRPr="00FE78BB" w:rsidDel="007053AE" w:rsidRDefault="000B7019">
      <w:pPr>
        <w:pageBreakBefore/>
        <w:rPr>
          <w:del w:id="1064" w:author="ahiralesc" w:date="2012-09-24T16:39:00Z"/>
          <w:rFonts w:ascii="Verdana" w:hAnsi="Verdana"/>
        </w:rPr>
      </w:pPr>
    </w:p>
    <w:tbl>
      <w:tblPr>
        <w:tblW w:w="0" w:type="auto"/>
        <w:tblInd w:w="200" w:type="dxa"/>
        <w:tblLayout w:type="fixed"/>
        <w:tblCellMar>
          <w:top w:w="100" w:type="dxa"/>
          <w:left w:w="100" w:type="dxa"/>
          <w:bottom w:w="100" w:type="dxa"/>
          <w:right w:w="100" w:type="dxa"/>
        </w:tblCellMar>
        <w:tblLook w:val="0000"/>
      </w:tblPr>
      <w:tblGrid>
        <w:gridCol w:w="3120"/>
        <w:gridCol w:w="1605"/>
        <w:gridCol w:w="4635"/>
      </w:tblGrid>
      <w:tr w:rsidR="000B7019" w:rsidRPr="00FE78BB" w:rsidDel="007053AE">
        <w:trPr>
          <w:del w:id="1065" w:author="ahiralesc" w:date="2012-09-24T16:39:00Z"/>
        </w:trPr>
        <w:tc>
          <w:tcPr>
            <w:tcW w:w="3120" w:type="dxa"/>
            <w:tcBorders>
              <w:top w:val="single" w:sz="1" w:space="0" w:color="000000"/>
              <w:left w:val="single" w:sz="1" w:space="0" w:color="000000"/>
              <w:bottom w:val="single" w:sz="1" w:space="0" w:color="000000"/>
            </w:tcBorders>
            <w:shd w:val="clear" w:color="auto" w:fill="auto"/>
          </w:tcPr>
          <w:p w:rsidR="000B7019" w:rsidRPr="00FE78BB" w:rsidDel="007053AE" w:rsidRDefault="000B7019">
            <w:pPr>
              <w:spacing w:line="100" w:lineRule="atLeast"/>
              <w:rPr>
                <w:del w:id="1066" w:author="ahiralesc" w:date="2012-09-24T16:39:00Z"/>
                <w:rFonts w:ascii="Verdana" w:hAnsi="Verdana"/>
                <w:b/>
                <w:bCs/>
              </w:rPr>
            </w:pPr>
            <w:del w:id="1067" w:author="ahiralesc" w:date="2012-09-24T16:39:00Z">
              <w:r w:rsidRPr="00FE78BB" w:rsidDel="007053AE">
                <w:rPr>
                  <w:rFonts w:ascii="Verdana" w:hAnsi="Verdana"/>
                  <w:b/>
                  <w:bCs/>
                </w:rPr>
                <w:delText>Recurso</w:delText>
              </w:r>
            </w:del>
          </w:p>
        </w:tc>
        <w:tc>
          <w:tcPr>
            <w:tcW w:w="1605" w:type="dxa"/>
            <w:tcBorders>
              <w:top w:val="single" w:sz="1" w:space="0" w:color="000000"/>
              <w:left w:val="single" w:sz="1" w:space="0" w:color="000000"/>
              <w:bottom w:val="single" w:sz="1" w:space="0" w:color="000000"/>
            </w:tcBorders>
            <w:shd w:val="clear" w:color="auto" w:fill="auto"/>
          </w:tcPr>
          <w:p w:rsidR="000B7019" w:rsidRPr="00FE78BB" w:rsidDel="007053AE" w:rsidRDefault="000B7019">
            <w:pPr>
              <w:spacing w:line="100" w:lineRule="atLeast"/>
              <w:rPr>
                <w:del w:id="1068" w:author="ahiralesc" w:date="2012-09-24T16:39:00Z"/>
                <w:rFonts w:ascii="Verdana" w:hAnsi="Verdana"/>
                <w:b/>
                <w:bCs/>
              </w:rPr>
            </w:pPr>
            <w:del w:id="1069" w:author="ahiralesc" w:date="2012-09-24T16:39:00Z">
              <w:r w:rsidRPr="00FE78BB" w:rsidDel="007053AE">
                <w:rPr>
                  <w:rFonts w:ascii="Verdana" w:hAnsi="Verdana"/>
                  <w:b/>
                  <w:bCs/>
                </w:rPr>
                <w:delText>Type</w:delText>
              </w:r>
            </w:del>
          </w:p>
        </w:tc>
        <w:tc>
          <w:tcPr>
            <w:tcW w:w="4635" w:type="dxa"/>
            <w:tcBorders>
              <w:top w:val="single" w:sz="1" w:space="0" w:color="000000"/>
              <w:left w:val="single" w:sz="1" w:space="0" w:color="000000"/>
              <w:bottom w:val="single" w:sz="1" w:space="0" w:color="000000"/>
              <w:right w:val="single" w:sz="1" w:space="0" w:color="000000"/>
            </w:tcBorders>
            <w:shd w:val="clear" w:color="auto" w:fill="auto"/>
          </w:tcPr>
          <w:p w:rsidR="000B7019" w:rsidRPr="00FE78BB" w:rsidDel="007053AE" w:rsidRDefault="000B7019">
            <w:pPr>
              <w:spacing w:line="100" w:lineRule="atLeast"/>
              <w:rPr>
                <w:del w:id="1070" w:author="ahiralesc" w:date="2012-09-24T16:39:00Z"/>
                <w:rFonts w:ascii="Verdana" w:hAnsi="Verdana"/>
                <w:b/>
                <w:bCs/>
              </w:rPr>
            </w:pPr>
            <w:del w:id="1071" w:author="ahiralesc" w:date="2012-09-24T16:39:00Z">
              <w:r w:rsidRPr="00FE78BB" w:rsidDel="007053AE">
                <w:rPr>
                  <w:rFonts w:ascii="Verdana" w:hAnsi="Verdana"/>
                  <w:b/>
                  <w:bCs/>
                </w:rPr>
                <w:delText>Description</w:delText>
              </w:r>
            </w:del>
          </w:p>
        </w:tc>
      </w:tr>
      <w:tr w:rsidR="000B7019" w:rsidRPr="00FE78BB" w:rsidDel="007053AE">
        <w:trPr>
          <w:del w:id="1072" w:author="ahiralesc" w:date="2012-09-24T16:39:00Z"/>
        </w:trPr>
        <w:tc>
          <w:tcPr>
            <w:tcW w:w="3120" w:type="dxa"/>
            <w:tcBorders>
              <w:left w:val="single" w:sz="1" w:space="0" w:color="000000"/>
              <w:bottom w:val="single" w:sz="1" w:space="0" w:color="000000"/>
            </w:tcBorders>
            <w:shd w:val="clear" w:color="auto" w:fill="auto"/>
          </w:tcPr>
          <w:p w:rsidR="000B7019" w:rsidRPr="00FE78BB" w:rsidDel="007053AE" w:rsidRDefault="000B7019">
            <w:pPr>
              <w:spacing w:line="100" w:lineRule="atLeast"/>
              <w:rPr>
                <w:del w:id="1073" w:author="ahiralesc" w:date="2012-09-24T16:39:00Z"/>
                <w:rFonts w:ascii="Verdana" w:hAnsi="Verdana"/>
              </w:rPr>
            </w:pPr>
            <w:del w:id="1074" w:author="ahiralesc" w:date="2012-09-24T16:39:00Z">
              <w:r w:rsidRPr="00FE78BB" w:rsidDel="007053AE">
                <w:rPr>
                  <w:rFonts w:ascii="Verdana" w:hAnsi="Verdana"/>
                </w:rPr>
                <w:delText>Id_recurso</w:delText>
              </w:r>
            </w:del>
          </w:p>
        </w:tc>
        <w:tc>
          <w:tcPr>
            <w:tcW w:w="1605" w:type="dxa"/>
            <w:tcBorders>
              <w:left w:val="single" w:sz="1" w:space="0" w:color="000000"/>
              <w:bottom w:val="single" w:sz="1" w:space="0" w:color="000000"/>
            </w:tcBorders>
            <w:shd w:val="clear" w:color="auto" w:fill="auto"/>
          </w:tcPr>
          <w:p w:rsidR="000B7019" w:rsidRPr="00FE78BB" w:rsidDel="007053AE" w:rsidRDefault="000B7019">
            <w:pPr>
              <w:spacing w:line="100" w:lineRule="atLeast"/>
              <w:rPr>
                <w:del w:id="1075" w:author="ahiralesc" w:date="2012-09-24T16:39:00Z"/>
                <w:rFonts w:ascii="Verdana" w:hAnsi="Verdana"/>
              </w:rPr>
            </w:pPr>
            <w:del w:id="1076" w:author="ahiralesc" w:date="2012-09-24T16:39:00Z">
              <w:r w:rsidRPr="00FE78BB" w:rsidDel="007053AE">
                <w:rPr>
                  <w:rFonts w:ascii="Verdana" w:hAnsi="Verdana"/>
                </w:rPr>
                <w:delText>&lt;string&gt;</w:delText>
              </w:r>
            </w:del>
          </w:p>
        </w:tc>
        <w:tc>
          <w:tcPr>
            <w:tcW w:w="4635" w:type="dxa"/>
            <w:tcBorders>
              <w:left w:val="single" w:sz="1" w:space="0" w:color="000000"/>
              <w:bottom w:val="single" w:sz="1" w:space="0" w:color="000000"/>
              <w:right w:val="single" w:sz="1" w:space="0" w:color="000000"/>
            </w:tcBorders>
            <w:shd w:val="clear" w:color="auto" w:fill="auto"/>
          </w:tcPr>
          <w:p w:rsidR="000B7019" w:rsidRPr="00FE78BB" w:rsidDel="007053AE" w:rsidRDefault="000B7019">
            <w:pPr>
              <w:spacing w:line="100" w:lineRule="atLeast"/>
              <w:rPr>
                <w:del w:id="1077" w:author="ahiralesc" w:date="2012-09-24T16:39:00Z"/>
                <w:rFonts w:ascii="Verdana" w:hAnsi="Verdana"/>
              </w:rPr>
            </w:pPr>
          </w:p>
        </w:tc>
      </w:tr>
      <w:tr w:rsidR="000B7019" w:rsidRPr="00FE78BB" w:rsidDel="007053AE">
        <w:trPr>
          <w:del w:id="1078" w:author="ahiralesc" w:date="2012-09-24T16:39:00Z"/>
        </w:trPr>
        <w:tc>
          <w:tcPr>
            <w:tcW w:w="3120" w:type="dxa"/>
            <w:tcBorders>
              <w:left w:val="single" w:sz="1" w:space="0" w:color="000000"/>
              <w:bottom w:val="single" w:sz="1" w:space="0" w:color="000000"/>
            </w:tcBorders>
            <w:shd w:val="clear" w:color="auto" w:fill="auto"/>
          </w:tcPr>
          <w:p w:rsidR="000B7019" w:rsidRPr="00FE78BB" w:rsidDel="007053AE" w:rsidRDefault="000B7019">
            <w:pPr>
              <w:spacing w:line="100" w:lineRule="atLeast"/>
              <w:rPr>
                <w:del w:id="1079" w:author="ahiralesc" w:date="2012-09-24T16:39:00Z"/>
                <w:rFonts w:ascii="Verdana" w:hAnsi="Verdana"/>
              </w:rPr>
            </w:pPr>
            <w:del w:id="1080" w:author="ahiralesc" w:date="2012-09-24T16:39:00Z">
              <w:r w:rsidRPr="00FE78BB" w:rsidDel="007053AE">
                <w:rPr>
                  <w:rFonts w:ascii="Verdana" w:hAnsi="Verdana"/>
                </w:rPr>
                <w:delText>Nombre_recurso</w:delText>
              </w:r>
            </w:del>
          </w:p>
        </w:tc>
        <w:tc>
          <w:tcPr>
            <w:tcW w:w="1605" w:type="dxa"/>
            <w:tcBorders>
              <w:left w:val="single" w:sz="1" w:space="0" w:color="000000"/>
              <w:bottom w:val="single" w:sz="1" w:space="0" w:color="000000"/>
            </w:tcBorders>
            <w:shd w:val="clear" w:color="auto" w:fill="auto"/>
          </w:tcPr>
          <w:p w:rsidR="000B7019" w:rsidRPr="00FE78BB" w:rsidDel="007053AE" w:rsidRDefault="000B7019">
            <w:pPr>
              <w:spacing w:line="100" w:lineRule="atLeast"/>
              <w:rPr>
                <w:del w:id="1081" w:author="ahiralesc" w:date="2012-09-24T16:39:00Z"/>
                <w:rFonts w:ascii="Verdana" w:hAnsi="Verdana"/>
              </w:rPr>
            </w:pPr>
            <w:del w:id="1082" w:author="ahiralesc" w:date="2012-09-24T16:39:00Z">
              <w:r w:rsidRPr="00FE78BB" w:rsidDel="007053AE">
                <w:rPr>
                  <w:rFonts w:ascii="Verdana" w:hAnsi="Verdana"/>
                </w:rPr>
                <w:delText>&lt;string&gt;</w:delText>
              </w:r>
            </w:del>
          </w:p>
        </w:tc>
        <w:tc>
          <w:tcPr>
            <w:tcW w:w="4635" w:type="dxa"/>
            <w:tcBorders>
              <w:left w:val="single" w:sz="1" w:space="0" w:color="000000"/>
              <w:bottom w:val="single" w:sz="1" w:space="0" w:color="000000"/>
              <w:right w:val="single" w:sz="1" w:space="0" w:color="000000"/>
            </w:tcBorders>
            <w:shd w:val="clear" w:color="auto" w:fill="auto"/>
          </w:tcPr>
          <w:p w:rsidR="000B7019" w:rsidRPr="00FE78BB" w:rsidDel="007053AE" w:rsidRDefault="000B7019">
            <w:pPr>
              <w:spacing w:line="100" w:lineRule="atLeast"/>
              <w:rPr>
                <w:del w:id="1083" w:author="ahiralesc" w:date="2012-09-24T16:39:00Z"/>
                <w:rFonts w:ascii="Verdana" w:hAnsi="Verdana"/>
              </w:rPr>
            </w:pPr>
          </w:p>
        </w:tc>
      </w:tr>
      <w:tr w:rsidR="000B7019" w:rsidRPr="00FE78BB" w:rsidDel="007053AE">
        <w:trPr>
          <w:del w:id="1084" w:author="ahiralesc" w:date="2012-09-24T16:39:00Z"/>
        </w:trPr>
        <w:tc>
          <w:tcPr>
            <w:tcW w:w="3120" w:type="dxa"/>
            <w:tcBorders>
              <w:left w:val="single" w:sz="1" w:space="0" w:color="000000"/>
              <w:bottom w:val="single" w:sz="1" w:space="0" w:color="000000"/>
            </w:tcBorders>
            <w:shd w:val="clear" w:color="auto" w:fill="auto"/>
          </w:tcPr>
          <w:p w:rsidR="000B7019" w:rsidRPr="00FE78BB" w:rsidDel="007053AE" w:rsidRDefault="000B7019">
            <w:pPr>
              <w:spacing w:line="100" w:lineRule="atLeast"/>
              <w:rPr>
                <w:del w:id="1085" w:author="ahiralesc" w:date="2012-09-24T16:39:00Z"/>
                <w:rFonts w:ascii="Verdana" w:hAnsi="Verdana"/>
              </w:rPr>
            </w:pPr>
            <w:del w:id="1086" w:author="ahiralesc" w:date="2012-09-24T16:39:00Z">
              <w:r w:rsidRPr="00FE78BB" w:rsidDel="007053AE">
                <w:rPr>
                  <w:rFonts w:ascii="Verdana" w:hAnsi="Verdana"/>
                </w:rPr>
                <w:delText>Tipo</w:delText>
              </w:r>
            </w:del>
          </w:p>
        </w:tc>
        <w:tc>
          <w:tcPr>
            <w:tcW w:w="1605" w:type="dxa"/>
            <w:tcBorders>
              <w:left w:val="single" w:sz="1" w:space="0" w:color="000000"/>
              <w:bottom w:val="single" w:sz="1" w:space="0" w:color="000000"/>
            </w:tcBorders>
            <w:shd w:val="clear" w:color="auto" w:fill="auto"/>
          </w:tcPr>
          <w:p w:rsidR="000B7019" w:rsidRPr="00FE78BB" w:rsidDel="007053AE" w:rsidRDefault="000B7019">
            <w:pPr>
              <w:spacing w:line="100" w:lineRule="atLeast"/>
              <w:rPr>
                <w:del w:id="1087" w:author="ahiralesc" w:date="2012-09-24T16:39:00Z"/>
                <w:rFonts w:ascii="Verdana" w:hAnsi="Verdana"/>
              </w:rPr>
            </w:pPr>
            <w:del w:id="1088" w:author="ahiralesc" w:date="2012-09-24T16:39:00Z">
              <w:r w:rsidRPr="00FE78BB" w:rsidDel="007053AE">
                <w:rPr>
                  <w:rFonts w:ascii="Verdana" w:hAnsi="Verdana"/>
                </w:rPr>
                <w:delText>&lt;string&gt;</w:delText>
              </w:r>
            </w:del>
          </w:p>
        </w:tc>
        <w:tc>
          <w:tcPr>
            <w:tcW w:w="4635" w:type="dxa"/>
            <w:tcBorders>
              <w:left w:val="single" w:sz="1" w:space="0" w:color="000000"/>
              <w:bottom w:val="single" w:sz="1" w:space="0" w:color="000000"/>
              <w:right w:val="single" w:sz="1" w:space="0" w:color="000000"/>
            </w:tcBorders>
            <w:shd w:val="clear" w:color="auto" w:fill="auto"/>
          </w:tcPr>
          <w:p w:rsidR="000B7019" w:rsidRPr="00FE78BB" w:rsidDel="007053AE" w:rsidRDefault="000B7019">
            <w:pPr>
              <w:spacing w:line="100" w:lineRule="atLeast"/>
              <w:rPr>
                <w:del w:id="1089" w:author="ahiralesc" w:date="2012-09-24T16:39:00Z"/>
                <w:rFonts w:ascii="Verdana" w:hAnsi="Verdana"/>
              </w:rPr>
            </w:pPr>
            <w:del w:id="1090" w:author="ahiralesc" w:date="2012-09-24T16:39:00Z">
              <w:r w:rsidRPr="00FE78BB" w:rsidDel="007053AE">
                <w:rPr>
                  <w:rFonts w:ascii="Verdana" w:hAnsi="Verdana"/>
                </w:rPr>
                <w:delText>Classroom or lab</w:delText>
              </w:r>
            </w:del>
          </w:p>
        </w:tc>
      </w:tr>
      <w:tr w:rsidR="000B7019" w:rsidRPr="00FE78BB" w:rsidDel="007053AE">
        <w:trPr>
          <w:del w:id="1091" w:author="ahiralesc" w:date="2012-09-24T16:39:00Z"/>
        </w:trPr>
        <w:tc>
          <w:tcPr>
            <w:tcW w:w="3120" w:type="dxa"/>
            <w:tcBorders>
              <w:left w:val="single" w:sz="1" w:space="0" w:color="000000"/>
              <w:bottom w:val="single" w:sz="1" w:space="0" w:color="000000"/>
            </w:tcBorders>
            <w:shd w:val="clear" w:color="auto" w:fill="auto"/>
          </w:tcPr>
          <w:p w:rsidR="000B7019" w:rsidRPr="00FE78BB" w:rsidDel="007053AE" w:rsidRDefault="000B7019">
            <w:pPr>
              <w:spacing w:line="100" w:lineRule="atLeast"/>
              <w:rPr>
                <w:del w:id="1092" w:author="ahiralesc" w:date="2012-09-24T16:39:00Z"/>
                <w:rFonts w:ascii="Verdana" w:hAnsi="Verdana"/>
              </w:rPr>
            </w:pPr>
            <w:del w:id="1093" w:author="ahiralesc" w:date="2012-09-24T16:39:00Z">
              <w:r w:rsidRPr="00FE78BB" w:rsidDel="007053AE">
                <w:rPr>
                  <w:rFonts w:ascii="Verdana" w:hAnsi="Verdana"/>
                </w:rPr>
                <w:delText>Programa</w:delText>
              </w:r>
            </w:del>
          </w:p>
        </w:tc>
        <w:tc>
          <w:tcPr>
            <w:tcW w:w="1605" w:type="dxa"/>
            <w:tcBorders>
              <w:left w:val="single" w:sz="1" w:space="0" w:color="000000"/>
              <w:bottom w:val="single" w:sz="1" w:space="0" w:color="000000"/>
            </w:tcBorders>
            <w:shd w:val="clear" w:color="auto" w:fill="auto"/>
          </w:tcPr>
          <w:p w:rsidR="000B7019" w:rsidRPr="00FE78BB" w:rsidDel="007053AE" w:rsidRDefault="000B7019">
            <w:pPr>
              <w:spacing w:line="100" w:lineRule="atLeast"/>
              <w:rPr>
                <w:del w:id="1094" w:author="ahiralesc" w:date="2012-09-24T16:39:00Z"/>
                <w:rFonts w:ascii="Verdana" w:hAnsi="Verdana"/>
              </w:rPr>
            </w:pPr>
            <w:del w:id="1095" w:author="ahiralesc" w:date="2012-09-24T16:39:00Z">
              <w:r w:rsidRPr="00FE78BB" w:rsidDel="007053AE">
                <w:rPr>
                  <w:rFonts w:ascii="Verdana" w:hAnsi="Verdana"/>
                </w:rPr>
                <w:delText>&lt;string&gt;</w:delText>
              </w:r>
            </w:del>
          </w:p>
        </w:tc>
        <w:tc>
          <w:tcPr>
            <w:tcW w:w="4635" w:type="dxa"/>
            <w:tcBorders>
              <w:left w:val="single" w:sz="1" w:space="0" w:color="000000"/>
              <w:bottom w:val="single" w:sz="1" w:space="0" w:color="000000"/>
              <w:right w:val="single" w:sz="1" w:space="0" w:color="000000"/>
            </w:tcBorders>
            <w:shd w:val="clear" w:color="auto" w:fill="auto"/>
          </w:tcPr>
          <w:p w:rsidR="000B7019" w:rsidRPr="00FE78BB" w:rsidDel="007053AE" w:rsidRDefault="000B7019">
            <w:pPr>
              <w:spacing w:line="100" w:lineRule="atLeast"/>
              <w:rPr>
                <w:del w:id="1096" w:author="ahiralesc" w:date="2012-09-24T16:39:00Z"/>
                <w:rFonts w:ascii="Verdana" w:hAnsi="Verdana"/>
              </w:rPr>
            </w:pPr>
            <w:del w:id="1097" w:author="ahiralesc" w:date="2012-09-24T16:39:00Z">
              <w:r w:rsidRPr="00FE78BB" w:rsidDel="007053AE">
                <w:rPr>
                  <w:rFonts w:ascii="Verdana" w:hAnsi="Verdana"/>
                </w:rPr>
                <w:delText>Sequence of 2 or more characters</w:delText>
              </w:r>
            </w:del>
          </w:p>
        </w:tc>
      </w:tr>
      <w:tr w:rsidR="000B7019" w:rsidRPr="00FE78BB" w:rsidDel="007053AE">
        <w:trPr>
          <w:del w:id="1098" w:author="ahiralesc" w:date="2012-09-24T16:39:00Z"/>
        </w:trPr>
        <w:tc>
          <w:tcPr>
            <w:tcW w:w="3120" w:type="dxa"/>
            <w:tcBorders>
              <w:left w:val="single" w:sz="1" w:space="0" w:color="000000"/>
              <w:bottom w:val="single" w:sz="1" w:space="0" w:color="000000"/>
            </w:tcBorders>
            <w:shd w:val="clear" w:color="auto" w:fill="auto"/>
          </w:tcPr>
          <w:p w:rsidR="000B7019" w:rsidRPr="00FE78BB" w:rsidDel="007053AE" w:rsidRDefault="000B7019">
            <w:pPr>
              <w:spacing w:line="100" w:lineRule="atLeast"/>
              <w:rPr>
                <w:del w:id="1099" w:author="ahiralesc" w:date="2012-09-24T16:39:00Z"/>
                <w:rFonts w:ascii="Verdana" w:hAnsi="Verdana"/>
              </w:rPr>
            </w:pPr>
            <w:del w:id="1100" w:author="ahiralesc" w:date="2012-09-24T16:39:00Z">
              <w:r w:rsidRPr="00FE78BB" w:rsidDel="007053AE">
                <w:rPr>
                  <w:rFonts w:ascii="Verdana" w:hAnsi="Verdana"/>
                </w:rPr>
                <w:delText>Ubicación</w:delText>
              </w:r>
            </w:del>
          </w:p>
        </w:tc>
        <w:tc>
          <w:tcPr>
            <w:tcW w:w="1605" w:type="dxa"/>
            <w:tcBorders>
              <w:left w:val="single" w:sz="1" w:space="0" w:color="000000"/>
              <w:bottom w:val="single" w:sz="1" w:space="0" w:color="000000"/>
            </w:tcBorders>
            <w:shd w:val="clear" w:color="auto" w:fill="auto"/>
          </w:tcPr>
          <w:p w:rsidR="000B7019" w:rsidRPr="00FE78BB" w:rsidDel="007053AE" w:rsidRDefault="000B7019">
            <w:pPr>
              <w:spacing w:line="100" w:lineRule="atLeast"/>
              <w:rPr>
                <w:del w:id="1101" w:author="ahiralesc" w:date="2012-09-24T16:39:00Z"/>
                <w:rFonts w:ascii="Verdana" w:hAnsi="Verdana"/>
              </w:rPr>
            </w:pPr>
            <w:del w:id="1102" w:author="ahiralesc" w:date="2012-09-24T16:39:00Z">
              <w:r w:rsidRPr="00FE78BB" w:rsidDel="007053AE">
                <w:rPr>
                  <w:rFonts w:ascii="Verdana" w:hAnsi="Verdana"/>
                </w:rPr>
                <w:delText>&lt;string&gt;</w:delText>
              </w:r>
            </w:del>
          </w:p>
        </w:tc>
        <w:tc>
          <w:tcPr>
            <w:tcW w:w="4635" w:type="dxa"/>
            <w:tcBorders>
              <w:left w:val="single" w:sz="1" w:space="0" w:color="000000"/>
              <w:bottom w:val="single" w:sz="1" w:space="0" w:color="000000"/>
              <w:right w:val="single" w:sz="1" w:space="0" w:color="000000"/>
            </w:tcBorders>
            <w:shd w:val="clear" w:color="auto" w:fill="auto"/>
          </w:tcPr>
          <w:p w:rsidR="000B7019" w:rsidRPr="00FE78BB" w:rsidDel="007053AE" w:rsidRDefault="000B7019">
            <w:pPr>
              <w:spacing w:line="100" w:lineRule="atLeast"/>
              <w:rPr>
                <w:del w:id="1103" w:author="ahiralesc" w:date="2012-09-24T16:39:00Z"/>
                <w:rFonts w:ascii="Verdana" w:hAnsi="Verdana"/>
              </w:rPr>
            </w:pPr>
            <w:del w:id="1104" w:author="ahiralesc" w:date="2012-09-24T16:39:00Z">
              <w:r w:rsidRPr="00FE78BB" w:rsidDel="007053AE">
                <w:rPr>
                  <w:rFonts w:ascii="Verdana" w:hAnsi="Verdana"/>
                </w:rPr>
                <w:delText>Description where the resources are located, represented by geographic coordinates</w:delText>
              </w:r>
            </w:del>
          </w:p>
        </w:tc>
      </w:tr>
    </w:tbl>
    <w:p w:rsidR="000B7019" w:rsidRPr="00FE78BB" w:rsidDel="007053AE" w:rsidRDefault="000B7019">
      <w:pPr>
        <w:rPr>
          <w:del w:id="1105" w:author="ahiralesc" w:date="2012-09-24T16:39:00Z"/>
          <w:rFonts w:ascii="Verdana" w:hAnsi="Verdana"/>
        </w:rPr>
      </w:pPr>
    </w:p>
    <w:p w:rsidR="000B7019" w:rsidRPr="00FE78BB" w:rsidDel="007053AE" w:rsidRDefault="000B7019">
      <w:pPr>
        <w:rPr>
          <w:del w:id="1106" w:author="ahiralesc" w:date="2012-09-24T16:39:00Z"/>
          <w:rFonts w:ascii="Verdana" w:hAnsi="Verdana"/>
        </w:rPr>
      </w:pPr>
    </w:p>
    <w:tbl>
      <w:tblPr>
        <w:tblW w:w="0" w:type="auto"/>
        <w:tblInd w:w="200" w:type="dxa"/>
        <w:tblLayout w:type="fixed"/>
        <w:tblCellMar>
          <w:top w:w="100" w:type="dxa"/>
          <w:left w:w="100" w:type="dxa"/>
          <w:bottom w:w="100" w:type="dxa"/>
          <w:right w:w="100" w:type="dxa"/>
        </w:tblCellMar>
        <w:tblLook w:val="0000"/>
      </w:tblPr>
      <w:tblGrid>
        <w:gridCol w:w="3120"/>
        <w:gridCol w:w="1590"/>
        <w:gridCol w:w="4650"/>
      </w:tblGrid>
      <w:tr w:rsidR="000B7019" w:rsidRPr="00FE78BB" w:rsidDel="007053AE">
        <w:trPr>
          <w:del w:id="1107" w:author="ahiralesc" w:date="2012-09-24T16:39:00Z"/>
        </w:trPr>
        <w:tc>
          <w:tcPr>
            <w:tcW w:w="3120" w:type="dxa"/>
            <w:tcBorders>
              <w:top w:val="single" w:sz="1" w:space="0" w:color="000000"/>
              <w:left w:val="single" w:sz="1" w:space="0" w:color="000000"/>
              <w:bottom w:val="single" w:sz="1" w:space="0" w:color="000000"/>
            </w:tcBorders>
            <w:shd w:val="clear" w:color="auto" w:fill="auto"/>
          </w:tcPr>
          <w:p w:rsidR="000B7019" w:rsidRPr="00FE78BB" w:rsidDel="007053AE" w:rsidRDefault="000B7019">
            <w:pPr>
              <w:spacing w:line="100" w:lineRule="atLeast"/>
              <w:rPr>
                <w:del w:id="1108" w:author="ahiralesc" w:date="2012-09-24T16:39:00Z"/>
                <w:rFonts w:ascii="Verdana" w:hAnsi="Verdana"/>
                <w:b/>
                <w:bCs/>
              </w:rPr>
            </w:pPr>
            <w:del w:id="1109" w:author="ahiralesc" w:date="2012-09-24T16:39:00Z">
              <w:r w:rsidRPr="00FE78BB" w:rsidDel="007053AE">
                <w:rPr>
                  <w:rFonts w:ascii="Verdana" w:hAnsi="Verdana"/>
                  <w:b/>
                  <w:bCs/>
                </w:rPr>
                <w:delText>Alumno</w:delText>
              </w:r>
            </w:del>
          </w:p>
        </w:tc>
        <w:tc>
          <w:tcPr>
            <w:tcW w:w="1590" w:type="dxa"/>
            <w:tcBorders>
              <w:top w:val="single" w:sz="1" w:space="0" w:color="000000"/>
              <w:left w:val="single" w:sz="1" w:space="0" w:color="000000"/>
              <w:bottom w:val="single" w:sz="1" w:space="0" w:color="000000"/>
            </w:tcBorders>
            <w:shd w:val="clear" w:color="auto" w:fill="auto"/>
          </w:tcPr>
          <w:p w:rsidR="000B7019" w:rsidRPr="00FE78BB" w:rsidDel="007053AE" w:rsidRDefault="000B7019">
            <w:pPr>
              <w:spacing w:line="100" w:lineRule="atLeast"/>
              <w:rPr>
                <w:del w:id="1110" w:author="ahiralesc" w:date="2012-09-24T16:39:00Z"/>
                <w:rFonts w:ascii="Verdana" w:hAnsi="Verdana"/>
                <w:b/>
                <w:bCs/>
              </w:rPr>
            </w:pPr>
            <w:del w:id="1111" w:author="ahiralesc" w:date="2012-09-24T16:39:00Z">
              <w:r w:rsidRPr="00FE78BB" w:rsidDel="007053AE">
                <w:rPr>
                  <w:rFonts w:ascii="Verdana" w:hAnsi="Verdana"/>
                  <w:b/>
                  <w:bCs/>
                </w:rPr>
                <w:delText>Type</w:delText>
              </w:r>
            </w:del>
          </w:p>
        </w:tc>
        <w:tc>
          <w:tcPr>
            <w:tcW w:w="4650" w:type="dxa"/>
            <w:tcBorders>
              <w:top w:val="single" w:sz="1" w:space="0" w:color="000000"/>
              <w:left w:val="single" w:sz="1" w:space="0" w:color="000000"/>
              <w:bottom w:val="single" w:sz="1" w:space="0" w:color="000000"/>
              <w:right w:val="single" w:sz="1" w:space="0" w:color="000000"/>
            </w:tcBorders>
            <w:shd w:val="clear" w:color="auto" w:fill="auto"/>
          </w:tcPr>
          <w:p w:rsidR="000B7019" w:rsidRPr="00FE78BB" w:rsidDel="007053AE" w:rsidRDefault="000B7019">
            <w:pPr>
              <w:spacing w:line="100" w:lineRule="atLeast"/>
              <w:rPr>
                <w:del w:id="1112" w:author="ahiralesc" w:date="2012-09-24T16:39:00Z"/>
                <w:rFonts w:ascii="Verdana" w:hAnsi="Verdana"/>
                <w:b/>
                <w:bCs/>
              </w:rPr>
            </w:pPr>
            <w:del w:id="1113" w:author="ahiralesc" w:date="2012-09-24T16:39:00Z">
              <w:r w:rsidRPr="00FE78BB" w:rsidDel="007053AE">
                <w:rPr>
                  <w:rFonts w:ascii="Verdana" w:hAnsi="Verdana"/>
                  <w:b/>
                  <w:bCs/>
                </w:rPr>
                <w:delText>Description</w:delText>
              </w:r>
            </w:del>
          </w:p>
        </w:tc>
      </w:tr>
      <w:tr w:rsidR="000B7019" w:rsidRPr="00FE78BB" w:rsidDel="007053AE">
        <w:trPr>
          <w:del w:id="1114" w:author="ahiralesc" w:date="2012-09-24T16:39:00Z"/>
        </w:trPr>
        <w:tc>
          <w:tcPr>
            <w:tcW w:w="3120" w:type="dxa"/>
            <w:tcBorders>
              <w:left w:val="single" w:sz="1" w:space="0" w:color="000000"/>
              <w:bottom w:val="single" w:sz="1" w:space="0" w:color="000000"/>
            </w:tcBorders>
            <w:shd w:val="clear" w:color="auto" w:fill="auto"/>
          </w:tcPr>
          <w:p w:rsidR="000B7019" w:rsidRPr="00FE78BB" w:rsidDel="007053AE" w:rsidRDefault="000B7019">
            <w:pPr>
              <w:spacing w:line="100" w:lineRule="atLeast"/>
              <w:rPr>
                <w:del w:id="1115" w:author="ahiralesc" w:date="2012-09-24T16:39:00Z"/>
                <w:rFonts w:ascii="Verdana" w:hAnsi="Verdana"/>
              </w:rPr>
            </w:pPr>
            <w:del w:id="1116" w:author="ahiralesc" w:date="2012-09-24T16:39:00Z">
              <w:r w:rsidRPr="00FE78BB" w:rsidDel="007053AE">
                <w:rPr>
                  <w:rFonts w:ascii="Verdana" w:hAnsi="Verdana"/>
                </w:rPr>
                <w:delText>matricula</w:delText>
              </w:r>
            </w:del>
          </w:p>
        </w:tc>
        <w:tc>
          <w:tcPr>
            <w:tcW w:w="1590" w:type="dxa"/>
            <w:tcBorders>
              <w:left w:val="single" w:sz="1" w:space="0" w:color="000000"/>
              <w:bottom w:val="single" w:sz="1" w:space="0" w:color="000000"/>
            </w:tcBorders>
            <w:shd w:val="clear" w:color="auto" w:fill="auto"/>
          </w:tcPr>
          <w:p w:rsidR="000B7019" w:rsidRPr="00FE78BB" w:rsidDel="007053AE" w:rsidRDefault="000B7019">
            <w:pPr>
              <w:spacing w:line="100" w:lineRule="atLeast"/>
              <w:rPr>
                <w:del w:id="1117" w:author="ahiralesc" w:date="2012-09-24T16:39:00Z"/>
                <w:rFonts w:ascii="Verdana" w:hAnsi="Verdana"/>
              </w:rPr>
            </w:pPr>
            <w:del w:id="1118" w:author="ahiralesc" w:date="2012-09-24T16:39:00Z">
              <w:r w:rsidRPr="00FE78BB" w:rsidDel="007053AE">
                <w:rPr>
                  <w:rFonts w:ascii="Verdana" w:hAnsi="Verdana"/>
                </w:rPr>
                <w:delText>&lt;numeric&gt;</w:delText>
              </w:r>
            </w:del>
          </w:p>
        </w:tc>
        <w:tc>
          <w:tcPr>
            <w:tcW w:w="4650" w:type="dxa"/>
            <w:tcBorders>
              <w:left w:val="single" w:sz="1" w:space="0" w:color="000000"/>
              <w:bottom w:val="single" w:sz="1" w:space="0" w:color="000000"/>
              <w:right w:val="single" w:sz="1" w:space="0" w:color="000000"/>
            </w:tcBorders>
            <w:shd w:val="clear" w:color="auto" w:fill="auto"/>
          </w:tcPr>
          <w:p w:rsidR="000B7019" w:rsidRPr="00FE78BB" w:rsidDel="007053AE" w:rsidRDefault="000B7019">
            <w:pPr>
              <w:spacing w:line="100" w:lineRule="atLeast"/>
              <w:rPr>
                <w:del w:id="1119" w:author="ahiralesc" w:date="2012-09-24T16:39:00Z"/>
                <w:rFonts w:ascii="Verdana" w:hAnsi="Verdana"/>
              </w:rPr>
            </w:pPr>
          </w:p>
        </w:tc>
      </w:tr>
      <w:tr w:rsidR="000B7019" w:rsidRPr="00FE78BB" w:rsidDel="007053AE">
        <w:trPr>
          <w:del w:id="1120" w:author="ahiralesc" w:date="2012-09-24T16:39:00Z"/>
        </w:trPr>
        <w:tc>
          <w:tcPr>
            <w:tcW w:w="3120" w:type="dxa"/>
            <w:tcBorders>
              <w:left w:val="single" w:sz="1" w:space="0" w:color="000000"/>
              <w:bottom w:val="single" w:sz="1" w:space="0" w:color="000000"/>
            </w:tcBorders>
            <w:shd w:val="clear" w:color="auto" w:fill="auto"/>
          </w:tcPr>
          <w:p w:rsidR="000B7019" w:rsidRPr="00FE78BB" w:rsidDel="007053AE" w:rsidRDefault="000B7019">
            <w:pPr>
              <w:spacing w:line="100" w:lineRule="atLeast"/>
              <w:rPr>
                <w:del w:id="1121" w:author="ahiralesc" w:date="2012-09-24T16:39:00Z"/>
                <w:rFonts w:ascii="Verdana" w:hAnsi="Verdana"/>
              </w:rPr>
            </w:pPr>
            <w:del w:id="1122" w:author="ahiralesc" w:date="2012-09-24T16:39:00Z">
              <w:r w:rsidRPr="00FE78BB" w:rsidDel="007053AE">
                <w:rPr>
                  <w:rFonts w:ascii="Verdana" w:hAnsi="Verdana"/>
                </w:rPr>
                <w:delText>Nombre</w:delText>
              </w:r>
            </w:del>
          </w:p>
        </w:tc>
        <w:tc>
          <w:tcPr>
            <w:tcW w:w="1590" w:type="dxa"/>
            <w:tcBorders>
              <w:left w:val="single" w:sz="1" w:space="0" w:color="000000"/>
              <w:bottom w:val="single" w:sz="1" w:space="0" w:color="000000"/>
            </w:tcBorders>
            <w:shd w:val="clear" w:color="auto" w:fill="auto"/>
          </w:tcPr>
          <w:p w:rsidR="000B7019" w:rsidRPr="00FE78BB" w:rsidDel="007053AE" w:rsidRDefault="000B7019">
            <w:pPr>
              <w:spacing w:line="100" w:lineRule="atLeast"/>
              <w:rPr>
                <w:del w:id="1123" w:author="ahiralesc" w:date="2012-09-24T16:39:00Z"/>
                <w:rFonts w:ascii="Verdana" w:hAnsi="Verdana"/>
              </w:rPr>
            </w:pPr>
            <w:del w:id="1124" w:author="ahiralesc" w:date="2012-09-24T16:39:00Z">
              <w:r w:rsidRPr="00FE78BB" w:rsidDel="007053AE">
                <w:rPr>
                  <w:rFonts w:ascii="Verdana" w:hAnsi="Verdana"/>
                </w:rPr>
                <w:delText>&lt;string&gt;</w:delText>
              </w:r>
            </w:del>
          </w:p>
        </w:tc>
        <w:tc>
          <w:tcPr>
            <w:tcW w:w="4650" w:type="dxa"/>
            <w:tcBorders>
              <w:left w:val="single" w:sz="1" w:space="0" w:color="000000"/>
              <w:bottom w:val="single" w:sz="1" w:space="0" w:color="000000"/>
              <w:right w:val="single" w:sz="1" w:space="0" w:color="000000"/>
            </w:tcBorders>
            <w:shd w:val="clear" w:color="auto" w:fill="auto"/>
          </w:tcPr>
          <w:p w:rsidR="000B7019" w:rsidRPr="00FE78BB" w:rsidDel="007053AE" w:rsidRDefault="000B7019">
            <w:pPr>
              <w:spacing w:line="100" w:lineRule="atLeast"/>
              <w:rPr>
                <w:del w:id="1125" w:author="ahiralesc" w:date="2012-09-24T16:39:00Z"/>
                <w:rFonts w:ascii="Verdana" w:hAnsi="Verdana"/>
              </w:rPr>
            </w:pPr>
          </w:p>
        </w:tc>
      </w:tr>
      <w:tr w:rsidR="000B7019" w:rsidRPr="00FE78BB" w:rsidDel="007053AE">
        <w:trPr>
          <w:del w:id="1126" w:author="ahiralesc" w:date="2012-09-24T16:39:00Z"/>
        </w:trPr>
        <w:tc>
          <w:tcPr>
            <w:tcW w:w="3120" w:type="dxa"/>
            <w:tcBorders>
              <w:left w:val="single" w:sz="1" w:space="0" w:color="000000"/>
              <w:bottom w:val="single" w:sz="1" w:space="0" w:color="000000"/>
            </w:tcBorders>
            <w:shd w:val="clear" w:color="auto" w:fill="auto"/>
          </w:tcPr>
          <w:p w:rsidR="000B7019" w:rsidRPr="00FE78BB" w:rsidDel="007053AE" w:rsidRDefault="000B7019">
            <w:pPr>
              <w:spacing w:line="100" w:lineRule="atLeast"/>
              <w:rPr>
                <w:del w:id="1127" w:author="ahiralesc" w:date="2012-09-24T16:39:00Z"/>
                <w:rFonts w:ascii="Verdana" w:hAnsi="Verdana"/>
              </w:rPr>
            </w:pPr>
            <w:del w:id="1128" w:author="ahiralesc" w:date="2012-09-24T16:39:00Z">
              <w:r w:rsidRPr="00FE78BB" w:rsidDel="007053AE">
                <w:rPr>
                  <w:rFonts w:ascii="Verdana" w:hAnsi="Verdana"/>
                </w:rPr>
                <w:delText>Programa</w:delText>
              </w:r>
            </w:del>
          </w:p>
        </w:tc>
        <w:tc>
          <w:tcPr>
            <w:tcW w:w="1590" w:type="dxa"/>
            <w:tcBorders>
              <w:left w:val="single" w:sz="1" w:space="0" w:color="000000"/>
              <w:bottom w:val="single" w:sz="1" w:space="0" w:color="000000"/>
            </w:tcBorders>
            <w:shd w:val="clear" w:color="auto" w:fill="auto"/>
          </w:tcPr>
          <w:p w:rsidR="000B7019" w:rsidRPr="00FE78BB" w:rsidDel="007053AE" w:rsidRDefault="000B7019">
            <w:pPr>
              <w:spacing w:line="100" w:lineRule="atLeast"/>
              <w:rPr>
                <w:del w:id="1129" w:author="ahiralesc" w:date="2012-09-24T16:39:00Z"/>
                <w:rFonts w:ascii="Verdana" w:hAnsi="Verdana"/>
              </w:rPr>
            </w:pPr>
            <w:del w:id="1130" w:author="ahiralesc" w:date="2012-09-24T16:39:00Z">
              <w:r w:rsidRPr="00FE78BB" w:rsidDel="007053AE">
                <w:rPr>
                  <w:rFonts w:ascii="Verdana" w:hAnsi="Verdana"/>
                </w:rPr>
                <w:delText>&lt;string&gt;</w:delText>
              </w:r>
            </w:del>
          </w:p>
        </w:tc>
        <w:tc>
          <w:tcPr>
            <w:tcW w:w="4650" w:type="dxa"/>
            <w:tcBorders>
              <w:left w:val="single" w:sz="1" w:space="0" w:color="000000"/>
              <w:bottom w:val="single" w:sz="1" w:space="0" w:color="000000"/>
              <w:right w:val="single" w:sz="1" w:space="0" w:color="000000"/>
            </w:tcBorders>
            <w:shd w:val="clear" w:color="auto" w:fill="auto"/>
          </w:tcPr>
          <w:p w:rsidR="000B7019" w:rsidRPr="00FE78BB" w:rsidDel="007053AE" w:rsidRDefault="000B7019">
            <w:pPr>
              <w:spacing w:line="100" w:lineRule="atLeast"/>
              <w:rPr>
                <w:del w:id="1131" w:author="ahiralesc" w:date="2012-09-24T16:39:00Z"/>
                <w:rFonts w:ascii="Verdana" w:hAnsi="Verdana"/>
              </w:rPr>
            </w:pPr>
            <w:del w:id="1132" w:author="ahiralesc" w:date="2012-09-24T16:39:00Z">
              <w:r w:rsidRPr="00FE78BB" w:rsidDel="007053AE">
                <w:rPr>
                  <w:rFonts w:ascii="Verdana" w:hAnsi="Verdana"/>
                </w:rPr>
                <w:delText>Sequence of 2 or more characters</w:delText>
              </w:r>
            </w:del>
          </w:p>
        </w:tc>
      </w:tr>
    </w:tbl>
    <w:p w:rsidR="000B7019" w:rsidRPr="00FE78BB" w:rsidDel="007053AE" w:rsidRDefault="000B7019">
      <w:pPr>
        <w:rPr>
          <w:del w:id="1133" w:author="ahiralesc" w:date="2012-09-24T16:39:00Z"/>
          <w:rFonts w:ascii="Verdana" w:hAnsi="Verdana"/>
        </w:rPr>
      </w:pPr>
    </w:p>
    <w:p w:rsidR="000B7019" w:rsidRPr="00FE78BB" w:rsidDel="007053AE" w:rsidRDefault="000B7019">
      <w:pPr>
        <w:rPr>
          <w:del w:id="1134" w:author="ahiralesc" w:date="2012-09-24T16:39:00Z"/>
          <w:rFonts w:ascii="Verdana" w:hAnsi="Verdana"/>
        </w:rPr>
      </w:pPr>
    </w:p>
    <w:tbl>
      <w:tblPr>
        <w:tblW w:w="0" w:type="auto"/>
        <w:tblInd w:w="200" w:type="dxa"/>
        <w:tblLayout w:type="fixed"/>
        <w:tblCellMar>
          <w:top w:w="100" w:type="dxa"/>
          <w:left w:w="100" w:type="dxa"/>
          <w:bottom w:w="100" w:type="dxa"/>
          <w:right w:w="100" w:type="dxa"/>
        </w:tblCellMar>
        <w:tblLook w:val="0000"/>
      </w:tblPr>
      <w:tblGrid>
        <w:gridCol w:w="3120"/>
        <w:gridCol w:w="1545"/>
        <w:gridCol w:w="4695"/>
      </w:tblGrid>
      <w:tr w:rsidR="000B7019" w:rsidRPr="00FE78BB" w:rsidDel="007053AE">
        <w:trPr>
          <w:del w:id="1135" w:author="ahiralesc" w:date="2012-09-24T16:39:00Z"/>
        </w:trPr>
        <w:tc>
          <w:tcPr>
            <w:tcW w:w="3120" w:type="dxa"/>
            <w:tcBorders>
              <w:top w:val="single" w:sz="1" w:space="0" w:color="000000"/>
              <w:left w:val="single" w:sz="1" w:space="0" w:color="000000"/>
              <w:bottom w:val="single" w:sz="1" w:space="0" w:color="000000"/>
            </w:tcBorders>
            <w:shd w:val="clear" w:color="auto" w:fill="auto"/>
          </w:tcPr>
          <w:p w:rsidR="000B7019" w:rsidRPr="00FE78BB" w:rsidDel="007053AE" w:rsidRDefault="000B7019">
            <w:pPr>
              <w:spacing w:line="100" w:lineRule="atLeast"/>
              <w:rPr>
                <w:del w:id="1136" w:author="ahiralesc" w:date="2012-09-24T16:39:00Z"/>
                <w:rFonts w:ascii="Verdana" w:hAnsi="Verdana"/>
                <w:b/>
                <w:bCs/>
              </w:rPr>
            </w:pPr>
            <w:del w:id="1137" w:author="ahiralesc" w:date="2012-09-24T16:39:00Z">
              <w:r w:rsidRPr="00FE78BB" w:rsidDel="007053AE">
                <w:rPr>
                  <w:rFonts w:ascii="Verdana" w:hAnsi="Verdana"/>
                  <w:b/>
                  <w:bCs/>
                </w:rPr>
                <w:delText>Calendario</w:delText>
              </w:r>
            </w:del>
          </w:p>
        </w:tc>
        <w:tc>
          <w:tcPr>
            <w:tcW w:w="1545" w:type="dxa"/>
            <w:tcBorders>
              <w:top w:val="single" w:sz="1" w:space="0" w:color="000000"/>
              <w:left w:val="single" w:sz="1" w:space="0" w:color="000000"/>
              <w:bottom w:val="single" w:sz="1" w:space="0" w:color="000000"/>
            </w:tcBorders>
            <w:shd w:val="clear" w:color="auto" w:fill="auto"/>
          </w:tcPr>
          <w:p w:rsidR="000B7019" w:rsidRPr="00FE78BB" w:rsidDel="007053AE" w:rsidRDefault="000B7019">
            <w:pPr>
              <w:spacing w:line="100" w:lineRule="atLeast"/>
              <w:rPr>
                <w:del w:id="1138" w:author="ahiralesc" w:date="2012-09-24T16:39:00Z"/>
                <w:rFonts w:ascii="Verdana" w:hAnsi="Verdana"/>
                <w:b/>
                <w:bCs/>
              </w:rPr>
            </w:pPr>
            <w:del w:id="1139" w:author="ahiralesc" w:date="2012-09-24T16:39:00Z">
              <w:r w:rsidRPr="00FE78BB" w:rsidDel="007053AE">
                <w:rPr>
                  <w:rFonts w:ascii="Verdana" w:hAnsi="Verdana"/>
                  <w:b/>
                  <w:bCs/>
                </w:rPr>
                <w:delText>Type</w:delText>
              </w:r>
            </w:del>
          </w:p>
        </w:tc>
        <w:tc>
          <w:tcPr>
            <w:tcW w:w="4695" w:type="dxa"/>
            <w:tcBorders>
              <w:top w:val="single" w:sz="1" w:space="0" w:color="000000"/>
              <w:left w:val="single" w:sz="1" w:space="0" w:color="000000"/>
              <w:bottom w:val="single" w:sz="1" w:space="0" w:color="000000"/>
              <w:right w:val="single" w:sz="1" w:space="0" w:color="000000"/>
            </w:tcBorders>
            <w:shd w:val="clear" w:color="auto" w:fill="auto"/>
          </w:tcPr>
          <w:p w:rsidR="000B7019" w:rsidRPr="00FE78BB" w:rsidDel="007053AE" w:rsidRDefault="000B7019">
            <w:pPr>
              <w:spacing w:line="100" w:lineRule="atLeast"/>
              <w:rPr>
                <w:del w:id="1140" w:author="ahiralesc" w:date="2012-09-24T16:39:00Z"/>
                <w:rFonts w:ascii="Verdana" w:hAnsi="Verdana"/>
                <w:b/>
                <w:bCs/>
              </w:rPr>
            </w:pPr>
            <w:del w:id="1141" w:author="ahiralesc" w:date="2012-09-24T16:39:00Z">
              <w:r w:rsidRPr="00FE78BB" w:rsidDel="007053AE">
                <w:rPr>
                  <w:rFonts w:ascii="Verdana" w:hAnsi="Verdana"/>
                  <w:b/>
                  <w:bCs/>
                </w:rPr>
                <w:delText>Description</w:delText>
              </w:r>
            </w:del>
          </w:p>
        </w:tc>
      </w:tr>
      <w:tr w:rsidR="000B7019" w:rsidRPr="00FE78BB" w:rsidDel="007053AE">
        <w:trPr>
          <w:del w:id="1142" w:author="ahiralesc" w:date="2012-09-24T16:39:00Z"/>
        </w:trPr>
        <w:tc>
          <w:tcPr>
            <w:tcW w:w="3120" w:type="dxa"/>
            <w:tcBorders>
              <w:left w:val="single" w:sz="1" w:space="0" w:color="000000"/>
              <w:bottom w:val="single" w:sz="1" w:space="0" w:color="000000"/>
            </w:tcBorders>
            <w:shd w:val="clear" w:color="auto" w:fill="auto"/>
          </w:tcPr>
          <w:p w:rsidR="000B7019" w:rsidRPr="00FE78BB" w:rsidDel="007053AE" w:rsidRDefault="000B7019">
            <w:pPr>
              <w:spacing w:line="100" w:lineRule="atLeast"/>
              <w:rPr>
                <w:del w:id="1143" w:author="ahiralesc" w:date="2012-09-24T16:39:00Z"/>
                <w:rFonts w:ascii="Verdana" w:hAnsi="Verdana"/>
              </w:rPr>
            </w:pPr>
            <w:del w:id="1144" w:author="ahiralesc" w:date="2012-09-24T16:39:00Z">
              <w:r w:rsidRPr="00FE78BB" w:rsidDel="007053AE">
                <w:rPr>
                  <w:rFonts w:ascii="Verdana" w:hAnsi="Verdana"/>
                </w:rPr>
                <w:delText>Sitio</w:delText>
              </w:r>
            </w:del>
          </w:p>
        </w:tc>
        <w:tc>
          <w:tcPr>
            <w:tcW w:w="1545" w:type="dxa"/>
            <w:tcBorders>
              <w:left w:val="single" w:sz="1" w:space="0" w:color="000000"/>
              <w:bottom w:val="single" w:sz="1" w:space="0" w:color="000000"/>
            </w:tcBorders>
            <w:shd w:val="clear" w:color="auto" w:fill="auto"/>
          </w:tcPr>
          <w:p w:rsidR="000B7019" w:rsidRPr="00FE78BB" w:rsidDel="007053AE" w:rsidRDefault="000B7019">
            <w:pPr>
              <w:spacing w:line="100" w:lineRule="atLeast"/>
              <w:rPr>
                <w:del w:id="1145" w:author="ahiralesc" w:date="2012-09-24T16:39:00Z"/>
                <w:rFonts w:ascii="Verdana" w:hAnsi="Verdana"/>
              </w:rPr>
            </w:pPr>
          </w:p>
        </w:tc>
        <w:tc>
          <w:tcPr>
            <w:tcW w:w="4695" w:type="dxa"/>
            <w:tcBorders>
              <w:left w:val="single" w:sz="1" w:space="0" w:color="000000"/>
              <w:bottom w:val="single" w:sz="1" w:space="0" w:color="000000"/>
              <w:right w:val="single" w:sz="1" w:space="0" w:color="000000"/>
            </w:tcBorders>
            <w:shd w:val="clear" w:color="auto" w:fill="auto"/>
          </w:tcPr>
          <w:p w:rsidR="000B7019" w:rsidRPr="00FE78BB" w:rsidDel="007053AE" w:rsidRDefault="000B7019">
            <w:pPr>
              <w:spacing w:line="100" w:lineRule="atLeast"/>
              <w:rPr>
                <w:del w:id="1146" w:author="ahiralesc" w:date="2012-09-24T16:39:00Z"/>
                <w:rFonts w:ascii="Verdana" w:hAnsi="Verdana"/>
              </w:rPr>
            </w:pPr>
            <w:del w:id="1147" w:author="ahiralesc" w:date="2012-09-24T16:39:00Z">
              <w:r w:rsidRPr="00FE78BB" w:rsidDel="007053AE">
                <w:rPr>
                  <w:rFonts w:ascii="Verdana" w:hAnsi="Verdana"/>
                </w:rPr>
                <w:delText>Represents the place where the subject will be imparted.</w:delText>
              </w:r>
            </w:del>
          </w:p>
        </w:tc>
      </w:tr>
      <w:tr w:rsidR="000B7019" w:rsidRPr="00FE78BB" w:rsidDel="007053AE">
        <w:trPr>
          <w:del w:id="1148" w:author="ahiralesc" w:date="2012-09-24T16:39:00Z"/>
        </w:trPr>
        <w:tc>
          <w:tcPr>
            <w:tcW w:w="3120" w:type="dxa"/>
            <w:tcBorders>
              <w:left w:val="single" w:sz="1" w:space="0" w:color="000000"/>
              <w:bottom w:val="single" w:sz="1" w:space="0" w:color="000000"/>
            </w:tcBorders>
            <w:shd w:val="clear" w:color="auto" w:fill="auto"/>
          </w:tcPr>
          <w:p w:rsidR="000B7019" w:rsidRPr="00FE78BB" w:rsidDel="007053AE" w:rsidRDefault="000B7019">
            <w:pPr>
              <w:spacing w:line="100" w:lineRule="atLeast"/>
              <w:rPr>
                <w:del w:id="1149" w:author="ahiralesc" w:date="2012-09-24T16:39:00Z"/>
                <w:rFonts w:ascii="Verdana" w:hAnsi="Verdana"/>
              </w:rPr>
            </w:pPr>
            <w:del w:id="1150" w:author="ahiralesc" w:date="2012-09-24T16:39:00Z">
              <w:r w:rsidRPr="00FE78BB" w:rsidDel="007053AE">
                <w:rPr>
                  <w:rFonts w:ascii="Verdana" w:hAnsi="Verdana"/>
                </w:rPr>
                <w:delText>Tiempo de inicio</w:delText>
              </w:r>
            </w:del>
          </w:p>
        </w:tc>
        <w:tc>
          <w:tcPr>
            <w:tcW w:w="1545" w:type="dxa"/>
            <w:tcBorders>
              <w:left w:val="single" w:sz="1" w:space="0" w:color="000000"/>
              <w:bottom w:val="single" w:sz="1" w:space="0" w:color="000000"/>
            </w:tcBorders>
            <w:shd w:val="clear" w:color="auto" w:fill="auto"/>
          </w:tcPr>
          <w:p w:rsidR="000B7019" w:rsidRPr="00FE78BB" w:rsidDel="007053AE" w:rsidRDefault="000B7019">
            <w:pPr>
              <w:spacing w:line="100" w:lineRule="atLeast"/>
              <w:rPr>
                <w:del w:id="1151" w:author="ahiralesc" w:date="2012-09-24T16:39:00Z"/>
                <w:rFonts w:ascii="Verdana" w:hAnsi="Verdana"/>
              </w:rPr>
            </w:pPr>
          </w:p>
        </w:tc>
        <w:tc>
          <w:tcPr>
            <w:tcW w:w="4695" w:type="dxa"/>
            <w:tcBorders>
              <w:left w:val="single" w:sz="1" w:space="0" w:color="000000"/>
              <w:bottom w:val="single" w:sz="1" w:space="0" w:color="000000"/>
              <w:right w:val="single" w:sz="1" w:space="0" w:color="000000"/>
            </w:tcBorders>
            <w:shd w:val="clear" w:color="auto" w:fill="auto"/>
          </w:tcPr>
          <w:p w:rsidR="000B7019" w:rsidRPr="00FE78BB" w:rsidDel="007053AE" w:rsidRDefault="000B7019">
            <w:pPr>
              <w:spacing w:line="100" w:lineRule="atLeast"/>
              <w:rPr>
                <w:del w:id="1152" w:author="ahiralesc" w:date="2012-09-24T16:39:00Z"/>
                <w:rFonts w:ascii="Verdana" w:hAnsi="Verdana"/>
              </w:rPr>
            </w:pPr>
            <w:del w:id="1153" w:author="ahiralesc" w:date="2012-09-24T16:39:00Z">
              <w:r w:rsidRPr="00FE78BB" w:rsidDel="007053AE">
                <w:rPr>
                  <w:rFonts w:ascii="Verdana" w:hAnsi="Verdana"/>
                </w:rPr>
                <w:delText xml:space="preserve">Hour when the subject begins. </w:delText>
              </w:r>
            </w:del>
          </w:p>
        </w:tc>
      </w:tr>
      <w:tr w:rsidR="000B7019" w:rsidRPr="00FE78BB" w:rsidDel="007053AE">
        <w:trPr>
          <w:del w:id="1154" w:author="ahiralesc" w:date="2012-09-24T16:39:00Z"/>
        </w:trPr>
        <w:tc>
          <w:tcPr>
            <w:tcW w:w="3120" w:type="dxa"/>
            <w:tcBorders>
              <w:left w:val="single" w:sz="1" w:space="0" w:color="000000"/>
              <w:bottom w:val="single" w:sz="1" w:space="0" w:color="000000"/>
            </w:tcBorders>
            <w:shd w:val="clear" w:color="auto" w:fill="auto"/>
          </w:tcPr>
          <w:p w:rsidR="000B7019" w:rsidRPr="00FE78BB" w:rsidDel="007053AE" w:rsidRDefault="000B7019">
            <w:pPr>
              <w:spacing w:line="100" w:lineRule="atLeast"/>
              <w:rPr>
                <w:del w:id="1155" w:author="ahiralesc" w:date="2012-09-24T16:39:00Z"/>
                <w:rFonts w:ascii="Verdana" w:hAnsi="Verdana"/>
              </w:rPr>
            </w:pPr>
            <w:del w:id="1156" w:author="ahiralesc" w:date="2012-09-24T16:39:00Z">
              <w:r w:rsidRPr="00FE78BB" w:rsidDel="007053AE">
                <w:rPr>
                  <w:rFonts w:ascii="Verdana" w:hAnsi="Verdana"/>
                </w:rPr>
                <w:delText>Tiempo de finalizacion</w:delText>
              </w:r>
            </w:del>
          </w:p>
        </w:tc>
        <w:tc>
          <w:tcPr>
            <w:tcW w:w="1545" w:type="dxa"/>
            <w:tcBorders>
              <w:left w:val="single" w:sz="1" w:space="0" w:color="000000"/>
              <w:bottom w:val="single" w:sz="1" w:space="0" w:color="000000"/>
            </w:tcBorders>
            <w:shd w:val="clear" w:color="auto" w:fill="auto"/>
          </w:tcPr>
          <w:p w:rsidR="000B7019" w:rsidRPr="00FE78BB" w:rsidDel="007053AE" w:rsidRDefault="000B7019">
            <w:pPr>
              <w:spacing w:line="100" w:lineRule="atLeast"/>
              <w:rPr>
                <w:del w:id="1157" w:author="ahiralesc" w:date="2012-09-24T16:39:00Z"/>
                <w:rFonts w:ascii="Verdana" w:hAnsi="Verdana"/>
              </w:rPr>
            </w:pPr>
          </w:p>
        </w:tc>
        <w:tc>
          <w:tcPr>
            <w:tcW w:w="4695" w:type="dxa"/>
            <w:tcBorders>
              <w:left w:val="single" w:sz="1" w:space="0" w:color="000000"/>
              <w:bottom w:val="single" w:sz="1" w:space="0" w:color="000000"/>
              <w:right w:val="single" w:sz="1" w:space="0" w:color="000000"/>
            </w:tcBorders>
            <w:shd w:val="clear" w:color="auto" w:fill="auto"/>
          </w:tcPr>
          <w:p w:rsidR="000B7019" w:rsidRPr="00FE78BB" w:rsidDel="007053AE" w:rsidRDefault="000B7019">
            <w:pPr>
              <w:spacing w:line="100" w:lineRule="atLeast"/>
              <w:rPr>
                <w:del w:id="1158" w:author="ahiralesc" w:date="2012-09-24T16:39:00Z"/>
                <w:rFonts w:ascii="Verdana" w:hAnsi="Verdana"/>
              </w:rPr>
            </w:pPr>
            <w:del w:id="1159" w:author="ahiralesc" w:date="2012-09-24T16:39:00Z">
              <w:r w:rsidRPr="00FE78BB" w:rsidDel="007053AE">
                <w:rPr>
                  <w:rFonts w:ascii="Verdana" w:hAnsi="Verdana"/>
                </w:rPr>
                <w:delText>Hour when the subject ends.</w:delText>
              </w:r>
            </w:del>
          </w:p>
        </w:tc>
      </w:tr>
      <w:tr w:rsidR="000B7019" w:rsidRPr="00FE78BB" w:rsidDel="007053AE">
        <w:trPr>
          <w:del w:id="1160" w:author="ahiralesc" w:date="2012-09-24T16:39:00Z"/>
        </w:trPr>
        <w:tc>
          <w:tcPr>
            <w:tcW w:w="3120" w:type="dxa"/>
            <w:tcBorders>
              <w:left w:val="single" w:sz="1" w:space="0" w:color="000000"/>
              <w:bottom w:val="single" w:sz="1" w:space="0" w:color="000000"/>
            </w:tcBorders>
            <w:shd w:val="clear" w:color="auto" w:fill="auto"/>
          </w:tcPr>
          <w:p w:rsidR="000B7019" w:rsidRPr="00FE78BB" w:rsidDel="007053AE" w:rsidRDefault="000B7019">
            <w:pPr>
              <w:spacing w:line="100" w:lineRule="atLeast"/>
              <w:rPr>
                <w:del w:id="1161" w:author="ahiralesc" w:date="2012-09-24T16:39:00Z"/>
                <w:rFonts w:ascii="Verdana" w:hAnsi="Verdana"/>
              </w:rPr>
            </w:pPr>
            <w:del w:id="1162" w:author="ahiralesc" w:date="2012-09-24T16:39:00Z">
              <w:r w:rsidRPr="00FE78BB" w:rsidDel="007053AE">
                <w:rPr>
                  <w:rFonts w:ascii="Verdana" w:hAnsi="Verdana"/>
                </w:rPr>
                <w:delText>Id_materia</w:delText>
              </w:r>
            </w:del>
          </w:p>
        </w:tc>
        <w:tc>
          <w:tcPr>
            <w:tcW w:w="1545" w:type="dxa"/>
            <w:tcBorders>
              <w:left w:val="single" w:sz="1" w:space="0" w:color="000000"/>
              <w:bottom w:val="single" w:sz="1" w:space="0" w:color="000000"/>
            </w:tcBorders>
            <w:shd w:val="clear" w:color="auto" w:fill="auto"/>
          </w:tcPr>
          <w:p w:rsidR="000B7019" w:rsidRPr="00FE78BB" w:rsidDel="007053AE" w:rsidRDefault="000B7019">
            <w:pPr>
              <w:spacing w:line="100" w:lineRule="atLeast"/>
              <w:rPr>
                <w:del w:id="1163" w:author="ahiralesc" w:date="2012-09-24T16:39:00Z"/>
                <w:rFonts w:ascii="Verdana" w:hAnsi="Verdana"/>
              </w:rPr>
            </w:pPr>
          </w:p>
        </w:tc>
        <w:tc>
          <w:tcPr>
            <w:tcW w:w="4695" w:type="dxa"/>
            <w:tcBorders>
              <w:left w:val="single" w:sz="1" w:space="0" w:color="000000"/>
              <w:bottom w:val="single" w:sz="1" w:space="0" w:color="000000"/>
              <w:right w:val="single" w:sz="1" w:space="0" w:color="000000"/>
            </w:tcBorders>
            <w:shd w:val="clear" w:color="auto" w:fill="auto"/>
          </w:tcPr>
          <w:p w:rsidR="000B7019" w:rsidRPr="00FE78BB" w:rsidDel="007053AE" w:rsidRDefault="000B7019">
            <w:pPr>
              <w:spacing w:line="100" w:lineRule="atLeast"/>
              <w:rPr>
                <w:del w:id="1164" w:author="ahiralesc" w:date="2012-09-24T16:39:00Z"/>
                <w:rFonts w:ascii="Verdana" w:hAnsi="Verdana"/>
              </w:rPr>
            </w:pPr>
            <w:del w:id="1165" w:author="ahiralesc" w:date="2012-09-24T16:39:00Z">
              <w:r w:rsidRPr="00FE78BB" w:rsidDel="007053AE">
                <w:rPr>
                  <w:rFonts w:ascii="Verdana" w:hAnsi="Verdana"/>
                </w:rPr>
                <w:delText>Subject identificator.</w:delText>
              </w:r>
            </w:del>
          </w:p>
        </w:tc>
      </w:tr>
    </w:tbl>
    <w:p w:rsidR="000B7019" w:rsidRPr="00FE78BB" w:rsidDel="007053AE" w:rsidRDefault="000B7019">
      <w:pPr>
        <w:rPr>
          <w:del w:id="1166" w:author="ahiralesc" w:date="2012-09-24T16:39:00Z"/>
          <w:rFonts w:ascii="Verdana" w:hAnsi="Verdana"/>
        </w:rPr>
      </w:pPr>
    </w:p>
    <w:p w:rsidR="000B7019" w:rsidRPr="00FE78BB" w:rsidDel="007053AE" w:rsidRDefault="000B7019">
      <w:pPr>
        <w:rPr>
          <w:del w:id="1167" w:author="ahiralesc" w:date="2012-09-24T16:39:00Z"/>
          <w:rFonts w:ascii="Verdana" w:hAnsi="Verdana"/>
        </w:rPr>
      </w:pPr>
    </w:p>
    <w:tbl>
      <w:tblPr>
        <w:tblW w:w="0" w:type="auto"/>
        <w:tblInd w:w="200" w:type="dxa"/>
        <w:tblLayout w:type="fixed"/>
        <w:tblCellMar>
          <w:top w:w="100" w:type="dxa"/>
          <w:left w:w="100" w:type="dxa"/>
          <w:bottom w:w="100" w:type="dxa"/>
          <w:right w:w="100" w:type="dxa"/>
        </w:tblCellMar>
        <w:tblLook w:val="0000"/>
      </w:tblPr>
      <w:tblGrid>
        <w:gridCol w:w="3150"/>
        <w:gridCol w:w="1800"/>
        <w:gridCol w:w="4410"/>
      </w:tblGrid>
      <w:tr w:rsidR="000B7019" w:rsidRPr="00FE78BB" w:rsidDel="007053AE">
        <w:trPr>
          <w:del w:id="1168" w:author="ahiralesc" w:date="2012-09-24T16:39:00Z"/>
        </w:trPr>
        <w:tc>
          <w:tcPr>
            <w:tcW w:w="3150" w:type="dxa"/>
            <w:tcBorders>
              <w:top w:val="single" w:sz="1" w:space="0" w:color="000000"/>
              <w:left w:val="single" w:sz="1" w:space="0" w:color="000000"/>
              <w:bottom w:val="single" w:sz="1" w:space="0" w:color="000000"/>
            </w:tcBorders>
            <w:shd w:val="clear" w:color="auto" w:fill="auto"/>
          </w:tcPr>
          <w:p w:rsidR="000B7019" w:rsidRPr="00FE78BB" w:rsidDel="007053AE" w:rsidRDefault="000B7019">
            <w:pPr>
              <w:spacing w:line="100" w:lineRule="atLeast"/>
              <w:rPr>
                <w:del w:id="1169" w:author="ahiralesc" w:date="2012-09-24T16:39:00Z"/>
                <w:rFonts w:ascii="Verdana" w:hAnsi="Verdana"/>
                <w:b/>
                <w:bCs/>
              </w:rPr>
            </w:pPr>
            <w:del w:id="1170" w:author="ahiralesc" w:date="2012-09-24T16:39:00Z">
              <w:r w:rsidRPr="00FE78BB" w:rsidDel="007053AE">
                <w:rPr>
                  <w:rFonts w:ascii="Verdana" w:hAnsi="Verdana"/>
                  <w:b/>
                  <w:bCs/>
                </w:rPr>
                <w:delText>Programa</w:delText>
              </w:r>
            </w:del>
          </w:p>
        </w:tc>
        <w:tc>
          <w:tcPr>
            <w:tcW w:w="1800" w:type="dxa"/>
            <w:tcBorders>
              <w:top w:val="single" w:sz="1" w:space="0" w:color="000000"/>
              <w:left w:val="single" w:sz="1" w:space="0" w:color="000000"/>
              <w:bottom w:val="single" w:sz="1" w:space="0" w:color="000000"/>
            </w:tcBorders>
            <w:shd w:val="clear" w:color="auto" w:fill="auto"/>
          </w:tcPr>
          <w:p w:rsidR="000B7019" w:rsidRPr="00FE78BB" w:rsidDel="007053AE" w:rsidRDefault="000B7019">
            <w:pPr>
              <w:spacing w:line="100" w:lineRule="atLeast"/>
              <w:rPr>
                <w:del w:id="1171" w:author="ahiralesc" w:date="2012-09-24T16:39:00Z"/>
                <w:rFonts w:ascii="Verdana" w:hAnsi="Verdana"/>
                <w:b/>
                <w:bCs/>
              </w:rPr>
            </w:pPr>
            <w:del w:id="1172" w:author="ahiralesc" w:date="2012-09-24T16:39:00Z">
              <w:r w:rsidRPr="00FE78BB" w:rsidDel="007053AE">
                <w:rPr>
                  <w:rFonts w:ascii="Verdana" w:hAnsi="Verdana"/>
                  <w:b/>
                  <w:bCs/>
                </w:rPr>
                <w:delText>Type</w:delText>
              </w:r>
            </w:del>
          </w:p>
        </w:tc>
        <w:tc>
          <w:tcPr>
            <w:tcW w:w="4410" w:type="dxa"/>
            <w:tcBorders>
              <w:top w:val="single" w:sz="1" w:space="0" w:color="000000"/>
              <w:left w:val="single" w:sz="1" w:space="0" w:color="000000"/>
              <w:bottom w:val="single" w:sz="1" w:space="0" w:color="000000"/>
              <w:right w:val="single" w:sz="1" w:space="0" w:color="000000"/>
            </w:tcBorders>
            <w:shd w:val="clear" w:color="auto" w:fill="auto"/>
          </w:tcPr>
          <w:p w:rsidR="000B7019" w:rsidRPr="00FE78BB" w:rsidDel="007053AE" w:rsidRDefault="000B7019">
            <w:pPr>
              <w:spacing w:line="100" w:lineRule="atLeast"/>
              <w:rPr>
                <w:del w:id="1173" w:author="ahiralesc" w:date="2012-09-24T16:39:00Z"/>
                <w:rFonts w:ascii="Verdana" w:hAnsi="Verdana"/>
                <w:b/>
                <w:bCs/>
              </w:rPr>
            </w:pPr>
            <w:del w:id="1174" w:author="ahiralesc" w:date="2012-09-24T16:39:00Z">
              <w:r w:rsidRPr="00FE78BB" w:rsidDel="007053AE">
                <w:rPr>
                  <w:rFonts w:ascii="Verdana" w:hAnsi="Verdana"/>
                  <w:b/>
                  <w:bCs/>
                </w:rPr>
                <w:delText>Description</w:delText>
              </w:r>
            </w:del>
          </w:p>
        </w:tc>
      </w:tr>
      <w:tr w:rsidR="000B7019" w:rsidRPr="00FE78BB" w:rsidDel="007053AE">
        <w:trPr>
          <w:del w:id="1175" w:author="ahiralesc" w:date="2012-09-24T16:39:00Z"/>
        </w:trPr>
        <w:tc>
          <w:tcPr>
            <w:tcW w:w="3150" w:type="dxa"/>
            <w:tcBorders>
              <w:left w:val="single" w:sz="1" w:space="0" w:color="000000"/>
              <w:bottom w:val="single" w:sz="1" w:space="0" w:color="000000"/>
            </w:tcBorders>
            <w:shd w:val="clear" w:color="auto" w:fill="auto"/>
          </w:tcPr>
          <w:p w:rsidR="000B7019" w:rsidRPr="00FE78BB" w:rsidDel="007053AE" w:rsidRDefault="000B7019">
            <w:pPr>
              <w:spacing w:line="100" w:lineRule="atLeast"/>
              <w:rPr>
                <w:del w:id="1176" w:author="ahiralesc" w:date="2012-09-24T16:39:00Z"/>
                <w:rFonts w:ascii="Verdana" w:hAnsi="Verdana"/>
              </w:rPr>
            </w:pPr>
            <w:del w:id="1177" w:author="ahiralesc" w:date="2012-09-24T16:39:00Z">
              <w:r w:rsidRPr="00FE78BB" w:rsidDel="007053AE">
                <w:rPr>
                  <w:rFonts w:ascii="Verdana" w:hAnsi="Verdana"/>
                </w:rPr>
                <w:delText>Id_programa</w:delText>
              </w:r>
            </w:del>
          </w:p>
        </w:tc>
        <w:tc>
          <w:tcPr>
            <w:tcW w:w="1800" w:type="dxa"/>
            <w:tcBorders>
              <w:left w:val="single" w:sz="1" w:space="0" w:color="000000"/>
              <w:bottom w:val="single" w:sz="1" w:space="0" w:color="000000"/>
            </w:tcBorders>
            <w:shd w:val="clear" w:color="auto" w:fill="auto"/>
          </w:tcPr>
          <w:p w:rsidR="000B7019" w:rsidRPr="00FE78BB" w:rsidDel="007053AE" w:rsidRDefault="000B7019">
            <w:pPr>
              <w:spacing w:line="100" w:lineRule="atLeast"/>
              <w:rPr>
                <w:del w:id="1178" w:author="ahiralesc" w:date="2012-09-24T16:39:00Z"/>
                <w:rFonts w:ascii="Verdana" w:hAnsi="Verdana"/>
              </w:rPr>
            </w:pPr>
            <w:del w:id="1179" w:author="ahiralesc" w:date="2012-09-24T16:39:00Z">
              <w:r w:rsidRPr="00FE78BB" w:rsidDel="007053AE">
                <w:rPr>
                  <w:rFonts w:ascii="Verdana" w:hAnsi="Verdana"/>
                </w:rPr>
                <w:delText>&lt;string&gt;</w:delText>
              </w:r>
            </w:del>
          </w:p>
        </w:tc>
        <w:tc>
          <w:tcPr>
            <w:tcW w:w="4410" w:type="dxa"/>
            <w:tcBorders>
              <w:left w:val="single" w:sz="1" w:space="0" w:color="000000"/>
              <w:bottom w:val="single" w:sz="1" w:space="0" w:color="000000"/>
              <w:right w:val="single" w:sz="1" w:space="0" w:color="000000"/>
            </w:tcBorders>
            <w:shd w:val="clear" w:color="auto" w:fill="auto"/>
          </w:tcPr>
          <w:p w:rsidR="000B7019" w:rsidRPr="00FE78BB" w:rsidDel="007053AE" w:rsidRDefault="000B7019">
            <w:pPr>
              <w:spacing w:line="100" w:lineRule="atLeast"/>
              <w:rPr>
                <w:del w:id="1180" w:author="ahiralesc" w:date="2012-09-24T16:39:00Z"/>
                <w:rFonts w:ascii="Verdana" w:hAnsi="Verdana"/>
              </w:rPr>
            </w:pPr>
          </w:p>
        </w:tc>
      </w:tr>
      <w:tr w:rsidR="000B7019" w:rsidRPr="00FE78BB" w:rsidDel="007053AE">
        <w:trPr>
          <w:del w:id="1181" w:author="ahiralesc" w:date="2012-09-24T16:39:00Z"/>
        </w:trPr>
        <w:tc>
          <w:tcPr>
            <w:tcW w:w="3150" w:type="dxa"/>
            <w:tcBorders>
              <w:left w:val="single" w:sz="1" w:space="0" w:color="000000"/>
              <w:bottom w:val="single" w:sz="1" w:space="0" w:color="000000"/>
            </w:tcBorders>
            <w:shd w:val="clear" w:color="auto" w:fill="auto"/>
          </w:tcPr>
          <w:p w:rsidR="000B7019" w:rsidRPr="00FE78BB" w:rsidDel="007053AE" w:rsidRDefault="000B7019">
            <w:pPr>
              <w:spacing w:line="100" w:lineRule="atLeast"/>
              <w:rPr>
                <w:del w:id="1182" w:author="ahiralesc" w:date="2012-09-24T16:39:00Z"/>
                <w:rFonts w:ascii="Verdana" w:hAnsi="Verdana"/>
              </w:rPr>
            </w:pPr>
            <w:del w:id="1183" w:author="ahiralesc" w:date="2012-09-24T16:39:00Z">
              <w:r w:rsidRPr="00FE78BB" w:rsidDel="007053AE">
                <w:rPr>
                  <w:rFonts w:ascii="Verdana" w:hAnsi="Verdana"/>
                </w:rPr>
                <w:delText>Nombre</w:delText>
              </w:r>
            </w:del>
          </w:p>
        </w:tc>
        <w:tc>
          <w:tcPr>
            <w:tcW w:w="1800" w:type="dxa"/>
            <w:tcBorders>
              <w:left w:val="single" w:sz="1" w:space="0" w:color="000000"/>
              <w:bottom w:val="single" w:sz="1" w:space="0" w:color="000000"/>
            </w:tcBorders>
            <w:shd w:val="clear" w:color="auto" w:fill="auto"/>
          </w:tcPr>
          <w:p w:rsidR="000B7019" w:rsidRPr="00FE78BB" w:rsidDel="007053AE" w:rsidRDefault="000B7019">
            <w:pPr>
              <w:spacing w:line="100" w:lineRule="atLeast"/>
              <w:rPr>
                <w:del w:id="1184" w:author="ahiralesc" w:date="2012-09-24T16:39:00Z"/>
                <w:rFonts w:ascii="Verdana" w:hAnsi="Verdana"/>
              </w:rPr>
            </w:pPr>
            <w:del w:id="1185" w:author="ahiralesc" w:date="2012-09-24T16:39:00Z">
              <w:r w:rsidRPr="00FE78BB" w:rsidDel="007053AE">
                <w:rPr>
                  <w:rFonts w:ascii="Verdana" w:hAnsi="Verdana"/>
                </w:rPr>
                <w:delText>&lt;string&gt;</w:delText>
              </w:r>
            </w:del>
          </w:p>
        </w:tc>
        <w:tc>
          <w:tcPr>
            <w:tcW w:w="4410" w:type="dxa"/>
            <w:tcBorders>
              <w:left w:val="single" w:sz="1" w:space="0" w:color="000000"/>
              <w:bottom w:val="single" w:sz="1" w:space="0" w:color="000000"/>
              <w:right w:val="single" w:sz="1" w:space="0" w:color="000000"/>
            </w:tcBorders>
            <w:shd w:val="clear" w:color="auto" w:fill="auto"/>
          </w:tcPr>
          <w:p w:rsidR="000B7019" w:rsidRPr="00FE78BB" w:rsidDel="007053AE" w:rsidRDefault="000B7019">
            <w:pPr>
              <w:spacing w:line="100" w:lineRule="atLeast"/>
              <w:rPr>
                <w:del w:id="1186" w:author="ahiralesc" w:date="2012-09-24T16:39:00Z"/>
                <w:rFonts w:ascii="Verdana" w:hAnsi="Verdana"/>
              </w:rPr>
            </w:pPr>
          </w:p>
        </w:tc>
      </w:tr>
      <w:tr w:rsidR="000B7019" w:rsidRPr="00FE78BB" w:rsidDel="007053AE">
        <w:trPr>
          <w:del w:id="1187" w:author="ahiralesc" w:date="2012-09-24T16:39:00Z"/>
        </w:trPr>
        <w:tc>
          <w:tcPr>
            <w:tcW w:w="3150" w:type="dxa"/>
            <w:tcBorders>
              <w:left w:val="single" w:sz="1" w:space="0" w:color="000000"/>
              <w:bottom w:val="single" w:sz="1" w:space="0" w:color="000000"/>
            </w:tcBorders>
            <w:shd w:val="clear" w:color="auto" w:fill="auto"/>
          </w:tcPr>
          <w:p w:rsidR="000B7019" w:rsidRPr="00FE78BB" w:rsidDel="007053AE" w:rsidRDefault="000B7019">
            <w:pPr>
              <w:spacing w:line="100" w:lineRule="atLeast"/>
              <w:rPr>
                <w:del w:id="1188" w:author="ahiralesc" w:date="2012-09-24T16:39:00Z"/>
                <w:rFonts w:ascii="Verdana" w:hAnsi="Verdana"/>
              </w:rPr>
            </w:pPr>
            <w:del w:id="1189" w:author="ahiralesc" w:date="2012-09-24T16:39:00Z">
              <w:r w:rsidRPr="00FE78BB" w:rsidDel="007053AE">
                <w:rPr>
                  <w:rFonts w:ascii="Verdana" w:hAnsi="Verdana"/>
                </w:rPr>
                <w:delText>adscripcion</w:delText>
              </w:r>
            </w:del>
          </w:p>
        </w:tc>
        <w:tc>
          <w:tcPr>
            <w:tcW w:w="1800" w:type="dxa"/>
            <w:tcBorders>
              <w:left w:val="single" w:sz="1" w:space="0" w:color="000000"/>
              <w:bottom w:val="single" w:sz="1" w:space="0" w:color="000000"/>
            </w:tcBorders>
            <w:shd w:val="clear" w:color="auto" w:fill="auto"/>
          </w:tcPr>
          <w:p w:rsidR="000B7019" w:rsidRPr="00FE78BB" w:rsidDel="007053AE" w:rsidRDefault="000B7019">
            <w:pPr>
              <w:spacing w:line="100" w:lineRule="atLeast"/>
              <w:rPr>
                <w:del w:id="1190" w:author="ahiralesc" w:date="2012-09-24T16:39:00Z"/>
                <w:rFonts w:ascii="Verdana" w:hAnsi="Verdana"/>
              </w:rPr>
            </w:pPr>
            <w:del w:id="1191" w:author="ahiralesc" w:date="2012-09-24T16:39:00Z">
              <w:r w:rsidRPr="00FE78BB" w:rsidDel="007053AE">
                <w:rPr>
                  <w:rFonts w:ascii="Verdana" w:hAnsi="Verdana"/>
                </w:rPr>
                <w:delText>&lt;string&gt;</w:delText>
              </w:r>
            </w:del>
          </w:p>
        </w:tc>
        <w:tc>
          <w:tcPr>
            <w:tcW w:w="4410" w:type="dxa"/>
            <w:tcBorders>
              <w:left w:val="single" w:sz="1" w:space="0" w:color="000000"/>
              <w:bottom w:val="single" w:sz="1" w:space="0" w:color="000000"/>
              <w:right w:val="single" w:sz="1" w:space="0" w:color="000000"/>
            </w:tcBorders>
            <w:shd w:val="clear" w:color="auto" w:fill="auto"/>
          </w:tcPr>
          <w:p w:rsidR="000B7019" w:rsidRPr="00FE78BB" w:rsidDel="007053AE" w:rsidRDefault="000B7019">
            <w:pPr>
              <w:spacing w:line="100" w:lineRule="atLeast"/>
              <w:rPr>
                <w:del w:id="1192" w:author="ahiralesc" w:date="2012-09-24T16:39:00Z"/>
                <w:rFonts w:ascii="Verdana" w:hAnsi="Verdana"/>
              </w:rPr>
            </w:pPr>
            <w:del w:id="1193" w:author="ahiralesc" w:date="2012-09-24T16:39:00Z">
              <w:r w:rsidRPr="00FE78BB" w:rsidDel="007053AE">
                <w:rPr>
                  <w:rFonts w:ascii="Verdana" w:hAnsi="Verdana"/>
                </w:rPr>
                <w:delText>The ascription is the reference to where the program belongs (faculty, etc.)</w:delText>
              </w:r>
            </w:del>
          </w:p>
        </w:tc>
      </w:tr>
    </w:tbl>
    <w:p w:rsidR="000B7019" w:rsidRPr="00FE78BB" w:rsidRDefault="000B7019">
      <w:pPr>
        <w:rPr>
          <w:rFonts w:ascii="Verdana" w:hAnsi="Verdana"/>
          <w:sz w:val="28"/>
          <w:szCs w:val="28"/>
        </w:rPr>
      </w:pPr>
    </w:p>
    <w:sectPr w:rsidR="000B7019" w:rsidRPr="00FE78BB">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LS1"/>
    <w:lvl w:ilvl="0">
      <w:start w:val="1"/>
      <w:numFmt w:val="decimal"/>
      <w:lvlText w:val="%1."/>
      <w:lvlJc w:val="left"/>
      <w:pPr>
        <w:tabs>
          <w:tab w:val="num" w:pos="720"/>
        </w:tabs>
        <w:ind w:left="720" w:hanging="360"/>
      </w:pPr>
      <w:rPr>
        <w:rFonts w:ascii="Arial" w:eastAsia="Arial" w:hAnsi="Arial" w:cs="Arial"/>
        <w:b w:val="0"/>
        <w:bCs w:val="0"/>
        <w:i w:val="0"/>
        <w:iCs w:val="0"/>
        <w:strike w:val="0"/>
        <w:dstrike w:val="0"/>
        <w:color w:val="000000"/>
        <w:sz w:val="22"/>
        <w:szCs w:val="22"/>
        <w:u w:val="none"/>
      </w:rPr>
    </w:lvl>
    <w:lvl w:ilvl="1">
      <w:start w:val="1"/>
      <w:numFmt w:val="lowerLetter"/>
      <w:lvlText w:val="%2."/>
      <w:lvlJc w:val="left"/>
      <w:pPr>
        <w:tabs>
          <w:tab w:val="num" w:pos="1440"/>
        </w:tabs>
        <w:ind w:left="1440" w:hanging="360"/>
      </w:pPr>
      <w:rPr>
        <w:rFonts w:ascii="Arial" w:eastAsia="Arial" w:hAnsi="Arial" w:cs="Arial"/>
        <w:b w:val="0"/>
        <w:bCs w:val="0"/>
        <w:i w:val="0"/>
        <w:iCs w:val="0"/>
        <w:strike w:val="0"/>
        <w:dstrike w:val="0"/>
        <w:color w:val="000000"/>
        <w:sz w:val="22"/>
        <w:szCs w:val="22"/>
        <w:u w:val="none"/>
      </w:rPr>
    </w:lvl>
    <w:lvl w:ilvl="2">
      <w:start w:val="1"/>
      <w:numFmt w:val="lowerRoman"/>
      <w:lvlText w:val="%3."/>
      <w:lvlJc w:val="left"/>
      <w:pPr>
        <w:tabs>
          <w:tab w:val="num" w:pos="2160"/>
        </w:tabs>
        <w:ind w:left="2160" w:hanging="180"/>
      </w:pPr>
      <w:rPr>
        <w:rFonts w:ascii="Arial" w:eastAsia="Arial" w:hAnsi="Arial" w:cs="Arial"/>
        <w:b w:val="0"/>
        <w:bCs w:val="0"/>
        <w:i w:val="0"/>
        <w:iCs w:val="0"/>
        <w:strike w:val="0"/>
        <w:dstrike w:val="0"/>
        <w:color w:val="000000"/>
        <w:sz w:val="22"/>
        <w:szCs w:val="22"/>
        <w:u w:val="none"/>
      </w:rPr>
    </w:lvl>
    <w:lvl w:ilvl="3">
      <w:start w:val="1"/>
      <w:numFmt w:val="decimal"/>
      <w:lvlText w:val="%4."/>
      <w:lvlJc w:val="left"/>
      <w:pPr>
        <w:tabs>
          <w:tab w:val="num" w:pos="2880"/>
        </w:tabs>
        <w:ind w:left="2880" w:hanging="360"/>
      </w:pPr>
      <w:rPr>
        <w:rFonts w:ascii="Arial" w:eastAsia="Arial" w:hAnsi="Arial" w:cs="Arial"/>
        <w:b w:val="0"/>
        <w:bCs w:val="0"/>
        <w:i w:val="0"/>
        <w:iCs w:val="0"/>
        <w:strike w:val="0"/>
        <w:dstrike w:val="0"/>
        <w:color w:val="000000"/>
        <w:sz w:val="22"/>
        <w:szCs w:val="22"/>
        <w:u w:val="none"/>
      </w:rPr>
    </w:lvl>
    <w:lvl w:ilvl="4">
      <w:start w:val="1"/>
      <w:numFmt w:val="lowerLetter"/>
      <w:lvlText w:val="%5."/>
      <w:lvlJc w:val="left"/>
      <w:pPr>
        <w:tabs>
          <w:tab w:val="num" w:pos="3600"/>
        </w:tabs>
        <w:ind w:left="3600" w:hanging="360"/>
      </w:pPr>
      <w:rPr>
        <w:rFonts w:ascii="Arial" w:eastAsia="Arial" w:hAnsi="Arial" w:cs="Arial"/>
        <w:b w:val="0"/>
        <w:bCs w:val="0"/>
        <w:i w:val="0"/>
        <w:iCs w:val="0"/>
        <w:strike w:val="0"/>
        <w:dstrike w:val="0"/>
        <w:color w:val="000000"/>
        <w:sz w:val="22"/>
        <w:szCs w:val="22"/>
        <w:u w:val="none"/>
      </w:rPr>
    </w:lvl>
    <w:lvl w:ilvl="5">
      <w:start w:val="1"/>
      <w:numFmt w:val="lowerRoman"/>
      <w:lvlText w:val="%6."/>
      <w:lvlJc w:val="left"/>
      <w:pPr>
        <w:tabs>
          <w:tab w:val="num" w:pos="4320"/>
        </w:tabs>
        <w:ind w:left="4320" w:hanging="180"/>
      </w:pPr>
      <w:rPr>
        <w:rFonts w:ascii="Arial" w:eastAsia="Arial" w:hAnsi="Arial" w:cs="Arial"/>
        <w:b w:val="0"/>
        <w:bCs w:val="0"/>
        <w:i w:val="0"/>
        <w:iCs w:val="0"/>
        <w:strike w:val="0"/>
        <w:dstrike w:val="0"/>
        <w:color w:val="000000"/>
        <w:sz w:val="22"/>
        <w:szCs w:val="22"/>
        <w:u w:val="none"/>
      </w:rPr>
    </w:lvl>
    <w:lvl w:ilvl="6">
      <w:start w:val="1"/>
      <w:numFmt w:val="decimal"/>
      <w:lvlText w:val="%7."/>
      <w:lvlJc w:val="left"/>
      <w:pPr>
        <w:tabs>
          <w:tab w:val="num" w:pos="5040"/>
        </w:tabs>
        <w:ind w:left="5040" w:hanging="360"/>
      </w:pPr>
      <w:rPr>
        <w:rFonts w:ascii="Arial" w:eastAsia="Arial" w:hAnsi="Arial" w:cs="Arial"/>
        <w:b w:val="0"/>
        <w:bCs w:val="0"/>
        <w:i w:val="0"/>
        <w:iCs w:val="0"/>
        <w:strike w:val="0"/>
        <w:dstrike w:val="0"/>
        <w:color w:val="000000"/>
        <w:sz w:val="22"/>
        <w:szCs w:val="22"/>
        <w:u w:val="none"/>
      </w:rPr>
    </w:lvl>
    <w:lvl w:ilvl="7">
      <w:start w:val="1"/>
      <w:numFmt w:val="lowerLetter"/>
      <w:lvlText w:val="%8."/>
      <w:lvlJc w:val="left"/>
      <w:pPr>
        <w:tabs>
          <w:tab w:val="num" w:pos="5760"/>
        </w:tabs>
        <w:ind w:left="5760" w:hanging="360"/>
      </w:pPr>
      <w:rPr>
        <w:rFonts w:ascii="Arial" w:eastAsia="Arial" w:hAnsi="Arial" w:cs="Arial"/>
        <w:b w:val="0"/>
        <w:bCs w:val="0"/>
        <w:i w:val="0"/>
        <w:iCs w:val="0"/>
        <w:strike w:val="0"/>
        <w:dstrike w:val="0"/>
        <w:color w:val="000000"/>
        <w:sz w:val="22"/>
        <w:szCs w:val="22"/>
        <w:u w:val="none"/>
      </w:rPr>
    </w:lvl>
    <w:lvl w:ilvl="8">
      <w:start w:val="1"/>
      <w:numFmt w:val="lowerRoman"/>
      <w:lvlText w:val="%9."/>
      <w:lvlJc w:val="left"/>
      <w:pPr>
        <w:tabs>
          <w:tab w:val="num" w:pos="6480"/>
        </w:tabs>
        <w:ind w:left="6480" w:hanging="180"/>
      </w:pPr>
      <w:rPr>
        <w:rFonts w:ascii="Arial" w:eastAsia="Arial" w:hAnsi="Arial" w:cs="Arial"/>
        <w:b w:val="0"/>
        <w:bCs w:val="0"/>
        <w:i w:val="0"/>
        <w:iCs w:val="0"/>
        <w:strike w:val="0"/>
        <w:dstrike w:val="0"/>
        <w:color w:val="000000"/>
        <w:sz w:val="22"/>
        <w:szCs w:val="22"/>
        <w:u w:val="none"/>
      </w:rPr>
    </w:lvl>
  </w:abstractNum>
  <w:abstractNum w:abstractNumId="2">
    <w:nsid w:val="00000003"/>
    <w:multiLevelType w:val="multilevel"/>
    <w:tmpl w:val="00000003"/>
    <w:name w:val="LS2"/>
    <w:lvl w:ilvl="0">
      <w:start w:val="1"/>
      <w:numFmt w:val="decimal"/>
      <w:lvlText w:val="%1."/>
      <w:lvlJc w:val="left"/>
      <w:pPr>
        <w:tabs>
          <w:tab w:val="num" w:pos="720"/>
        </w:tabs>
        <w:ind w:left="720" w:hanging="360"/>
      </w:pPr>
      <w:rPr>
        <w:rFonts w:ascii="Arial" w:eastAsia="Arial" w:hAnsi="Arial" w:cs="Arial"/>
        <w:b w:val="0"/>
        <w:bCs w:val="0"/>
        <w:i w:val="0"/>
        <w:iCs w:val="0"/>
        <w:strike w:val="0"/>
        <w:dstrike w:val="0"/>
        <w:color w:val="000000"/>
        <w:sz w:val="22"/>
        <w:szCs w:val="22"/>
        <w:u w:val="none"/>
      </w:rPr>
    </w:lvl>
    <w:lvl w:ilvl="1">
      <w:start w:val="1"/>
      <w:numFmt w:val="lowerLetter"/>
      <w:lvlText w:val="%2."/>
      <w:lvlJc w:val="left"/>
      <w:pPr>
        <w:tabs>
          <w:tab w:val="num" w:pos="1440"/>
        </w:tabs>
        <w:ind w:left="1440" w:hanging="360"/>
      </w:pPr>
      <w:rPr>
        <w:rFonts w:ascii="Arial" w:eastAsia="Arial" w:hAnsi="Arial" w:cs="Arial"/>
        <w:b w:val="0"/>
        <w:bCs w:val="0"/>
        <w:i w:val="0"/>
        <w:iCs w:val="0"/>
        <w:strike w:val="0"/>
        <w:dstrike w:val="0"/>
        <w:color w:val="000000"/>
        <w:sz w:val="22"/>
        <w:szCs w:val="22"/>
        <w:u w:val="none"/>
      </w:rPr>
    </w:lvl>
    <w:lvl w:ilvl="2">
      <w:start w:val="1"/>
      <w:numFmt w:val="lowerRoman"/>
      <w:lvlText w:val="%3."/>
      <w:lvlJc w:val="left"/>
      <w:pPr>
        <w:tabs>
          <w:tab w:val="num" w:pos="2160"/>
        </w:tabs>
        <w:ind w:left="2160" w:hanging="180"/>
      </w:pPr>
      <w:rPr>
        <w:rFonts w:ascii="Arial" w:eastAsia="Arial" w:hAnsi="Arial" w:cs="Arial"/>
        <w:b w:val="0"/>
        <w:bCs w:val="0"/>
        <w:i w:val="0"/>
        <w:iCs w:val="0"/>
        <w:strike w:val="0"/>
        <w:dstrike w:val="0"/>
        <w:color w:val="000000"/>
        <w:sz w:val="22"/>
        <w:szCs w:val="22"/>
        <w:u w:val="none"/>
      </w:rPr>
    </w:lvl>
    <w:lvl w:ilvl="3">
      <w:start w:val="1"/>
      <w:numFmt w:val="decimal"/>
      <w:lvlText w:val="%4."/>
      <w:lvlJc w:val="left"/>
      <w:pPr>
        <w:tabs>
          <w:tab w:val="num" w:pos="2880"/>
        </w:tabs>
        <w:ind w:left="2880" w:hanging="360"/>
      </w:pPr>
      <w:rPr>
        <w:rFonts w:ascii="Arial" w:eastAsia="Arial" w:hAnsi="Arial" w:cs="Arial"/>
        <w:b w:val="0"/>
        <w:bCs w:val="0"/>
        <w:i w:val="0"/>
        <w:iCs w:val="0"/>
        <w:strike w:val="0"/>
        <w:dstrike w:val="0"/>
        <w:color w:val="000000"/>
        <w:sz w:val="22"/>
        <w:szCs w:val="22"/>
        <w:u w:val="none"/>
      </w:rPr>
    </w:lvl>
    <w:lvl w:ilvl="4">
      <w:start w:val="1"/>
      <w:numFmt w:val="lowerLetter"/>
      <w:lvlText w:val="%5."/>
      <w:lvlJc w:val="left"/>
      <w:pPr>
        <w:tabs>
          <w:tab w:val="num" w:pos="3600"/>
        </w:tabs>
        <w:ind w:left="3600" w:hanging="360"/>
      </w:pPr>
      <w:rPr>
        <w:rFonts w:ascii="Arial" w:eastAsia="Arial" w:hAnsi="Arial" w:cs="Arial"/>
        <w:b w:val="0"/>
        <w:bCs w:val="0"/>
        <w:i w:val="0"/>
        <w:iCs w:val="0"/>
        <w:strike w:val="0"/>
        <w:dstrike w:val="0"/>
        <w:color w:val="000000"/>
        <w:sz w:val="22"/>
        <w:szCs w:val="22"/>
        <w:u w:val="none"/>
      </w:rPr>
    </w:lvl>
    <w:lvl w:ilvl="5">
      <w:start w:val="1"/>
      <w:numFmt w:val="lowerRoman"/>
      <w:lvlText w:val="%6."/>
      <w:lvlJc w:val="left"/>
      <w:pPr>
        <w:tabs>
          <w:tab w:val="num" w:pos="4320"/>
        </w:tabs>
        <w:ind w:left="4320" w:hanging="180"/>
      </w:pPr>
      <w:rPr>
        <w:rFonts w:ascii="Arial" w:eastAsia="Arial" w:hAnsi="Arial" w:cs="Arial"/>
        <w:b w:val="0"/>
        <w:bCs w:val="0"/>
        <w:i w:val="0"/>
        <w:iCs w:val="0"/>
        <w:strike w:val="0"/>
        <w:dstrike w:val="0"/>
        <w:color w:val="000000"/>
        <w:sz w:val="22"/>
        <w:szCs w:val="22"/>
        <w:u w:val="none"/>
      </w:rPr>
    </w:lvl>
    <w:lvl w:ilvl="6">
      <w:start w:val="1"/>
      <w:numFmt w:val="decimal"/>
      <w:lvlText w:val="%7."/>
      <w:lvlJc w:val="left"/>
      <w:pPr>
        <w:tabs>
          <w:tab w:val="num" w:pos="5040"/>
        </w:tabs>
        <w:ind w:left="5040" w:hanging="360"/>
      </w:pPr>
      <w:rPr>
        <w:rFonts w:ascii="Arial" w:eastAsia="Arial" w:hAnsi="Arial" w:cs="Arial"/>
        <w:b w:val="0"/>
        <w:bCs w:val="0"/>
        <w:i w:val="0"/>
        <w:iCs w:val="0"/>
        <w:strike w:val="0"/>
        <w:dstrike w:val="0"/>
        <w:color w:val="000000"/>
        <w:sz w:val="22"/>
        <w:szCs w:val="22"/>
        <w:u w:val="none"/>
      </w:rPr>
    </w:lvl>
    <w:lvl w:ilvl="7">
      <w:start w:val="1"/>
      <w:numFmt w:val="lowerLetter"/>
      <w:lvlText w:val="%8."/>
      <w:lvlJc w:val="left"/>
      <w:pPr>
        <w:tabs>
          <w:tab w:val="num" w:pos="5760"/>
        </w:tabs>
        <w:ind w:left="5760" w:hanging="360"/>
      </w:pPr>
      <w:rPr>
        <w:rFonts w:ascii="Arial" w:eastAsia="Arial" w:hAnsi="Arial" w:cs="Arial"/>
        <w:b w:val="0"/>
        <w:bCs w:val="0"/>
        <w:i w:val="0"/>
        <w:iCs w:val="0"/>
        <w:strike w:val="0"/>
        <w:dstrike w:val="0"/>
        <w:color w:val="000000"/>
        <w:sz w:val="22"/>
        <w:szCs w:val="22"/>
        <w:u w:val="none"/>
      </w:rPr>
    </w:lvl>
    <w:lvl w:ilvl="8">
      <w:start w:val="1"/>
      <w:numFmt w:val="lowerRoman"/>
      <w:lvlText w:val="%9."/>
      <w:lvlJc w:val="left"/>
      <w:pPr>
        <w:tabs>
          <w:tab w:val="num" w:pos="6480"/>
        </w:tabs>
        <w:ind w:left="6480" w:hanging="180"/>
      </w:pPr>
      <w:rPr>
        <w:rFonts w:ascii="Arial" w:eastAsia="Arial" w:hAnsi="Arial" w:cs="Arial"/>
        <w:b w:val="0"/>
        <w:bCs w:val="0"/>
        <w:i w:val="0"/>
        <w:iCs w:val="0"/>
        <w:strike w:val="0"/>
        <w:dstrike w:val="0"/>
        <w:color w:val="000000"/>
        <w:sz w:val="22"/>
        <w:szCs w:val="22"/>
        <w:u w:val="none"/>
      </w:rPr>
    </w:lvl>
  </w:abstractNum>
  <w:abstractNum w:abstractNumId="3">
    <w:nsid w:val="00000004"/>
    <w:multiLevelType w:val="multilevel"/>
    <w:tmpl w:val="00000004"/>
    <w:name w:val="LS3"/>
    <w:lvl w:ilvl="0">
      <w:start w:val="1"/>
      <w:numFmt w:val="bullet"/>
      <w:lvlText w:val="●"/>
      <w:lvlJc w:val="left"/>
      <w:pPr>
        <w:tabs>
          <w:tab w:val="num" w:pos="720"/>
        </w:tabs>
        <w:ind w:left="720" w:hanging="360"/>
      </w:pPr>
      <w:rPr>
        <w:rFonts w:ascii="Arial" w:hAnsi="Arial" w:cs="Arial"/>
        <w:b w:val="0"/>
        <w:bCs w:val="0"/>
        <w:i w:val="0"/>
        <w:iCs w:val="0"/>
        <w:strike w:val="0"/>
        <w:dstrike w:val="0"/>
        <w:color w:val="000000"/>
        <w:sz w:val="22"/>
        <w:szCs w:val="22"/>
        <w:u w:val="none"/>
      </w:rPr>
    </w:lvl>
    <w:lvl w:ilvl="1">
      <w:start w:val="1"/>
      <w:numFmt w:val="bullet"/>
      <w:lvlText w:val="○"/>
      <w:lvlJc w:val="left"/>
      <w:pPr>
        <w:tabs>
          <w:tab w:val="num" w:pos="1440"/>
        </w:tabs>
        <w:ind w:left="1440" w:hanging="360"/>
      </w:pPr>
      <w:rPr>
        <w:rFonts w:ascii="Arial" w:hAnsi="Arial" w:cs="Arial"/>
        <w:b w:val="0"/>
        <w:bCs w:val="0"/>
        <w:i w:val="0"/>
        <w:iCs w:val="0"/>
        <w:strike w:val="0"/>
        <w:dstrike w:val="0"/>
        <w:color w:val="000000"/>
        <w:sz w:val="22"/>
        <w:szCs w:val="22"/>
        <w:u w:val="none"/>
      </w:rPr>
    </w:lvl>
    <w:lvl w:ilvl="2">
      <w:start w:val="1"/>
      <w:numFmt w:val="bullet"/>
      <w:lvlText w:val="■"/>
      <w:lvlJc w:val="left"/>
      <w:pPr>
        <w:tabs>
          <w:tab w:val="num" w:pos="2160"/>
        </w:tabs>
        <w:ind w:left="2160" w:hanging="180"/>
      </w:pPr>
      <w:rPr>
        <w:rFonts w:ascii="Arial" w:hAnsi="Arial" w:cs="Arial"/>
        <w:b w:val="0"/>
        <w:bCs w:val="0"/>
        <w:i w:val="0"/>
        <w:iCs w:val="0"/>
        <w:strike w:val="0"/>
        <w:dstrike w:val="0"/>
        <w:color w:val="000000"/>
        <w:sz w:val="22"/>
        <w:szCs w:val="22"/>
        <w:u w:val="none"/>
      </w:rPr>
    </w:lvl>
    <w:lvl w:ilvl="3">
      <w:start w:val="1"/>
      <w:numFmt w:val="bullet"/>
      <w:lvlText w:val="●"/>
      <w:lvlJc w:val="left"/>
      <w:pPr>
        <w:tabs>
          <w:tab w:val="num" w:pos="2880"/>
        </w:tabs>
        <w:ind w:left="2880" w:hanging="360"/>
      </w:pPr>
      <w:rPr>
        <w:rFonts w:ascii="Arial" w:hAnsi="Arial" w:cs="Arial"/>
        <w:b w:val="0"/>
        <w:bCs w:val="0"/>
        <w:i w:val="0"/>
        <w:iCs w:val="0"/>
        <w:strike w:val="0"/>
        <w:dstrike w:val="0"/>
        <w:color w:val="000000"/>
        <w:sz w:val="22"/>
        <w:szCs w:val="22"/>
        <w:u w:val="none"/>
      </w:rPr>
    </w:lvl>
    <w:lvl w:ilvl="4">
      <w:start w:val="1"/>
      <w:numFmt w:val="bullet"/>
      <w:lvlText w:val="○"/>
      <w:lvlJc w:val="left"/>
      <w:pPr>
        <w:tabs>
          <w:tab w:val="num" w:pos="3600"/>
        </w:tabs>
        <w:ind w:left="3600" w:hanging="360"/>
      </w:pPr>
      <w:rPr>
        <w:rFonts w:ascii="Arial" w:hAnsi="Arial" w:cs="Arial"/>
        <w:b w:val="0"/>
        <w:bCs w:val="0"/>
        <w:i w:val="0"/>
        <w:iCs w:val="0"/>
        <w:strike w:val="0"/>
        <w:dstrike w:val="0"/>
        <w:color w:val="000000"/>
        <w:sz w:val="22"/>
        <w:szCs w:val="22"/>
        <w:u w:val="none"/>
      </w:rPr>
    </w:lvl>
    <w:lvl w:ilvl="5">
      <w:start w:val="1"/>
      <w:numFmt w:val="bullet"/>
      <w:lvlText w:val="■"/>
      <w:lvlJc w:val="left"/>
      <w:pPr>
        <w:tabs>
          <w:tab w:val="num" w:pos="4320"/>
        </w:tabs>
        <w:ind w:left="4320" w:hanging="180"/>
      </w:pPr>
      <w:rPr>
        <w:rFonts w:ascii="Arial" w:hAnsi="Arial" w:cs="Arial"/>
        <w:b w:val="0"/>
        <w:bCs w:val="0"/>
        <w:i w:val="0"/>
        <w:iCs w:val="0"/>
        <w:strike w:val="0"/>
        <w:dstrike w:val="0"/>
        <w:color w:val="000000"/>
        <w:sz w:val="22"/>
        <w:szCs w:val="22"/>
        <w:u w:val="none"/>
      </w:rPr>
    </w:lvl>
    <w:lvl w:ilvl="6">
      <w:start w:val="1"/>
      <w:numFmt w:val="bullet"/>
      <w:lvlText w:val="●"/>
      <w:lvlJc w:val="left"/>
      <w:pPr>
        <w:tabs>
          <w:tab w:val="num" w:pos="5040"/>
        </w:tabs>
        <w:ind w:left="5040" w:hanging="360"/>
      </w:pPr>
      <w:rPr>
        <w:rFonts w:ascii="Arial" w:hAnsi="Arial" w:cs="Arial"/>
        <w:b w:val="0"/>
        <w:bCs w:val="0"/>
        <w:i w:val="0"/>
        <w:iCs w:val="0"/>
        <w:strike w:val="0"/>
        <w:dstrike w:val="0"/>
        <w:color w:val="000000"/>
        <w:sz w:val="22"/>
        <w:szCs w:val="22"/>
        <w:u w:val="none"/>
      </w:rPr>
    </w:lvl>
    <w:lvl w:ilvl="7">
      <w:start w:val="1"/>
      <w:numFmt w:val="bullet"/>
      <w:lvlText w:val="○"/>
      <w:lvlJc w:val="left"/>
      <w:pPr>
        <w:tabs>
          <w:tab w:val="num" w:pos="5760"/>
        </w:tabs>
        <w:ind w:left="5760" w:hanging="360"/>
      </w:pPr>
      <w:rPr>
        <w:rFonts w:ascii="Arial" w:hAnsi="Arial" w:cs="Arial"/>
        <w:b w:val="0"/>
        <w:bCs w:val="0"/>
        <w:i w:val="0"/>
        <w:iCs w:val="0"/>
        <w:strike w:val="0"/>
        <w:dstrike w:val="0"/>
        <w:color w:val="000000"/>
        <w:sz w:val="22"/>
        <w:szCs w:val="22"/>
        <w:u w:val="none"/>
      </w:rPr>
    </w:lvl>
    <w:lvl w:ilvl="8">
      <w:start w:val="1"/>
      <w:numFmt w:val="bullet"/>
      <w:lvlText w:val="■"/>
      <w:lvlJc w:val="left"/>
      <w:pPr>
        <w:tabs>
          <w:tab w:val="num" w:pos="6480"/>
        </w:tabs>
        <w:ind w:left="6480" w:hanging="180"/>
      </w:pPr>
      <w:rPr>
        <w:rFonts w:ascii="Arial" w:hAnsi="Arial" w:cs="Arial"/>
        <w:b w:val="0"/>
        <w:bCs w:val="0"/>
        <w:i w:val="0"/>
        <w:iCs w:val="0"/>
        <w:strike w:val="0"/>
        <w:dstrike w:val="0"/>
        <w:color w:val="000000"/>
        <w:sz w:val="22"/>
        <w:szCs w:val="22"/>
        <w:u w:val="none"/>
      </w:rPr>
    </w:lvl>
  </w:abstractNum>
  <w:abstractNum w:abstractNumId="4">
    <w:nsid w:val="00000005"/>
    <w:multiLevelType w:val="multilevel"/>
    <w:tmpl w:val="00000005"/>
    <w:name w:val="LS4"/>
    <w:lvl w:ilvl="0">
      <w:start w:val="1"/>
      <w:numFmt w:val="decimal"/>
      <w:lvlText w:val="%1."/>
      <w:lvlJc w:val="left"/>
      <w:pPr>
        <w:tabs>
          <w:tab w:val="num" w:pos="720"/>
        </w:tabs>
        <w:ind w:left="720" w:hanging="360"/>
      </w:pPr>
      <w:rPr>
        <w:rFonts w:ascii="Arial" w:eastAsia="Arial" w:hAnsi="Arial" w:cs="Arial"/>
        <w:b w:val="0"/>
        <w:bCs w:val="0"/>
        <w:i w:val="0"/>
        <w:iCs w:val="0"/>
        <w:strike w:val="0"/>
        <w:dstrike w:val="0"/>
        <w:color w:val="000000"/>
        <w:sz w:val="22"/>
        <w:szCs w:val="22"/>
        <w:u w:val="none"/>
      </w:rPr>
    </w:lvl>
    <w:lvl w:ilvl="1">
      <w:start w:val="1"/>
      <w:numFmt w:val="lowerLetter"/>
      <w:lvlText w:val="%2."/>
      <w:lvlJc w:val="left"/>
      <w:pPr>
        <w:tabs>
          <w:tab w:val="num" w:pos="1440"/>
        </w:tabs>
        <w:ind w:left="1440" w:hanging="360"/>
      </w:pPr>
      <w:rPr>
        <w:rFonts w:ascii="Arial" w:eastAsia="Arial" w:hAnsi="Arial" w:cs="Arial"/>
        <w:b w:val="0"/>
        <w:bCs w:val="0"/>
        <w:i w:val="0"/>
        <w:iCs w:val="0"/>
        <w:strike w:val="0"/>
        <w:dstrike w:val="0"/>
        <w:color w:val="000000"/>
        <w:sz w:val="22"/>
        <w:szCs w:val="22"/>
        <w:u w:val="none"/>
      </w:rPr>
    </w:lvl>
    <w:lvl w:ilvl="2">
      <w:start w:val="1"/>
      <w:numFmt w:val="lowerRoman"/>
      <w:lvlText w:val="%3."/>
      <w:lvlJc w:val="left"/>
      <w:pPr>
        <w:tabs>
          <w:tab w:val="num" w:pos="2160"/>
        </w:tabs>
        <w:ind w:left="2160" w:hanging="180"/>
      </w:pPr>
      <w:rPr>
        <w:rFonts w:ascii="Arial" w:eastAsia="Arial" w:hAnsi="Arial" w:cs="Arial"/>
        <w:b w:val="0"/>
        <w:bCs w:val="0"/>
        <w:i w:val="0"/>
        <w:iCs w:val="0"/>
        <w:strike w:val="0"/>
        <w:dstrike w:val="0"/>
        <w:color w:val="000000"/>
        <w:sz w:val="22"/>
        <w:szCs w:val="22"/>
        <w:u w:val="none"/>
      </w:rPr>
    </w:lvl>
    <w:lvl w:ilvl="3">
      <w:start w:val="1"/>
      <w:numFmt w:val="decimal"/>
      <w:lvlText w:val="%4."/>
      <w:lvlJc w:val="left"/>
      <w:pPr>
        <w:tabs>
          <w:tab w:val="num" w:pos="2880"/>
        </w:tabs>
        <w:ind w:left="2880" w:hanging="360"/>
      </w:pPr>
      <w:rPr>
        <w:rFonts w:ascii="Arial" w:eastAsia="Arial" w:hAnsi="Arial" w:cs="Arial"/>
        <w:b w:val="0"/>
        <w:bCs w:val="0"/>
        <w:i w:val="0"/>
        <w:iCs w:val="0"/>
        <w:strike w:val="0"/>
        <w:dstrike w:val="0"/>
        <w:color w:val="000000"/>
        <w:sz w:val="22"/>
        <w:szCs w:val="22"/>
        <w:u w:val="none"/>
      </w:rPr>
    </w:lvl>
    <w:lvl w:ilvl="4">
      <w:start w:val="1"/>
      <w:numFmt w:val="lowerLetter"/>
      <w:lvlText w:val="%5."/>
      <w:lvlJc w:val="left"/>
      <w:pPr>
        <w:tabs>
          <w:tab w:val="num" w:pos="3600"/>
        </w:tabs>
        <w:ind w:left="3600" w:hanging="360"/>
      </w:pPr>
      <w:rPr>
        <w:rFonts w:ascii="Arial" w:eastAsia="Arial" w:hAnsi="Arial" w:cs="Arial"/>
        <w:b w:val="0"/>
        <w:bCs w:val="0"/>
        <w:i w:val="0"/>
        <w:iCs w:val="0"/>
        <w:strike w:val="0"/>
        <w:dstrike w:val="0"/>
        <w:color w:val="000000"/>
        <w:sz w:val="22"/>
        <w:szCs w:val="22"/>
        <w:u w:val="none"/>
      </w:rPr>
    </w:lvl>
    <w:lvl w:ilvl="5">
      <w:start w:val="1"/>
      <w:numFmt w:val="lowerRoman"/>
      <w:lvlText w:val="%6."/>
      <w:lvlJc w:val="left"/>
      <w:pPr>
        <w:tabs>
          <w:tab w:val="num" w:pos="4320"/>
        </w:tabs>
        <w:ind w:left="4320" w:hanging="180"/>
      </w:pPr>
      <w:rPr>
        <w:rFonts w:ascii="Arial" w:eastAsia="Arial" w:hAnsi="Arial" w:cs="Arial"/>
        <w:b w:val="0"/>
        <w:bCs w:val="0"/>
        <w:i w:val="0"/>
        <w:iCs w:val="0"/>
        <w:strike w:val="0"/>
        <w:dstrike w:val="0"/>
        <w:color w:val="000000"/>
        <w:sz w:val="22"/>
        <w:szCs w:val="22"/>
        <w:u w:val="none"/>
      </w:rPr>
    </w:lvl>
    <w:lvl w:ilvl="6">
      <w:start w:val="1"/>
      <w:numFmt w:val="decimal"/>
      <w:lvlText w:val="%7."/>
      <w:lvlJc w:val="left"/>
      <w:pPr>
        <w:tabs>
          <w:tab w:val="num" w:pos="5040"/>
        </w:tabs>
        <w:ind w:left="5040" w:hanging="360"/>
      </w:pPr>
      <w:rPr>
        <w:rFonts w:ascii="Arial" w:eastAsia="Arial" w:hAnsi="Arial" w:cs="Arial"/>
        <w:b w:val="0"/>
        <w:bCs w:val="0"/>
        <w:i w:val="0"/>
        <w:iCs w:val="0"/>
        <w:strike w:val="0"/>
        <w:dstrike w:val="0"/>
        <w:color w:val="000000"/>
        <w:sz w:val="22"/>
        <w:szCs w:val="22"/>
        <w:u w:val="none"/>
      </w:rPr>
    </w:lvl>
    <w:lvl w:ilvl="7">
      <w:start w:val="1"/>
      <w:numFmt w:val="lowerLetter"/>
      <w:lvlText w:val="%8."/>
      <w:lvlJc w:val="left"/>
      <w:pPr>
        <w:tabs>
          <w:tab w:val="num" w:pos="5760"/>
        </w:tabs>
        <w:ind w:left="5760" w:hanging="360"/>
      </w:pPr>
      <w:rPr>
        <w:rFonts w:ascii="Arial" w:eastAsia="Arial" w:hAnsi="Arial" w:cs="Arial"/>
        <w:b w:val="0"/>
        <w:bCs w:val="0"/>
        <w:i w:val="0"/>
        <w:iCs w:val="0"/>
        <w:strike w:val="0"/>
        <w:dstrike w:val="0"/>
        <w:color w:val="000000"/>
        <w:sz w:val="22"/>
        <w:szCs w:val="22"/>
        <w:u w:val="none"/>
      </w:rPr>
    </w:lvl>
    <w:lvl w:ilvl="8">
      <w:start w:val="1"/>
      <w:numFmt w:val="lowerRoman"/>
      <w:lvlText w:val="%9."/>
      <w:lvlJc w:val="left"/>
      <w:pPr>
        <w:tabs>
          <w:tab w:val="num" w:pos="6480"/>
        </w:tabs>
        <w:ind w:left="6480" w:hanging="180"/>
      </w:pPr>
      <w:rPr>
        <w:rFonts w:ascii="Arial" w:eastAsia="Arial" w:hAnsi="Arial" w:cs="Arial"/>
        <w:b w:val="0"/>
        <w:bCs w:val="0"/>
        <w:i w:val="0"/>
        <w:iCs w:val="0"/>
        <w:strike w:val="0"/>
        <w:dstrike w:val="0"/>
        <w:color w:val="000000"/>
        <w:sz w:val="22"/>
        <w:szCs w:val="22"/>
        <w:u w:val="none"/>
      </w:rPr>
    </w:lvl>
  </w:abstractNum>
  <w:abstractNum w:abstractNumId="5">
    <w:nsid w:val="00000006"/>
    <w:multiLevelType w:val="multilevel"/>
    <w:tmpl w:val="00000006"/>
    <w:name w:val="LS5"/>
    <w:lvl w:ilvl="0">
      <w:start w:val="1"/>
      <w:numFmt w:val="decimal"/>
      <w:lvlText w:val="%1."/>
      <w:lvlJc w:val="left"/>
      <w:pPr>
        <w:tabs>
          <w:tab w:val="num" w:pos="720"/>
        </w:tabs>
        <w:ind w:left="720" w:hanging="360"/>
      </w:pPr>
      <w:rPr>
        <w:rFonts w:ascii="Arial" w:eastAsia="Arial" w:hAnsi="Arial" w:cs="Arial"/>
        <w:b w:val="0"/>
        <w:bCs w:val="0"/>
        <w:i w:val="0"/>
        <w:iCs w:val="0"/>
        <w:strike w:val="0"/>
        <w:dstrike w:val="0"/>
        <w:color w:val="000000"/>
        <w:sz w:val="22"/>
        <w:szCs w:val="22"/>
        <w:u w:val="none"/>
      </w:rPr>
    </w:lvl>
    <w:lvl w:ilvl="1">
      <w:start w:val="1"/>
      <w:numFmt w:val="lowerLetter"/>
      <w:lvlText w:val="%2."/>
      <w:lvlJc w:val="left"/>
      <w:pPr>
        <w:tabs>
          <w:tab w:val="num" w:pos="1440"/>
        </w:tabs>
        <w:ind w:left="1440" w:hanging="360"/>
      </w:pPr>
      <w:rPr>
        <w:rFonts w:ascii="Arial" w:eastAsia="Arial" w:hAnsi="Arial" w:cs="Arial"/>
        <w:b w:val="0"/>
        <w:bCs w:val="0"/>
        <w:i w:val="0"/>
        <w:iCs w:val="0"/>
        <w:strike w:val="0"/>
        <w:dstrike w:val="0"/>
        <w:color w:val="000000"/>
        <w:sz w:val="22"/>
        <w:szCs w:val="22"/>
        <w:u w:val="none"/>
      </w:rPr>
    </w:lvl>
    <w:lvl w:ilvl="2">
      <w:start w:val="1"/>
      <w:numFmt w:val="lowerRoman"/>
      <w:lvlText w:val="%3."/>
      <w:lvlJc w:val="left"/>
      <w:pPr>
        <w:tabs>
          <w:tab w:val="num" w:pos="2160"/>
        </w:tabs>
        <w:ind w:left="2160" w:hanging="180"/>
      </w:pPr>
      <w:rPr>
        <w:rFonts w:ascii="Arial" w:eastAsia="Arial" w:hAnsi="Arial" w:cs="Arial"/>
        <w:b w:val="0"/>
        <w:bCs w:val="0"/>
        <w:i w:val="0"/>
        <w:iCs w:val="0"/>
        <w:strike w:val="0"/>
        <w:dstrike w:val="0"/>
        <w:color w:val="000000"/>
        <w:sz w:val="22"/>
        <w:szCs w:val="22"/>
        <w:u w:val="none"/>
      </w:rPr>
    </w:lvl>
    <w:lvl w:ilvl="3">
      <w:start w:val="1"/>
      <w:numFmt w:val="decimal"/>
      <w:lvlText w:val="%4."/>
      <w:lvlJc w:val="left"/>
      <w:pPr>
        <w:tabs>
          <w:tab w:val="num" w:pos="2880"/>
        </w:tabs>
        <w:ind w:left="2880" w:hanging="360"/>
      </w:pPr>
      <w:rPr>
        <w:rFonts w:ascii="Arial" w:eastAsia="Arial" w:hAnsi="Arial" w:cs="Arial"/>
        <w:b w:val="0"/>
        <w:bCs w:val="0"/>
        <w:i w:val="0"/>
        <w:iCs w:val="0"/>
        <w:strike w:val="0"/>
        <w:dstrike w:val="0"/>
        <w:color w:val="000000"/>
        <w:sz w:val="22"/>
        <w:szCs w:val="22"/>
        <w:u w:val="none"/>
      </w:rPr>
    </w:lvl>
    <w:lvl w:ilvl="4">
      <w:start w:val="1"/>
      <w:numFmt w:val="lowerLetter"/>
      <w:lvlText w:val="%5."/>
      <w:lvlJc w:val="left"/>
      <w:pPr>
        <w:tabs>
          <w:tab w:val="num" w:pos="3600"/>
        </w:tabs>
        <w:ind w:left="3600" w:hanging="360"/>
      </w:pPr>
      <w:rPr>
        <w:rFonts w:ascii="Arial" w:eastAsia="Arial" w:hAnsi="Arial" w:cs="Arial"/>
        <w:b w:val="0"/>
        <w:bCs w:val="0"/>
        <w:i w:val="0"/>
        <w:iCs w:val="0"/>
        <w:strike w:val="0"/>
        <w:dstrike w:val="0"/>
        <w:color w:val="000000"/>
        <w:sz w:val="22"/>
        <w:szCs w:val="22"/>
        <w:u w:val="none"/>
      </w:rPr>
    </w:lvl>
    <w:lvl w:ilvl="5">
      <w:start w:val="1"/>
      <w:numFmt w:val="lowerRoman"/>
      <w:lvlText w:val="%6."/>
      <w:lvlJc w:val="left"/>
      <w:pPr>
        <w:tabs>
          <w:tab w:val="num" w:pos="4320"/>
        </w:tabs>
        <w:ind w:left="4320" w:hanging="180"/>
      </w:pPr>
      <w:rPr>
        <w:rFonts w:ascii="Arial" w:eastAsia="Arial" w:hAnsi="Arial" w:cs="Arial"/>
        <w:b w:val="0"/>
        <w:bCs w:val="0"/>
        <w:i w:val="0"/>
        <w:iCs w:val="0"/>
        <w:strike w:val="0"/>
        <w:dstrike w:val="0"/>
        <w:color w:val="000000"/>
        <w:sz w:val="22"/>
        <w:szCs w:val="22"/>
        <w:u w:val="none"/>
      </w:rPr>
    </w:lvl>
    <w:lvl w:ilvl="6">
      <w:start w:val="1"/>
      <w:numFmt w:val="decimal"/>
      <w:lvlText w:val="%7."/>
      <w:lvlJc w:val="left"/>
      <w:pPr>
        <w:tabs>
          <w:tab w:val="num" w:pos="5040"/>
        </w:tabs>
        <w:ind w:left="5040" w:hanging="360"/>
      </w:pPr>
      <w:rPr>
        <w:rFonts w:ascii="Arial" w:eastAsia="Arial" w:hAnsi="Arial" w:cs="Arial"/>
        <w:b w:val="0"/>
        <w:bCs w:val="0"/>
        <w:i w:val="0"/>
        <w:iCs w:val="0"/>
        <w:strike w:val="0"/>
        <w:dstrike w:val="0"/>
        <w:color w:val="000000"/>
        <w:sz w:val="22"/>
        <w:szCs w:val="22"/>
        <w:u w:val="none"/>
      </w:rPr>
    </w:lvl>
    <w:lvl w:ilvl="7">
      <w:start w:val="1"/>
      <w:numFmt w:val="lowerLetter"/>
      <w:lvlText w:val="%8."/>
      <w:lvlJc w:val="left"/>
      <w:pPr>
        <w:tabs>
          <w:tab w:val="num" w:pos="5760"/>
        </w:tabs>
        <w:ind w:left="5760" w:hanging="360"/>
      </w:pPr>
      <w:rPr>
        <w:rFonts w:ascii="Arial" w:eastAsia="Arial" w:hAnsi="Arial" w:cs="Arial"/>
        <w:b w:val="0"/>
        <w:bCs w:val="0"/>
        <w:i w:val="0"/>
        <w:iCs w:val="0"/>
        <w:strike w:val="0"/>
        <w:dstrike w:val="0"/>
        <w:color w:val="000000"/>
        <w:sz w:val="22"/>
        <w:szCs w:val="22"/>
        <w:u w:val="none"/>
      </w:rPr>
    </w:lvl>
    <w:lvl w:ilvl="8">
      <w:start w:val="1"/>
      <w:numFmt w:val="lowerRoman"/>
      <w:lvlText w:val="%9."/>
      <w:lvlJc w:val="left"/>
      <w:pPr>
        <w:tabs>
          <w:tab w:val="num" w:pos="6480"/>
        </w:tabs>
        <w:ind w:left="6480" w:hanging="180"/>
      </w:pPr>
      <w:rPr>
        <w:rFonts w:ascii="Arial" w:eastAsia="Arial" w:hAnsi="Arial" w:cs="Arial"/>
        <w:b w:val="0"/>
        <w:bCs w:val="0"/>
        <w:i w:val="0"/>
        <w:iCs w:val="0"/>
        <w:strike w:val="0"/>
        <w:dstrike w:val="0"/>
        <w:color w:val="000000"/>
        <w:sz w:val="22"/>
        <w:szCs w:val="22"/>
        <w:u w:val="none"/>
      </w:rPr>
    </w:lvl>
  </w:abstractNum>
  <w:abstractNum w:abstractNumId="6">
    <w:nsid w:val="00000007"/>
    <w:multiLevelType w:val="multilevel"/>
    <w:tmpl w:val="00000007"/>
    <w:name w:val="LS6"/>
    <w:lvl w:ilvl="0">
      <w:start w:val="1"/>
      <w:numFmt w:val="decimal"/>
      <w:lvlText w:val="%1."/>
      <w:lvlJc w:val="left"/>
      <w:pPr>
        <w:tabs>
          <w:tab w:val="num" w:pos="720"/>
        </w:tabs>
        <w:ind w:left="720" w:hanging="360"/>
      </w:pPr>
      <w:rPr>
        <w:rFonts w:ascii="Arial" w:eastAsia="Arial" w:hAnsi="Arial" w:cs="Arial"/>
        <w:b w:val="0"/>
        <w:bCs w:val="0"/>
        <w:i w:val="0"/>
        <w:iCs w:val="0"/>
        <w:strike w:val="0"/>
        <w:dstrike w:val="0"/>
        <w:color w:val="000000"/>
        <w:sz w:val="22"/>
        <w:szCs w:val="22"/>
        <w:u w:val="none"/>
      </w:rPr>
    </w:lvl>
    <w:lvl w:ilvl="1">
      <w:start w:val="1"/>
      <w:numFmt w:val="lowerLetter"/>
      <w:lvlText w:val="%2."/>
      <w:lvlJc w:val="left"/>
      <w:pPr>
        <w:tabs>
          <w:tab w:val="num" w:pos="1440"/>
        </w:tabs>
        <w:ind w:left="1440" w:hanging="360"/>
      </w:pPr>
      <w:rPr>
        <w:rFonts w:ascii="Arial" w:eastAsia="Arial" w:hAnsi="Arial" w:cs="Arial"/>
        <w:b w:val="0"/>
        <w:bCs w:val="0"/>
        <w:i w:val="0"/>
        <w:iCs w:val="0"/>
        <w:strike w:val="0"/>
        <w:dstrike w:val="0"/>
        <w:color w:val="000000"/>
        <w:sz w:val="22"/>
        <w:szCs w:val="22"/>
        <w:u w:val="none"/>
      </w:rPr>
    </w:lvl>
    <w:lvl w:ilvl="2">
      <w:start w:val="1"/>
      <w:numFmt w:val="lowerRoman"/>
      <w:lvlText w:val="%3."/>
      <w:lvlJc w:val="left"/>
      <w:pPr>
        <w:tabs>
          <w:tab w:val="num" w:pos="2160"/>
        </w:tabs>
        <w:ind w:left="2160" w:hanging="180"/>
      </w:pPr>
      <w:rPr>
        <w:rFonts w:ascii="Arial" w:eastAsia="Arial" w:hAnsi="Arial" w:cs="Arial"/>
        <w:b w:val="0"/>
        <w:bCs w:val="0"/>
        <w:i w:val="0"/>
        <w:iCs w:val="0"/>
        <w:strike w:val="0"/>
        <w:dstrike w:val="0"/>
        <w:color w:val="000000"/>
        <w:sz w:val="22"/>
        <w:szCs w:val="22"/>
        <w:u w:val="none"/>
      </w:rPr>
    </w:lvl>
    <w:lvl w:ilvl="3">
      <w:start w:val="1"/>
      <w:numFmt w:val="decimal"/>
      <w:lvlText w:val="%4."/>
      <w:lvlJc w:val="left"/>
      <w:pPr>
        <w:tabs>
          <w:tab w:val="num" w:pos="2880"/>
        </w:tabs>
        <w:ind w:left="2880" w:hanging="360"/>
      </w:pPr>
      <w:rPr>
        <w:rFonts w:ascii="Arial" w:eastAsia="Arial" w:hAnsi="Arial" w:cs="Arial"/>
        <w:b w:val="0"/>
        <w:bCs w:val="0"/>
        <w:i w:val="0"/>
        <w:iCs w:val="0"/>
        <w:strike w:val="0"/>
        <w:dstrike w:val="0"/>
        <w:color w:val="000000"/>
        <w:sz w:val="22"/>
        <w:szCs w:val="22"/>
        <w:u w:val="none"/>
      </w:rPr>
    </w:lvl>
    <w:lvl w:ilvl="4">
      <w:start w:val="1"/>
      <w:numFmt w:val="lowerLetter"/>
      <w:lvlText w:val="%5."/>
      <w:lvlJc w:val="left"/>
      <w:pPr>
        <w:tabs>
          <w:tab w:val="num" w:pos="3600"/>
        </w:tabs>
        <w:ind w:left="3600" w:hanging="360"/>
      </w:pPr>
      <w:rPr>
        <w:rFonts w:ascii="Arial" w:eastAsia="Arial" w:hAnsi="Arial" w:cs="Arial"/>
        <w:b w:val="0"/>
        <w:bCs w:val="0"/>
        <w:i w:val="0"/>
        <w:iCs w:val="0"/>
        <w:strike w:val="0"/>
        <w:dstrike w:val="0"/>
        <w:color w:val="000000"/>
        <w:sz w:val="22"/>
        <w:szCs w:val="22"/>
        <w:u w:val="none"/>
      </w:rPr>
    </w:lvl>
    <w:lvl w:ilvl="5">
      <w:start w:val="1"/>
      <w:numFmt w:val="lowerRoman"/>
      <w:lvlText w:val="%6."/>
      <w:lvlJc w:val="left"/>
      <w:pPr>
        <w:tabs>
          <w:tab w:val="num" w:pos="4320"/>
        </w:tabs>
        <w:ind w:left="4320" w:hanging="180"/>
      </w:pPr>
      <w:rPr>
        <w:rFonts w:ascii="Arial" w:eastAsia="Arial" w:hAnsi="Arial" w:cs="Arial"/>
        <w:b w:val="0"/>
        <w:bCs w:val="0"/>
        <w:i w:val="0"/>
        <w:iCs w:val="0"/>
        <w:strike w:val="0"/>
        <w:dstrike w:val="0"/>
        <w:color w:val="000000"/>
        <w:sz w:val="22"/>
        <w:szCs w:val="22"/>
        <w:u w:val="none"/>
      </w:rPr>
    </w:lvl>
    <w:lvl w:ilvl="6">
      <w:start w:val="1"/>
      <w:numFmt w:val="decimal"/>
      <w:lvlText w:val="%7."/>
      <w:lvlJc w:val="left"/>
      <w:pPr>
        <w:tabs>
          <w:tab w:val="num" w:pos="5040"/>
        </w:tabs>
        <w:ind w:left="5040" w:hanging="360"/>
      </w:pPr>
      <w:rPr>
        <w:rFonts w:ascii="Arial" w:eastAsia="Arial" w:hAnsi="Arial" w:cs="Arial"/>
        <w:b w:val="0"/>
        <w:bCs w:val="0"/>
        <w:i w:val="0"/>
        <w:iCs w:val="0"/>
        <w:strike w:val="0"/>
        <w:dstrike w:val="0"/>
        <w:color w:val="000000"/>
        <w:sz w:val="22"/>
        <w:szCs w:val="22"/>
        <w:u w:val="none"/>
      </w:rPr>
    </w:lvl>
    <w:lvl w:ilvl="7">
      <w:start w:val="1"/>
      <w:numFmt w:val="lowerLetter"/>
      <w:lvlText w:val="%8."/>
      <w:lvlJc w:val="left"/>
      <w:pPr>
        <w:tabs>
          <w:tab w:val="num" w:pos="5760"/>
        </w:tabs>
        <w:ind w:left="5760" w:hanging="360"/>
      </w:pPr>
      <w:rPr>
        <w:rFonts w:ascii="Arial" w:eastAsia="Arial" w:hAnsi="Arial" w:cs="Arial"/>
        <w:b w:val="0"/>
        <w:bCs w:val="0"/>
        <w:i w:val="0"/>
        <w:iCs w:val="0"/>
        <w:strike w:val="0"/>
        <w:dstrike w:val="0"/>
        <w:color w:val="000000"/>
        <w:sz w:val="22"/>
        <w:szCs w:val="22"/>
        <w:u w:val="none"/>
      </w:rPr>
    </w:lvl>
    <w:lvl w:ilvl="8">
      <w:start w:val="1"/>
      <w:numFmt w:val="lowerRoman"/>
      <w:lvlText w:val="%9."/>
      <w:lvlJc w:val="left"/>
      <w:pPr>
        <w:tabs>
          <w:tab w:val="num" w:pos="6480"/>
        </w:tabs>
        <w:ind w:left="6480" w:hanging="180"/>
      </w:pPr>
      <w:rPr>
        <w:rFonts w:ascii="Arial" w:eastAsia="Arial" w:hAnsi="Arial" w:cs="Arial"/>
        <w:b w:val="0"/>
        <w:bCs w:val="0"/>
        <w:i w:val="0"/>
        <w:iCs w:val="0"/>
        <w:strike w:val="0"/>
        <w:dstrike w:val="0"/>
        <w:color w:val="000000"/>
        <w:sz w:val="22"/>
        <w:szCs w:val="22"/>
        <w:u w:val="none"/>
      </w:rPr>
    </w:lvl>
  </w:abstractNum>
  <w:abstractNum w:abstractNumId="7">
    <w:nsid w:val="00000008"/>
    <w:multiLevelType w:val="multilevel"/>
    <w:tmpl w:val="00000008"/>
    <w:name w:val="LS7"/>
    <w:lvl w:ilvl="0">
      <w:start w:val="1"/>
      <w:numFmt w:val="bullet"/>
      <w:lvlText w:val="●"/>
      <w:lvlJc w:val="left"/>
      <w:pPr>
        <w:tabs>
          <w:tab w:val="num" w:pos="720"/>
        </w:tabs>
        <w:ind w:left="720" w:hanging="360"/>
      </w:pPr>
      <w:rPr>
        <w:rFonts w:ascii="Arial" w:hAnsi="Arial" w:cs="Arial"/>
        <w:b w:val="0"/>
        <w:bCs w:val="0"/>
        <w:i w:val="0"/>
        <w:iCs w:val="0"/>
        <w:strike w:val="0"/>
        <w:dstrike w:val="0"/>
        <w:color w:val="000000"/>
        <w:sz w:val="22"/>
        <w:szCs w:val="22"/>
        <w:u w:val="none"/>
      </w:rPr>
    </w:lvl>
    <w:lvl w:ilvl="1">
      <w:start w:val="1"/>
      <w:numFmt w:val="bullet"/>
      <w:lvlText w:val="○"/>
      <w:lvlJc w:val="left"/>
      <w:pPr>
        <w:tabs>
          <w:tab w:val="num" w:pos="1440"/>
        </w:tabs>
        <w:ind w:left="1440" w:hanging="360"/>
      </w:pPr>
      <w:rPr>
        <w:rFonts w:ascii="Arial" w:hAnsi="Arial" w:cs="Arial"/>
        <w:b w:val="0"/>
        <w:bCs w:val="0"/>
        <w:i w:val="0"/>
        <w:iCs w:val="0"/>
        <w:strike w:val="0"/>
        <w:dstrike w:val="0"/>
        <w:color w:val="000000"/>
        <w:sz w:val="22"/>
        <w:szCs w:val="22"/>
        <w:u w:val="none"/>
      </w:rPr>
    </w:lvl>
    <w:lvl w:ilvl="2">
      <w:start w:val="1"/>
      <w:numFmt w:val="bullet"/>
      <w:lvlText w:val="■"/>
      <w:lvlJc w:val="left"/>
      <w:pPr>
        <w:tabs>
          <w:tab w:val="num" w:pos="2160"/>
        </w:tabs>
        <w:ind w:left="2160" w:hanging="180"/>
      </w:pPr>
      <w:rPr>
        <w:rFonts w:ascii="Arial" w:hAnsi="Arial" w:cs="Arial"/>
        <w:b w:val="0"/>
        <w:bCs w:val="0"/>
        <w:i w:val="0"/>
        <w:iCs w:val="0"/>
        <w:strike w:val="0"/>
        <w:dstrike w:val="0"/>
        <w:color w:val="000000"/>
        <w:sz w:val="22"/>
        <w:szCs w:val="22"/>
        <w:u w:val="none"/>
      </w:rPr>
    </w:lvl>
    <w:lvl w:ilvl="3">
      <w:start w:val="1"/>
      <w:numFmt w:val="bullet"/>
      <w:lvlText w:val="●"/>
      <w:lvlJc w:val="left"/>
      <w:pPr>
        <w:tabs>
          <w:tab w:val="num" w:pos="2880"/>
        </w:tabs>
        <w:ind w:left="2880" w:hanging="360"/>
      </w:pPr>
      <w:rPr>
        <w:rFonts w:ascii="Arial" w:hAnsi="Arial" w:cs="Arial"/>
        <w:b w:val="0"/>
        <w:bCs w:val="0"/>
        <w:i w:val="0"/>
        <w:iCs w:val="0"/>
        <w:strike w:val="0"/>
        <w:dstrike w:val="0"/>
        <w:color w:val="000000"/>
        <w:sz w:val="22"/>
        <w:szCs w:val="22"/>
        <w:u w:val="none"/>
      </w:rPr>
    </w:lvl>
    <w:lvl w:ilvl="4">
      <w:start w:val="1"/>
      <w:numFmt w:val="bullet"/>
      <w:lvlText w:val="○"/>
      <w:lvlJc w:val="left"/>
      <w:pPr>
        <w:tabs>
          <w:tab w:val="num" w:pos="3600"/>
        </w:tabs>
        <w:ind w:left="3600" w:hanging="360"/>
      </w:pPr>
      <w:rPr>
        <w:rFonts w:ascii="Arial" w:hAnsi="Arial" w:cs="Arial"/>
        <w:b w:val="0"/>
        <w:bCs w:val="0"/>
        <w:i w:val="0"/>
        <w:iCs w:val="0"/>
        <w:strike w:val="0"/>
        <w:dstrike w:val="0"/>
        <w:color w:val="000000"/>
        <w:sz w:val="22"/>
        <w:szCs w:val="22"/>
        <w:u w:val="none"/>
      </w:rPr>
    </w:lvl>
    <w:lvl w:ilvl="5">
      <w:start w:val="1"/>
      <w:numFmt w:val="bullet"/>
      <w:lvlText w:val="■"/>
      <w:lvlJc w:val="left"/>
      <w:pPr>
        <w:tabs>
          <w:tab w:val="num" w:pos="4320"/>
        </w:tabs>
        <w:ind w:left="4320" w:hanging="180"/>
      </w:pPr>
      <w:rPr>
        <w:rFonts w:ascii="Arial" w:hAnsi="Arial" w:cs="Arial"/>
        <w:b w:val="0"/>
        <w:bCs w:val="0"/>
        <w:i w:val="0"/>
        <w:iCs w:val="0"/>
        <w:strike w:val="0"/>
        <w:dstrike w:val="0"/>
        <w:color w:val="000000"/>
        <w:sz w:val="22"/>
        <w:szCs w:val="22"/>
        <w:u w:val="none"/>
      </w:rPr>
    </w:lvl>
    <w:lvl w:ilvl="6">
      <w:start w:val="1"/>
      <w:numFmt w:val="bullet"/>
      <w:lvlText w:val="●"/>
      <w:lvlJc w:val="left"/>
      <w:pPr>
        <w:tabs>
          <w:tab w:val="num" w:pos="5040"/>
        </w:tabs>
        <w:ind w:left="5040" w:hanging="360"/>
      </w:pPr>
      <w:rPr>
        <w:rFonts w:ascii="Arial" w:hAnsi="Arial" w:cs="Arial"/>
        <w:b w:val="0"/>
        <w:bCs w:val="0"/>
        <w:i w:val="0"/>
        <w:iCs w:val="0"/>
        <w:strike w:val="0"/>
        <w:dstrike w:val="0"/>
        <w:color w:val="000000"/>
        <w:sz w:val="22"/>
        <w:szCs w:val="22"/>
        <w:u w:val="none"/>
      </w:rPr>
    </w:lvl>
    <w:lvl w:ilvl="7">
      <w:start w:val="1"/>
      <w:numFmt w:val="bullet"/>
      <w:lvlText w:val="○"/>
      <w:lvlJc w:val="left"/>
      <w:pPr>
        <w:tabs>
          <w:tab w:val="num" w:pos="5760"/>
        </w:tabs>
        <w:ind w:left="5760" w:hanging="360"/>
      </w:pPr>
      <w:rPr>
        <w:rFonts w:ascii="Arial" w:hAnsi="Arial" w:cs="Arial"/>
        <w:b w:val="0"/>
        <w:bCs w:val="0"/>
        <w:i w:val="0"/>
        <w:iCs w:val="0"/>
        <w:strike w:val="0"/>
        <w:dstrike w:val="0"/>
        <w:color w:val="000000"/>
        <w:sz w:val="22"/>
        <w:szCs w:val="22"/>
        <w:u w:val="none"/>
      </w:rPr>
    </w:lvl>
    <w:lvl w:ilvl="8">
      <w:start w:val="1"/>
      <w:numFmt w:val="bullet"/>
      <w:lvlText w:val="■"/>
      <w:lvlJc w:val="left"/>
      <w:pPr>
        <w:tabs>
          <w:tab w:val="num" w:pos="6480"/>
        </w:tabs>
        <w:ind w:left="6480" w:hanging="180"/>
      </w:pPr>
      <w:rPr>
        <w:rFonts w:ascii="Arial" w:hAnsi="Arial" w:cs="Arial"/>
        <w:b w:val="0"/>
        <w:bCs w:val="0"/>
        <w:i w:val="0"/>
        <w:iCs w:val="0"/>
        <w:strike w:val="0"/>
        <w:dstrike w:val="0"/>
        <w:color w:val="000000"/>
        <w:sz w:val="22"/>
        <w:szCs w:val="22"/>
        <w:u w:val="none"/>
      </w:rPr>
    </w:lvl>
  </w:abstractNum>
  <w:abstractNum w:abstractNumId="8">
    <w:nsid w:val="16027A3C"/>
    <w:multiLevelType w:val="hybridMultilevel"/>
    <w:tmpl w:val="782EE774"/>
    <w:lvl w:ilvl="0" w:tplc="047ED8D8">
      <w:numFmt w:val="bullet"/>
      <w:lvlText w:val="-"/>
      <w:lvlJc w:val="left"/>
      <w:pPr>
        <w:ind w:left="648" w:hanging="360"/>
      </w:pPr>
      <w:rPr>
        <w:rFonts w:ascii="Calibri" w:eastAsiaTheme="minorEastAsia" w:hAnsi="Calibri" w:cstheme="minorBidi" w:hint="default"/>
      </w:rPr>
    </w:lvl>
    <w:lvl w:ilvl="1" w:tplc="0C0A0003" w:tentative="1">
      <w:start w:val="1"/>
      <w:numFmt w:val="bullet"/>
      <w:lvlText w:val="o"/>
      <w:lvlJc w:val="left"/>
      <w:pPr>
        <w:ind w:left="1368" w:hanging="360"/>
      </w:pPr>
      <w:rPr>
        <w:rFonts w:ascii="Courier New" w:hAnsi="Courier New" w:cs="Courier New" w:hint="default"/>
      </w:rPr>
    </w:lvl>
    <w:lvl w:ilvl="2" w:tplc="0C0A0005" w:tentative="1">
      <w:start w:val="1"/>
      <w:numFmt w:val="bullet"/>
      <w:lvlText w:val=""/>
      <w:lvlJc w:val="left"/>
      <w:pPr>
        <w:ind w:left="2088" w:hanging="360"/>
      </w:pPr>
      <w:rPr>
        <w:rFonts w:ascii="Wingdings" w:hAnsi="Wingdings" w:hint="default"/>
      </w:rPr>
    </w:lvl>
    <w:lvl w:ilvl="3" w:tplc="0C0A0001" w:tentative="1">
      <w:start w:val="1"/>
      <w:numFmt w:val="bullet"/>
      <w:lvlText w:val=""/>
      <w:lvlJc w:val="left"/>
      <w:pPr>
        <w:ind w:left="2808" w:hanging="360"/>
      </w:pPr>
      <w:rPr>
        <w:rFonts w:ascii="Symbol" w:hAnsi="Symbol" w:hint="default"/>
      </w:rPr>
    </w:lvl>
    <w:lvl w:ilvl="4" w:tplc="0C0A0003" w:tentative="1">
      <w:start w:val="1"/>
      <w:numFmt w:val="bullet"/>
      <w:lvlText w:val="o"/>
      <w:lvlJc w:val="left"/>
      <w:pPr>
        <w:ind w:left="3528" w:hanging="360"/>
      </w:pPr>
      <w:rPr>
        <w:rFonts w:ascii="Courier New" w:hAnsi="Courier New" w:cs="Courier New" w:hint="default"/>
      </w:rPr>
    </w:lvl>
    <w:lvl w:ilvl="5" w:tplc="0C0A0005" w:tentative="1">
      <w:start w:val="1"/>
      <w:numFmt w:val="bullet"/>
      <w:lvlText w:val=""/>
      <w:lvlJc w:val="left"/>
      <w:pPr>
        <w:ind w:left="4248" w:hanging="360"/>
      </w:pPr>
      <w:rPr>
        <w:rFonts w:ascii="Wingdings" w:hAnsi="Wingdings" w:hint="default"/>
      </w:rPr>
    </w:lvl>
    <w:lvl w:ilvl="6" w:tplc="0C0A0001" w:tentative="1">
      <w:start w:val="1"/>
      <w:numFmt w:val="bullet"/>
      <w:lvlText w:val=""/>
      <w:lvlJc w:val="left"/>
      <w:pPr>
        <w:ind w:left="4968" w:hanging="360"/>
      </w:pPr>
      <w:rPr>
        <w:rFonts w:ascii="Symbol" w:hAnsi="Symbol" w:hint="default"/>
      </w:rPr>
    </w:lvl>
    <w:lvl w:ilvl="7" w:tplc="0C0A0003" w:tentative="1">
      <w:start w:val="1"/>
      <w:numFmt w:val="bullet"/>
      <w:lvlText w:val="o"/>
      <w:lvlJc w:val="left"/>
      <w:pPr>
        <w:ind w:left="5688" w:hanging="360"/>
      </w:pPr>
      <w:rPr>
        <w:rFonts w:ascii="Courier New" w:hAnsi="Courier New" w:cs="Courier New" w:hint="default"/>
      </w:rPr>
    </w:lvl>
    <w:lvl w:ilvl="8" w:tplc="0C0A0005" w:tentative="1">
      <w:start w:val="1"/>
      <w:numFmt w:val="bullet"/>
      <w:lvlText w:val=""/>
      <w:lvlJc w:val="left"/>
      <w:pPr>
        <w:ind w:left="6408" w:hanging="360"/>
      </w:pPr>
      <w:rPr>
        <w:rFonts w:ascii="Wingdings" w:hAnsi="Wingdings" w:hint="default"/>
      </w:rPr>
    </w:lvl>
  </w:abstractNum>
  <w:abstractNum w:abstractNumId="9">
    <w:nsid w:val="1B525A06"/>
    <w:multiLevelType w:val="hybridMultilevel"/>
    <w:tmpl w:val="3A509994"/>
    <w:lvl w:ilvl="0" w:tplc="73B691DC">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314D96"/>
    <w:multiLevelType w:val="hybridMultilevel"/>
    <w:tmpl w:val="D87EF8F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6C973B99"/>
    <w:multiLevelType w:val="hybridMultilevel"/>
    <w:tmpl w:val="2B745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97109E"/>
    <w:multiLevelType w:val="hybridMultilevel"/>
    <w:tmpl w:val="4FEC5FB6"/>
    <w:lvl w:ilvl="0" w:tplc="57E685F0">
      <w:start w:val="1"/>
      <w:numFmt w:val="decimal"/>
      <w:lvlText w:val="%1."/>
      <w:lvlJc w:val="left"/>
      <w:pPr>
        <w:ind w:left="36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 w:numId="11">
    <w:abstractNumId w:val="10"/>
  </w:num>
  <w:num w:numId="12">
    <w:abstractNumId w:val="1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proofState w:spelling="clean" w:grammar="clean"/>
  <w:stylePaneFormatFilter w:val="0000"/>
  <w:trackRevision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0B7019"/>
    <w:rsid w:val="000B7019"/>
    <w:rsid w:val="001E5DC2"/>
    <w:rsid w:val="003973DF"/>
    <w:rsid w:val="007053AE"/>
    <w:rsid w:val="00712511"/>
    <w:rsid w:val="00A357CC"/>
    <w:rsid w:val="00A529BA"/>
    <w:rsid w:val="00A56D83"/>
    <w:rsid w:val="00AA251B"/>
    <w:rsid w:val="00B1534A"/>
    <w:rsid w:val="00B52948"/>
    <w:rsid w:val="00C82B1E"/>
    <w:rsid w:val="00D87109"/>
    <w:rsid w:val="00FE78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276" w:lineRule="auto"/>
    </w:pPr>
    <w:rPr>
      <w:rFonts w:ascii="Arial" w:eastAsia="Arial" w:hAnsi="Arial" w:cs="Arial"/>
      <w:color w:val="000000"/>
      <w:sz w:val="22"/>
      <w:szCs w:val="22"/>
      <w:lang w:bidi="en-US"/>
    </w:rPr>
  </w:style>
  <w:style w:type="paragraph" w:styleId="Ttulo1">
    <w:name w:val="heading 1"/>
    <w:basedOn w:val="Normal"/>
    <w:qFormat/>
    <w:pPr>
      <w:spacing w:before="480" w:after="120"/>
      <w:outlineLvl w:val="0"/>
    </w:pPr>
    <w:rPr>
      <w:b/>
      <w:bCs/>
      <w:sz w:val="36"/>
      <w:szCs w:val="36"/>
    </w:rPr>
  </w:style>
  <w:style w:type="paragraph" w:styleId="Ttulo2">
    <w:name w:val="heading 2"/>
    <w:basedOn w:val="Normal"/>
    <w:qFormat/>
    <w:pPr>
      <w:spacing w:before="360" w:after="80"/>
      <w:outlineLvl w:val="1"/>
    </w:pPr>
    <w:rPr>
      <w:b/>
      <w:bCs/>
      <w:sz w:val="28"/>
      <w:szCs w:val="28"/>
    </w:rPr>
  </w:style>
  <w:style w:type="paragraph" w:styleId="Ttulo3">
    <w:name w:val="heading 3"/>
    <w:basedOn w:val="Normal"/>
    <w:qFormat/>
    <w:pPr>
      <w:spacing w:before="280" w:after="80"/>
      <w:outlineLvl w:val="2"/>
    </w:pPr>
    <w:rPr>
      <w:b/>
      <w:bCs/>
      <w:color w:val="666666"/>
      <w:sz w:val="24"/>
      <w:szCs w:val="24"/>
    </w:rPr>
  </w:style>
  <w:style w:type="paragraph" w:styleId="Ttulo4">
    <w:name w:val="heading 4"/>
    <w:basedOn w:val="Normal"/>
    <w:qFormat/>
    <w:pPr>
      <w:spacing w:before="240" w:after="40"/>
      <w:outlineLvl w:val="3"/>
    </w:pPr>
    <w:rPr>
      <w:i/>
      <w:iCs/>
      <w:color w:val="666666"/>
    </w:rPr>
  </w:style>
  <w:style w:type="paragraph" w:styleId="Ttulo5">
    <w:name w:val="heading 5"/>
    <w:basedOn w:val="Normal"/>
    <w:qFormat/>
    <w:pPr>
      <w:spacing w:before="220" w:after="40"/>
      <w:outlineLvl w:val="4"/>
    </w:pPr>
    <w:rPr>
      <w:b/>
      <w:bCs/>
      <w:color w:val="666666"/>
      <w:sz w:val="20"/>
      <w:szCs w:val="20"/>
    </w:rPr>
  </w:style>
  <w:style w:type="paragraph" w:styleId="Ttulo6">
    <w:name w:val="heading 6"/>
    <w:basedOn w:val="Normal"/>
    <w:qFormat/>
    <w:pPr>
      <w:spacing w:before="200" w:after="40"/>
      <w:outlineLvl w:val="5"/>
    </w:pPr>
    <w:rPr>
      <w:i/>
      <w:iCs/>
      <w:color w:val="666666"/>
      <w:sz w:val="20"/>
      <w:szCs w:val="20"/>
    </w:rPr>
  </w:style>
  <w:style w:type="character" w:default="1" w:styleId="Fuentedeprrafopredeter">
    <w:name w:val="Default Paragraph Fon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DefaultParagraphFont">
    <w:name w:val="Default Paragraph Font"/>
  </w:style>
  <w:style w:type="character" w:customStyle="1" w:styleId="List1Level0">
    <w:name w:val="List1Level0"/>
    <w:rPr>
      <w:rFonts w:ascii="Arial" w:eastAsia="Arial" w:hAnsi="Arial" w:cs="Arial"/>
      <w:b w:val="0"/>
      <w:bCs w:val="0"/>
      <w:i w:val="0"/>
      <w:iCs w:val="0"/>
      <w:strike w:val="0"/>
      <w:dstrike w:val="0"/>
      <w:color w:val="000000"/>
      <w:sz w:val="22"/>
      <w:szCs w:val="22"/>
      <w:u w:val="none"/>
    </w:rPr>
  </w:style>
  <w:style w:type="character" w:customStyle="1" w:styleId="List1Level1">
    <w:name w:val="List1Level1"/>
    <w:rPr>
      <w:rFonts w:ascii="Arial" w:eastAsia="Arial" w:hAnsi="Arial" w:cs="Arial"/>
      <w:b w:val="0"/>
      <w:bCs w:val="0"/>
      <w:i w:val="0"/>
      <w:iCs w:val="0"/>
      <w:strike w:val="0"/>
      <w:dstrike w:val="0"/>
      <w:color w:val="000000"/>
      <w:sz w:val="22"/>
      <w:szCs w:val="22"/>
      <w:u w:val="none"/>
    </w:rPr>
  </w:style>
  <w:style w:type="character" w:customStyle="1" w:styleId="List1Level2">
    <w:name w:val="List1Level2"/>
    <w:rPr>
      <w:rFonts w:ascii="Arial" w:eastAsia="Arial" w:hAnsi="Arial" w:cs="Arial"/>
      <w:b w:val="0"/>
      <w:bCs w:val="0"/>
      <w:i w:val="0"/>
      <w:iCs w:val="0"/>
      <w:strike w:val="0"/>
      <w:dstrike w:val="0"/>
      <w:color w:val="000000"/>
      <w:sz w:val="22"/>
      <w:szCs w:val="22"/>
      <w:u w:val="none"/>
    </w:rPr>
  </w:style>
  <w:style w:type="character" w:customStyle="1" w:styleId="List1Level3">
    <w:name w:val="List1Level3"/>
    <w:rPr>
      <w:rFonts w:ascii="Arial" w:eastAsia="Arial" w:hAnsi="Arial" w:cs="Arial"/>
      <w:b w:val="0"/>
      <w:bCs w:val="0"/>
      <w:i w:val="0"/>
      <w:iCs w:val="0"/>
      <w:strike w:val="0"/>
      <w:dstrike w:val="0"/>
      <w:color w:val="000000"/>
      <w:sz w:val="22"/>
      <w:szCs w:val="22"/>
      <w:u w:val="none"/>
    </w:rPr>
  </w:style>
  <w:style w:type="character" w:customStyle="1" w:styleId="List1Level4">
    <w:name w:val="List1Level4"/>
    <w:rPr>
      <w:rFonts w:ascii="Arial" w:eastAsia="Arial" w:hAnsi="Arial" w:cs="Arial"/>
      <w:b w:val="0"/>
      <w:bCs w:val="0"/>
      <w:i w:val="0"/>
      <w:iCs w:val="0"/>
      <w:strike w:val="0"/>
      <w:dstrike w:val="0"/>
      <w:color w:val="000000"/>
      <w:sz w:val="22"/>
      <w:szCs w:val="22"/>
      <w:u w:val="none"/>
    </w:rPr>
  </w:style>
  <w:style w:type="character" w:customStyle="1" w:styleId="List1Level5">
    <w:name w:val="List1Level5"/>
    <w:rPr>
      <w:rFonts w:ascii="Arial" w:eastAsia="Arial" w:hAnsi="Arial" w:cs="Arial"/>
      <w:b w:val="0"/>
      <w:bCs w:val="0"/>
      <w:i w:val="0"/>
      <w:iCs w:val="0"/>
      <w:strike w:val="0"/>
      <w:dstrike w:val="0"/>
      <w:color w:val="000000"/>
      <w:sz w:val="22"/>
      <w:szCs w:val="22"/>
      <w:u w:val="none"/>
    </w:rPr>
  </w:style>
  <w:style w:type="character" w:customStyle="1" w:styleId="List1Level6">
    <w:name w:val="List1Level6"/>
    <w:rPr>
      <w:rFonts w:ascii="Arial" w:eastAsia="Arial" w:hAnsi="Arial" w:cs="Arial"/>
      <w:b w:val="0"/>
      <w:bCs w:val="0"/>
      <w:i w:val="0"/>
      <w:iCs w:val="0"/>
      <w:strike w:val="0"/>
      <w:dstrike w:val="0"/>
      <w:color w:val="000000"/>
      <w:sz w:val="22"/>
      <w:szCs w:val="22"/>
      <w:u w:val="none"/>
    </w:rPr>
  </w:style>
  <w:style w:type="character" w:customStyle="1" w:styleId="List1Level7">
    <w:name w:val="List1Level7"/>
    <w:rPr>
      <w:rFonts w:ascii="Arial" w:eastAsia="Arial" w:hAnsi="Arial" w:cs="Arial"/>
      <w:b w:val="0"/>
      <w:bCs w:val="0"/>
      <w:i w:val="0"/>
      <w:iCs w:val="0"/>
      <w:strike w:val="0"/>
      <w:dstrike w:val="0"/>
      <w:color w:val="000000"/>
      <w:sz w:val="22"/>
      <w:szCs w:val="22"/>
      <w:u w:val="none"/>
    </w:rPr>
  </w:style>
  <w:style w:type="character" w:customStyle="1" w:styleId="List1Level8">
    <w:name w:val="List1Level8"/>
    <w:rPr>
      <w:rFonts w:ascii="Arial" w:eastAsia="Arial" w:hAnsi="Arial" w:cs="Arial"/>
      <w:b w:val="0"/>
      <w:bCs w:val="0"/>
      <w:i w:val="0"/>
      <w:iCs w:val="0"/>
      <w:strike w:val="0"/>
      <w:dstrike w:val="0"/>
      <w:color w:val="000000"/>
      <w:sz w:val="22"/>
      <w:szCs w:val="22"/>
      <w:u w:val="none"/>
    </w:rPr>
  </w:style>
  <w:style w:type="character" w:customStyle="1" w:styleId="List2Level0">
    <w:name w:val="List2Level0"/>
    <w:rPr>
      <w:rFonts w:ascii="Arial" w:eastAsia="Arial" w:hAnsi="Arial" w:cs="Arial"/>
      <w:b w:val="0"/>
      <w:bCs w:val="0"/>
      <w:i w:val="0"/>
      <w:iCs w:val="0"/>
      <w:strike w:val="0"/>
      <w:dstrike w:val="0"/>
      <w:color w:val="000000"/>
      <w:sz w:val="22"/>
      <w:szCs w:val="22"/>
      <w:u w:val="none"/>
    </w:rPr>
  </w:style>
  <w:style w:type="character" w:customStyle="1" w:styleId="List2Level1">
    <w:name w:val="List2Level1"/>
    <w:rPr>
      <w:rFonts w:ascii="Arial" w:eastAsia="Arial" w:hAnsi="Arial" w:cs="Arial"/>
      <w:b w:val="0"/>
      <w:bCs w:val="0"/>
      <w:i w:val="0"/>
      <w:iCs w:val="0"/>
      <w:strike w:val="0"/>
      <w:dstrike w:val="0"/>
      <w:color w:val="000000"/>
      <w:sz w:val="22"/>
      <w:szCs w:val="22"/>
      <w:u w:val="none"/>
    </w:rPr>
  </w:style>
  <w:style w:type="character" w:customStyle="1" w:styleId="List2Level2">
    <w:name w:val="List2Level2"/>
    <w:rPr>
      <w:rFonts w:ascii="Arial" w:eastAsia="Arial" w:hAnsi="Arial" w:cs="Arial"/>
      <w:b w:val="0"/>
      <w:bCs w:val="0"/>
      <w:i w:val="0"/>
      <w:iCs w:val="0"/>
      <w:strike w:val="0"/>
      <w:dstrike w:val="0"/>
      <w:color w:val="000000"/>
      <w:sz w:val="22"/>
      <w:szCs w:val="22"/>
      <w:u w:val="none"/>
    </w:rPr>
  </w:style>
  <w:style w:type="character" w:customStyle="1" w:styleId="List2Level3">
    <w:name w:val="List2Level3"/>
    <w:rPr>
      <w:rFonts w:ascii="Arial" w:eastAsia="Arial" w:hAnsi="Arial" w:cs="Arial"/>
      <w:b w:val="0"/>
      <w:bCs w:val="0"/>
      <w:i w:val="0"/>
      <w:iCs w:val="0"/>
      <w:strike w:val="0"/>
      <w:dstrike w:val="0"/>
      <w:color w:val="000000"/>
      <w:sz w:val="22"/>
      <w:szCs w:val="22"/>
      <w:u w:val="none"/>
    </w:rPr>
  </w:style>
  <w:style w:type="character" w:customStyle="1" w:styleId="List2Level4">
    <w:name w:val="List2Level4"/>
    <w:rPr>
      <w:rFonts w:ascii="Arial" w:eastAsia="Arial" w:hAnsi="Arial" w:cs="Arial"/>
      <w:b w:val="0"/>
      <w:bCs w:val="0"/>
      <w:i w:val="0"/>
      <w:iCs w:val="0"/>
      <w:strike w:val="0"/>
      <w:dstrike w:val="0"/>
      <w:color w:val="000000"/>
      <w:sz w:val="22"/>
      <w:szCs w:val="22"/>
      <w:u w:val="none"/>
    </w:rPr>
  </w:style>
  <w:style w:type="character" w:customStyle="1" w:styleId="List2Level5">
    <w:name w:val="List2Level5"/>
    <w:rPr>
      <w:rFonts w:ascii="Arial" w:eastAsia="Arial" w:hAnsi="Arial" w:cs="Arial"/>
      <w:b w:val="0"/>
      <w:bCs w:val="0"/>
      <w:i w:val="0"/>
      <w:iCs w:val="0"/>
      <w:strike w:val="0"/>
      <w:dstrike w:val="0"/>
      <w:color w:val="000000"/>
      <w:sz w:val="22"/>
      <w:szCs w:val="22"/>
      <w:u w:val="none"/>
    </w:rPr>
  </w:style>
  <w:style w:type="character" w:customStyle="1" w:styleId="List2Level6">
    <w:name w:val="List2Level6"/>
    <w:rPr>
      <w:rFonts w:ascii="Arial" w:eastAsia="Arial" w:hAnsi="Arial" w:cs="Arial"/>
      <w:b w:val="0"/>
      <w:bCs w:val="0"/>
      <w:i w:val="0"/>
      <w:iCs w:val="0"/>
      <w:strike w:val="0"/>
      <w:dstrike w:val="0"/>
      <w:color w:val="000000"/>
      <w:sz w:val="22"/>
      <w:szCs w:val="22"/>
      <w:u w:val="none"/>
    </w:rPr>
  </w:style>
  <w:style w:type="character" w:customStyle="1" w:styleId="List2Level7">
    <w:name w:val="List2Level7"/>
    <w:rPr>
      <w:rFonts w:ascii="Arial" w:eastAsia="Arial" w:hAnsi="Arial" w:cs="Arial"/>
      <w:b w:val="0"/>
      <w:bCs w:val="0"/>
      <w:i w:val="0"/>
      <w:iCs w:val="0"/>
      <w:strike w:val="0"/>
      <w:dstrike w:val="0"/>
      <w:color w:val="000000"/>
      <w:sz w:val="22"/>
      <w:szCs w:val="22"/>
      <w:u w:val="none"/>
    </w:rPr>
  </w:style>
  <w:style w:type="character" w:customStyle="1" w:styleId="List2Level8">
    <w:name w:val="List2Level8"/>
    <w:rPr>
      <w:rFonts w:ascii="Arial" w:eastAsia="Arial" w:hAnsi="Arial" w:cs="Arial"/>
      <w:b w:val="0"/>
      <w:bCs w:val="0"/>
      <w:i w:val="0"/>
      <w:iCs w:val="0"/>
      <w:strike w:val="0"/>
      <w:dstrike w:val="0"/>
      <w:color w:val="000000"/>
      <w:sz w:val="22"/>
      <w:szCs w:val="22"/>
      <w:u w:val="none"/>
    </w:rPr>
  </w:style>
  <w:style w:type="character" w:customStyle="1" w:styleId="List3Level0">
    <w:name w:val="List3Level0"/>
    <w:rPr>
      <w:rFonts w:ascii="Arial" w:eastAsia="Arial" w:hAnsi="Arial" w:cs="Arial"/>
      <w:b w:val="0"/>
      <w:bCs w:val="0"/>
      <w:i w:val="0"/>
      <w:iCs w:val="0"/>
      <w:strike w:val="0"/>
      <w:dstrike w:val="0"/>
      <w:color w:val="000000"/>
      <w:sz w:val="22"/>
      <w:szCs w:val="22"/>
      <w:u w:val="none"/>
    </w:rPr>
  </w:style>
  <w:style w:type="character" w:customStyle="1" w:styleId="List3Level1">
    <w:name w:val="List3Level1"/>
    <w:rPr>
      <w:rFonts w:ascii="Arial" w:eastAsia="Arial" w:hAnsi="Arial" w:cs="Arial"/>
      <w:b w:val="0"/>
      <w:bCs w:val="0"/>
      <w:i w:val="0"/>
      <w:iCs w:val="0"/>
      <w:strike w:val="0"/>
      <w:dstrike w:val="0"/>
      <w:color w:val="000000"/>
      <w:sz w:val="22"/>
      <w:szCs w:val="22"/>
      <w:u w:val="none"/>
    </w:rPr>
  </w:style>
  <w:style w:type="character" w:customStyle="1" w:styleId="List3Level2">
    <w:name w:val="List3Level2"/>
    <w:rPr>
      <w:rFonts w:ascii="Arial" w:eastAsia="Arial" w:hAnsi="Arial" w:cs="Arial"/>
      <w:b w:val="0"/>
      <w:bCs w:val="0"/>
      <w:i w:val="0"/>
      <w:iCs w:val="0"/>
      <w:strike w:val="0"/>
      <w:dstrike w:val="0"/>
      <w:color w:val="000000"/>
      <w:sz w:val="22"/>
      <w:szCs w:val="22"/>
      <w:u w:val="none"/>
    </w:rPr>
  </w:style>
  <w:style w:type="character" w:customStyle="1" w:styleId="List3Level3">
    <w:name w:val="List3Level3"/>
    <w:rPr>
      <w:rFonts w:ascii="Arial" w:eastAsia="Arial" w:hAnsi="Arial" w:cs="Arial"/>
      <w:b w:val="0"/>
      <w:bCs w:val="0"/>
      <w:i w:val="0"/>
      <w:iCs w:val="0"/>
      <w:strike w:val="0"/>
      <w:dstrike w:val="0"/>
      <w:color w:val="000000"/>
      <w:sz w:val="22"/>
      <w:szCs w:val="22"/>
      <w:u w:val="none"/>
    </w:rPr>
  </w:style>
  <w:style w:type="character" w:customStyle="1" w:styleId="List3Level4">
    <w:name w:val="List3Level4"/>
    <w:rPr>
      <w:rFonts w:ascii="Arial" w:eastAsia="Arial" w:hAnsi="Arial" w:cs="Arial"/>
      <w:b w:val="0"/>
      <w:bCs w:val="0"/>
      <w:i w:val="0"/>
      <w:iCs w:val="0"/>
      <w:strike w:val="0"/>
      <w:dstrike w:val="0"/>
      <w:color w:val="000000"/>
      <w:sz w:val="22"/>
      <w:szCs w:val="22"/>
      <w:u w:val="none"/>
    </w:rPr>
  </w:style>
  <w:style w:type="character" w:customStyle="1" w:styleId="List3Level5">
    <w:name w:val="List3Level5"/>
    <w:rPr>
      <w:rFonts w:ascii="Arial" w:eastAsia="Arial" w:hAnsi="Arial" w:cs="Arial"/>
      <w:b w:val="0"/>
      <w:bCs w:val="0"/>
      <w:i w:val="0"/>
      <w:iCs w:val="0"/>
      <w:strike w:val="0"/>
      <w:dstrike w:val="0"/>
      <w:color w:val="000000"/>
      <w:sz w:val="22"/>
      <w:szCs w:val="22"/>
      <w:u w:val="none"/>
    </w:rPr>
  </w:style>
  <w:style w:type="character" w:customStyle="1" w:styleId="List3Level6">
    <w:name w:val="List3Level6"/>
    <w:rPr>
      <w:rFonts w:ascii="Arial" w:eastAsia="Arial" w:hAnsi="Arial" w:cs="Arial"/>
      <w:b w:val="0"/>
      <w:bCs w:val="0"/>
      <w:i w:val="0"/>
      <w:iCs w:val="0"/>
      <w:strike w:val="0"/>
      <w:dstrike w:val="0"/>
      <w:color w:val="000000"/>
      <w:sz w:val="22"/>
      <w:szCs w:val="22"/>
      <w:u w:val="none"/>
    </w:rPr>
  </w:style>
  <w:style w:type="character" w:customStyle="1" w:styleId="List3Level7">
    <w:name w:val="List3Level7"/>
    <w:rPr>
      <w:rFonts w:ascii="Arial" w:eastAsia="Arial" w:hAnsi="Arial" w:cs="Arial"/>
      <w:b w:val="0"/>
      <w:bCs w:val="0"/>
      <w:i w:val="0"/>
      <w:iCs w:val="0"/>
      <w:strike w:val="0"/>
      <w:dstrike w:val="0"/>
      <w:color w:val="000000"/>
      <w:sz w:val="22"/>
      <w:szCs w:val="22"/>
      <w:u w:val="none"/>
    </w:rPr>
  </w:style>
  <w:style w:type="character" w:customStyle="1" w:styleId="List3Level8">
    <w:name w:val="List3Level8"/>
    <w:rPr>
      <w:rFonts w:ascii="Arial" w:eastAsia="Arial" w:hAnsi="Arial" w:cs="Arial"/>
      <w:b w:val="0"/>
      <w:bCs w:val="0"/>
      <w:i w:val="0"/>
      <w:iCs w:val="0"/>
      <w:strike w:val="0"/>
      <w:dstrike w:val="0"/>
      <w:color w:val="000000"/>
      <w:sz w:val="22"/>
      <w:szCs w:val="22"/>
      <w:u w:val="none"/>
    </w:rPr>
  </w:style>
  <w:style w:type="character" w:customStyle="1" w:styleId="List4Level0">
    <w:name w:val="List4Level0"/>
    <w:rPr>
      <w:rFonts w:ascii="Arial" w:eastAsia="Arial" w:hAnsi="Arial" w:cs="Arial"/>
      <w:b w:val="0"/>
      <w:bCs w:val="0"/>
      <w:i w:val="0"/>
      <w:iCs w:val="0"/>
      <w:strike w:val="0"/>
      <w:dstrike w:val="0"/>
      <w:color w:val="000000"/>
      <w:sz w:val="22"/>
      <w:szCs w:val="22"/>
      <w:u w:val="none"/>
    </w:rPr>
  </w:style>
  <w:style w:type="character" w:customStyle="1" w:styleId="List4Level1">
    <w:name w:val="List4Level1"/>
    <w:rPr>
      <w:rFonts w:ascii="Arial" w:eastAsia="Arial" w:hAnsi="Arial" w:cs="Arial"/>
      <w:b w:val="0"/>
      <w:bCs w:val="0"/>
      <w:i w:val="0"/>
      <w:iCs w:val="0"/>
      <w:strike w:val="0"/>
      <w:dstrike w:val="0"/>
      <w:color w:val="000000"/>
      <w:sz w:val="22"/>
      <w:szCs w:val="22"/>
      <w:u w:val="none"/>
    </w:rPr>
  </w:style>
  <w:style w:type="character" w:customStyle="1" w:styleId="List4Level2">
    <w:name w:val="List4Level2"/>
    <w:rPr>
      <w:rFonts w:ascii="Arial" w:eastAsia="Arial" w:hAnsi="Arial" w:cs="Arial"/>
      <w:b w:val="0"/>
      <w:bCs w:val="0"/>
      <w:i w:val="0"/>
      <w:iCs w:val="0"/>
      <w:strike w:val="0"/>
      <w:dstrike w:val="0"/>
      <w:color w:val="000000"/>
      <w:sz w:val="22"/>
      <w:szCs w:val="22"/>
      <w:u w:val="none"/>
    </w:rPr>
  </w:style>
  <w:style w:type="character" w:customStyle="1" w:styleId="List4Level3">
    <w:name w:val="List4Level3"/>
    <w:rPr>
      <w:rFonts w:ascii="Arial" w:eastAsia="Arial" w:hAnsi="Arial" w:cs="Arial"/>
      <w:b w:val="0"/>
      <w:bCs w:val="0"/>
      <w:i w:val="0"/>
      <w:iCs w:val="0"/>
      <w:strike w:val="0"/>
      <w:dstrike w:val="0"/>
      <w:color w:val="000000"/>
      <w:sz w:val="22"/>
      <w:szCs w:val="22"/>
      <w:u w:val="none"/>
    </w:rPr>
  </w:style>
  <w:style w:type="character" w:customStyle="1" w:styleId="List4Level4">
    <w:name w:val="List4Level4"/>
    <w:rPr>
      <w:rFonts w:ascii="Arial" w:eastAsia="Arial" w:hAnsi="Arial" w:cs="Arial"/>
      <w:b w:val="0"/>
      <w:bCs w:val="0"/>
      <w:i w:val="0"/>
      <w:iCs w:val="0"/>
      <w:strike w:val="0"/>
      <w:dstrike w:val="0"/>
      <w:color w:val="000000"/>
      <w:sz w:val="22"/>
      <w:szCs w:val="22"/>
      <w:u w:val="none"/>
    </w:rPr>
  </w:style>
  <w:style w:type="character" w:customStyle="1" w:styleId="List4Level5">
    <w:name w:val="List4Level5"/>
    <w:rPr>
      <w:rFonts w:ascii="Arial" w:eastAsia="Arial" w:hAnsi="Arial" w:cs="Arial"/>
      <w:b w:val="0"/>
      <w:bCs w:val="0"/>
      <w:i w:val="0"/>
      <w:iCs w:val="0"/>
      <w:strike w:val="0"/>
      <w:dstrike w:val="0"/>
      <w:color w:val="000000"/>
      <w:sz w:val="22"/>
      <w:szCs w:val="22"/>
      <w:u w:val="none"/>
    </w:rPr>
  </w:style>
  <w:style w:type="character" w:customStyle="1" w:styleId="List4Level6">
    <w:name w:val="List4Level6"/>
    <w:rPr>
      <w:rFonts w:ascii="Arial" w:eastAsia="Arial" w:hAnsi="Arial" w:cs="Arial"/>
      <w:b w:val="0"/>
      <w:bCs w:val="0"/>
      <w:i w:val="0"/>
      <w:iCs w:val="0"/>
      <w:strike w:val="0"/>
      <w:dstrike w:val="0"/>
      <w:color w:val="000000"/>
      <w:sz w:val="22"/>
      <w:szCs w:val="22"/>
      <w:u w:val="none"/>
    </w:rPr>
  </w:style>
  <w:style w:type="character" w:customStyle="1" w:styleId="List4Level7">
    <w:name w:val="List4Level7"/>
    <w:rPr>
      <w:rFonts w:ascii="Arial" w:eastAsia="Arial" w:hAnsi="Arial" w:cs="Arial"/>
      <w:b w:val="0"/>
      <w:bCs w:val="0"/>
      <w:i w:val="0"/>
      <w:iCs w:val="0"/>
      <w:strike w:val="0"/>
      <w:dstrike w:val="0"/>
      <w:color w:val="000000"/>
      <w:sz w:val="22"/>
      <w:szCs w:val="22"/>
      <w:u w:val="none"/>
    </w:rPr>
  </w:style>
  <w:style w:type="character" w:customStyle="1" w:styleId="List4Level8">
    <w:name w:val="List4Level8"/>
    <w:rPr>
      <w:rFonts w:ascii="Arial" w:eastAsia="Arial" w:hAnsi="Arial" w:cs="Arial"/>
      <w:b w:val="0"/>
      <w:bCs w:val="0"/>
      <w:i w:val="0"/>
      <w:iCs w:val="0"/>
      <w:strike w:val="0"/>
      <w:dstrike w:val="0"/>
      <w:color w:val="000000"/>
      <w:sz w:val="22"/>
      <w:szCs w:val="22"/>
      <w:u w:val="none"/>
    </w:rPr>
  </w:style>
  <w:style w:type="character" w:customStyle="1" w:styleId="List5Level0">
    <w:name w:val="List5Level0"/>
    <w:rPr>
      <w:rFonts w:ascii="Arial" w:eastAsia="Arial" w:hAnsi="Arial" w:cs="Arial"/>
      <w:b w:val="0"/>
      <w:bCs w:val="0"/>
      <w:i w:val="0"/>
      <w:iCs w:val="0"/>
      <w:strike w:val="0"/>
      <w:dstrike w:val="0"/>
      <w:color w:val="000000"/>
      <w:sz w:val="22"/>
      <w:szCs w:val="22"/>
      <w:u w:val="none"/>
    </w:rPr>
  </w:style>
  <w:style w:type="character" w:customStyle="1" w:styleId="List5Level1">
    <w:name w:val="List5Level1"/>
    <w:rPr>
      <w:rFonts w:ascii="Arial" w:eastAsia="Arial" w:hAnsi="Arial" w:cs="Arial"/>
      <w:b w:val="0"/>
      <w:bCs w:val="0"/>
      <w:i w:val="0"/>
      <w:iCs w:val="0"/>
      <w:strike w:val="0"/>
      <w:dstrike w:val="0"/>
      <w:color w:val="000000"/>
      <w:sz w:val="22"/>
      <w:szCs w:val="22"/>
      <w:u w:val="none"/>
    </w:rPr>
  </w:style>
  <w:style w:type="character" w:customStyle="1" w:styleId="List5Level2">
    <w:name w:val="List5Level2"/>
    <w:rPr>
      <w:rFonts w:ascii="Arial" w:eastAsia="Arial" w:hAnsi="Arial" w:cs="Arial"/>
      <w:b w:val="0"/>
      <w:bCs w:val="0"/>
      <w:i w:val="0"/>
      <w:iCs w:val="0"/>
      <w:strike w:val="0"/>
      <w:dstrike w:val="0"/>
      <w:color w:val="000000"/>
      <w:sz w:val="22"/>
      <w:szCs w:val="22"/>
      <w:u w:val="none"/>
    </w:rPr>
  </w:style>
  <w:style w:type="character" w:customStyle="1" w:styleId="List5Level3">
    <w:name w:val="List5Level3"/>
    <w:rPr>
      <w:rFonts w:ascii="Arial" w:eastAsia="Arial" w:hAnsi="Arial" w:cs="Arial"/>
      <w:b w:val="0"/>
      <w:bCs w:val="0"/>
      <w:i w:val="0"/>
      <w:iCs w:val="0"/>
      <w:strike w:val="0"/>
      <w:dstrike w:val="0"/>
      <w:color w:val="000000"/>
      <w:sz w:val="22"/>
      <w:szCs w:val="22"/>
      <w:u w:val="none"/>
    </w:rPr>
  </w:style>
  <w:style w:type="character" w:customStyle="1" w:styleId="List5Level4">
    <w:name w:val="List5Level4"/>
    <w:rPr>
      <w:rFonts w:ascii="Arial" w:eastAsia="Arial" w:hAnsi="Arial" w:cs="Arial"/>
      <w:b w:val="0"/>
      <w:bCs w:val="0"/>
      <w:i w:val="0"/>
      <w:iCs w:val="0"/>
      <w:strike w:val="0"/>
      <w:dstrike w:val="0"/>
      <w:color w:val="000000"/>
      <w:sz w:val="22"/>
      <w:szCs w:val="22"/>
      <w:u w:val="none"/>
    </w:rPr>
  </w:style>
  <w:style w:type="character" w:customStyle="1" w:styleId="List5Level5">
    <w:name w:val="List5Level5"/>
    <w:rPr>
      <w:rFonts w:ascii="Arial" w:eastAsia="Arial" w:hAnsi="Arial" w:cs="Arial"/>
      <w:b w:val="0"/>
      <w:bCs w:val="0"/>
      <w:i w:val="0"/>
      <w:iCs w:val="0"/>
      <w:strike w:val="0"/>
      <w:dstrike w:val="0"/>
      <w:color w:val="000000"/>
      <w:sz w:val="22"/>
      <w:szCs w:val="22"/>
      <w:u w:val="none"/>
    </w:rPr>
  </w:style>
  <w:style w:type="character" w:customStyle="1" w:styleId="List5Level6">
    <w:name w:val="List5Level6"/>
    <w:rPr>
      <w:rFonts w:ascii="Arial" w:eastAsia="Arial" w:hAnsi="Arial" w:cs="Arial"/>
      <w:b w:val="0"/>
      <w:bCs w:val="0"/>
      <w:i w:val="0"/>
      <w:iCs w:val="0"/>
      <w:strike w:val="0"/>
      <w:dstrike w:val="0"/>
      <w:color w:val="000000"/>
      <w:sz w:val="22"/>
      <w:szCs w:val="22"/>
      <w:u w:val="none"/>
    </w:rPr>
  </w:style>
  <w:style w:type="character" w:customStyle="1" w:styleId="List5Level7">
    <w:name w:val="List5Level7"/>
    <w:rPr>
      <w:rFonts w:ascii="Arial" w:eastAsia="Arial" w:hAnsi="Arial" w:cs="Arial"/>
      <w:b w:val="0"/>
      <w:bCs w:val="0"/>
      <w:i w:val="0"/>
      <w:iCs w:val="0"/>
      <w:strike w:val="0"/>
      <w:dstrike w:val="0"/>
      <w:color w:val="000000"/>
      <w:sz w:val="22"/>
      <w:szCs w:val="22"/>
      <w:u w:val="none"/>
    </w:rPr>
  </w:style>
  <w:style w:type="character" w:customStyle="1" w:styleId="List5Level8">
    <w:name w:val="List5Level8"/>
    <w:rPr>
      <w:rFonts w:ascii="Arial" w:eastAsia="Arial" w:hAnsi="Arial" w:cs="Arial"/>
      <w:b w:val="0"/>
      <w:bCs w:val="0"/>
      <w:i w:val="0"/>
      <w:iCs w:val="0"/>
      <w:strike w:val="0"/>
      <w:dstrike w:val="0"/>
      <w:color w:val="000000"/>
      <w:sz w:val="22"/>
      <w:szCs w:val="22"/>
      <w:u w:val="none"/>
    </w:rPr>
  </w:style>
  <w:style w:type="character" w:customStyle="1" w:styleId="List6Level0">
    <w:name w:val="List6Level0"/>
    <w:rPr>
      <w:rFonts w:ascii="Arial" w:eastAsia="Arial" w:hAnsi="Arial" w:cs="Arial"/>
      <w:b w:val="0"/>
      <w:bCs w:val="0"/>
      <w:i w:val="0"/>
      <w:iCs w:val="0"/>
      <w:strike w:val="0"/>
      <w:dstrike w:val="0"/>
      <w:color w:val="000000"/>
      <w:sz w:val="22"/>
      <w:szCs w:val="22"/>
      <w:u w:val="none"/>
    </w:rPr>
  </w:style>
  <w:style w:type="character" w:customStyle="1" w:styleId="List6Level1">
    <w:name w:val="List6Level1"/>
    <w:rPr>
      <w:rFonts w:ascii="Arial" w:eastAsia="Arial" w:hAnsi="Arial" w:cs="Arial"/>
      <w:b w:val="0"/>
      <w:bCs w:val="0"/>
      <w:i w:val="0"/>
      <w:iCs w:val="0"/>
      <w:strike w:val="0"/>
      <w:dstrike w:val="0"/>
      <w:color w:val="000000"/>
      <w:sz w:val="22"/>
      <w:szCs w:val="22"/>
      <w:u w:val="none"/>
    </w:rPr>
  </w:style>
  <w:style w:type="character" w:customStyle="1" w:styleId="List6Level2">
    <w:name w:val="List6Level2"/>
    <w:rPr>
      <w:rFonts w:ascii="Arial" w:eastAsia="Arial" w:hAnsi="Arial" w:cs="Arial"/>
      <w:b w:val="0"/>
      <w:bCs w:val="0"/>
      <w:i w:val="0"/>
      <w:iCs w:val="0"/>
      <w:strike w:val="0"/>
      <w:dstrike w:val="0"/>
      <w:color w:val="000000"/>
      <w:sz w:val="22"/>
      <w:szCs w:val="22"/>
      <w:u w:val="none"/>
    </w:rPr>
  </w:style>
  <w:style w:type="character" w:customStyle="1" w:styleId="List6Level3">
    <w:name w:val="List6Level3"/>
    <w:rPr>
      <w:rFonts w:ascii="Arial" w:eastAsia="Arial" w:hAnsi="Arial" w:cs="Arial"/>
      <w:b w:val="0"/>
      <w:bCs w:val="0"/>
      <w:i w:val="0"/>
      <w:iCs w:val="0"/>
      <w:strike w:val="0"/>
      <w:dstrike w:val="0"/>
      <w:color w:val="000000"/>
      <w:sz w:val="22"/>
      <w:szCs w:val="22"/>
      <w:u w:val="none"/>
    </w:rPr>
  </w:style>
  <w:style w:type="character" w:customStyle="1" w:styleId="List6Level4">
    <w:name w:val="List6Level4"/>
    <w:rPr>
      <w:rFonts w:ascii="Arial" w:eastAsia="Arial" w:hAnsi="Arial" w:cs="Arial"/>
      <w:b w:val="0"/>
      <w:bCs w:val="0"/>
      <w:i w:val="0"/>
      <w:iCs w:val="0"/>
      <w:strike w:val="0"/>
      <w:dstrike w:val="0"/>
      <w:color w:val="000000"/>
      <w:sz w:val="22"/>
      <w:szCs w:val="22"/>
      <w:u w:val="none"/>
    </w:rPr>
  </w:style>
  <w:style w:type="character" w:customStyle="1" w:styleId="List6Level5">
    <w:name w:val="List6Level5"/>
    <w:rPr>
      <w:rFonts w:ascii="Arial" w:eastAsia="Arial" w:hAnsi="Arial" w:cs="Arial"/>
      <w:b w:val="0"/>
      <w:bCs w:val="0"/>
      <w:i w:val="0"/>
      <w:iCs w:val="0"/>
      <w:strike w:val="0"/>
      <w:dstrike w:val="0"/>
      <w:color w:val="000000"/>
      <w:sz w:val="22"/>
      <w:szCs w:val="22"/>
      <w:u w:val="none"/>
    </w:rPr>
  </w:style>
  <w:style w:type="character" w:customStyle="1" w:styleId="List6Level6">
    <w:name w:val="List6Level6"/>
    <w:rPr>
      <w:rFonts w:ascii="Arial" w:eastAsia="Arial" w:hAnsi="Arial" w:cs="Arial"/>
      <w:b w:val="0"/>
      <w:bCs w:val="0"/>
      <w:i w:val="0"/>
      <w:iCs w:val="0"/>
      <w:strike w:val="0"/>
      <w:dstrike w:val="0"/>
      <w:color w:val="000000"/>
      <w:sz w:val="22"/>
      <w:szCs w:val="22"/>
      <w:u w:val="none"/>
    </w:rPr>
  </w:style>
  <w:style w:type="character" w:customStyle="1" w:styleId="List6Level7">
    <w:name w:val="List6Level7"/>
    <w:rPr>
      <w:rFonts w:ascii="Arial" w:eastAsia="Arial" w:hAnsi="Arial" w:cs="Arial"/>
      <w:b w:val="0"/>
      <w:bCs w:val="0"/>
      <w:i w:val="0"/>
      <w:iCs w:val="0"/>
      <w:strike w:val="0"/>
      <w:dstrike w:val="0"/>
      <w:color w:val="000000"/>
      <w:sz w:val="22"/>
      <w:szCs w:val="22"/>
      <w:u w:val="none"/>
    </w:rPr>
  </w:style>
  <w:style w:type="character" w:customStyle="1" w:styleId="List6Level8">
    <w:name w:val="List6Level8"/>
    <w:rPr>
      <w:rFonts w:ascii="Arial" w:eastAsia="Arial" w:hAnsi="Arial" w:cs="Arial"/>
      <w:b w:val="0"/>
      <w:bCs w:val="0"/>
      <w:i w:val="0"/>
      <w:iCs w:val="0"/>
      <w:strike w:val="0"/>
      <w:dstrike w:val="0"/>
      <w:color w:val="000000"/>
      <w:sz w:val="22"/>
      <w:szCs w:val="22"/>
      <w:u w:val="none"/>
    </w:rPr>
  </w:style>
  <w:style w:type="character" w:customStyle="1" w:styleId="List7Level0">
    <w:name w:val="List7Level0"/>
    <w:rPr>
      <w:rFonts w:ascii="Arial" w:eastAsia="Arial" w:hAnsi="Arial" w:cs="Arial"/>
      <w:b w:val="0"/>
      <w:bCs w:val="0"/>
      <w:i w:val="0"/>
      <w:iCs w:val="0"/>
      <w:strike w:val="0"/>
      <w:dstrike w:val="0"/>
      <w:color w:val="000000"/>
      <w:sz w:val="22"/>
      <w:szCs w:val="22"/>
      <w:u w:val="none"/>
    </w:rPr>
  </w:style>
  <w:style w:type="character" w:customStyle="1" w:styleId="List7Level1">
    <w:name w:val="List7Level1"/>
    <w:rPr>
      <w:rFonts w:ascii="Arial" w:eastAsia="Arial" w:hAnsi="Arial" w:cs="Arial"/>
      <w:b w:val="0"/>
      <w:bCs w:val="0"/>
      <w:i w:val="0"/>
      <w:iCs w:val="0"/>
      <w:strike w:val="0"/>
      <w:dstrike w:val="0"/>
      <w:color w:val="000000"/>
      <w:sz w:val="22"/>
      <w:szCs w:val="22"/>
      <w:u w:val="none"/>
    </w:rPr>
  </w:style>
  <w:style w:type="character" w:customStyle="1" w:styleId="List7Level2">
    <w:name w:val="List7Level2"/>
    <w:rPr>
      <w:rFonts w:ascii="Arial" w:eastAsia="Arial" w:hAnsi="Arial" w:cs="Arial"/>
      <w:b w:val="0"/>
      <w:bCs w:val="0"/>
      <w:i w:val="0"/>
      <w:iCs w:val="0"/>
      <w:strike w:val="0"/>
      <w:dstrike w:val="0"/>
      <w:color w:val="000000"/>
      <w:sz w:val="22"/>
      <w:szCs w:val="22"/>
      <w:u w:val="none"/>
    </w:rPr>
  </w:style>
  <w:style w:type="character" w:customStyle="1" w:styleId="List7Level3">
    <w:name w:val="List7Level3"/>
    <w:rPr>
      <w:rFonts w:ascii="Arial" w:eastAsia="Arial" w:hAnsi="Arial" w:cs="Arial"/>
      <w:b w:val="0"/>
      <w:bCs w:val="0"/>
      <w:i w:val="0"/>
      <w:iCs w:val="0"/>
      <w:strike w:val="0"/>
      <w:dstrike w:val="0"/>
      <w:color w:val="000000"/>
      <w:sz w:val="22"/>
      <w:szCs w:val="22"/>
      <w:u w:val="none"/>
    </w:rPr>
  </w:style>
  <w:style w:type="character" w:customStyle="1" w:styleId="List7Level4">
    <w:name w:val="List7Level4"/>
    <w:rPr>
      <w:rFonts w:ascii="Arial" w:eastAsia="Arial" w:hAnsi="Arial" w:cs="Arial"/>
      <w:b w:val="0"/>
      <w:bCs w:val="0"/>
      <w:i w:val="0"/>
      <w:iCs w:val="0"/>
      <w:strike w:val="0"/>
      <w:dstrike w:val="0"/>
      <w:color w:val="000000"/>
      <w:sz w:val="22"/>
      <w:szCs w:val="22"/>
      <w:u w:val="none"/>
    </w:rPr>
  </w:style>
  <w:style w:type="character" w:customStyle="1" w:styleId="List7Level5">
    <w:name w:val="List7Level5"/>
    <w:rPr>
      <w:rFonts w:ascii="Arial" w:eastAsia="Arial" w:hAnsi="Arial" w:cs="Arial"/>
      <w:b w:val="0"/>
      <w:bCs w:val="0"/>
      <w:i w:val="0"/>
      <w:iCs w:val="0"/>
      <w:strike w:val="0"/>
      <w:dstrike w:val="0"/>
      <w:color w:val="000000"/>
      <w:sz w:val="22"/>
      <w:szCs w:val="22"/>
      <w:u w:val="none"/>
    </w:rPr>
  </w:style>
  <w:style w:type="character" w:customStyle="1" w:styleId="List7Level6">
    <w:name w:val="List7Level6"/>
    <w:rPr>
      <w:rFonts w:ascii="Arial" w:eastAsia="Arial" w:hAnsi="Arial" w:cs="Arial"/>
      <w:b w:val="0"/>
      <w:bCs w:val="0"/>
      <w:i w:val="0"/>
      <w:iCs w:val="0"/>
      <w:strike w:val="0"/>
      <w:dstrike w:val="0"/>
      <w:color w:val="000000"/>
      <w:sz w:val="22"/>
      <w:szCs w:val="22"/>
      <w:u w:val="none"/>
    </w:rPr>
  </w:style>
  <w:style w:type="character" w:customStyle="1" w:styleId="List7Level7">
    <w:name w:val="List7Level7"/>
    <w:rPr>
      <w:rFonts w:ascii="Arial" w:eastAsia="Arial" w:hAnsi="Arial" w:cs="Arial"/>
      <w:b w:val="0"/>
      <w:bCs w:val="0"/>
      <w:i w:val="0"/>
      <w:iCs w:val="0"/>
      <w:strike w:val="0"/>
      <w:dstrike w:val="0"/>
      <w:color w:val="000000"/>
      <w:sz w:val="22"/>
      <w:szCs w:val="22"/>
      <w:u w:val="none"/>
    </w:rPr>
  </w:style>
  <w:style w:type="character" w:customStyle="1" w:styleId="List7Level8">
    <w:name w:val="List7Level8"/>
    <w:rPr>
      <w:rFonts w:ascii="Arial" w:eastAsia="Arial" w:hAnsi="Arial" w:cs="Arial"/>
      <w:b w:val="0"/>
      <w:bCs w:val="0"/>
      <w:i w:val="0"/>
      <w:iCs w:val="0"/>
      <w:strike w:val="0"/>
      <w:dstrike w:val="0"/>
      <w:color w:val="000000"/>
      <w:sz w:val="22"/>
      <w:szCs w:val="22"/>
      <w:u w:val="none"/>
    </w:rPr>
  </w:style>
  <w:style w:type="character" w:customStyle="1" w:styleId="FootnoteCharacters">
    <w:name w:val="Footnote Characters"/>
  </w:style>
  <w:style w:type="paragraph" w:customStyle="1" w:styleId="Heading">
    <w:name w:val="Heading"/>
    <w:basedOn w:val="Normal"/>
    <w:next w:val="Textoindependiente"/>
    <w:pPr>
      <w:keepNext/>
      <w:spacing w:before="240" w:after="120"/>
    </w:pPr>
    <w:rPr>
      <w:rFonts w:eastAsia="MS Mincho" w:cs="Tahoma"/>
      <w:sz w:val="28"/>
      <w:szCs w:val="28"/>
    </w:rPr>
  </w:style>
  <w:style w:type="paragraph" w:styleId="Textoindependiente">
    <w:name w:val="Body Text"/>
    <w:basedOn w:val="Normal"/>
    <w:pPr>
      <w:spacing w:after="120"/>
    </w:pPr>
  </w:style>
  <w:style w:type="paragraph" w:customStyle="1" w:styleId="NoList">
    <w:name w:val="No List"/>
    <w:pPr>
      <w:suppressAutoHyphens/>
    </w:pPr>
    <w:rPr>
      <w:lang w:bidi="en-US"/>
    </w:rPr>
  </w:style>
  <w:style w:type="paragraph" w:styleId="Ttulo">
    <w:name w:val="Title"/>
    <w:basedOn w:val="Normal"/>
    <w:qFormat/>
    <w:pPr>
      <w:spacing w:before="480" w:after="120"/>
    </w:pPr>
    <w:rPr>
      <w:b/>
      <w:bCs/>
      <w:sz w:val="72"/>
      <w:szCs w:val="72"/>
    </w:rPr>
  </w:style>
  <w:style w:type="paragraph" w:styleId="Subttulo">
    <w:name w:val="Subtitle"/>
    <w:basedOn w:val="Normal"/>
    <w:qFormat/>
    <w:pPr>
      <w:spacing w:before="360" w:after="80"/>
    </w:pPr>
    <w:rPr>
      <w:rFonts w:ascii="Georgia" w:eastAsia="Georgia" w:hAnsi="Georgia" w:cs="Georgia"/>
      <w:i/>
      <w:iCs/>
      <w:color w:val="666666"/>
      <w:sz w:val="48"/>
      <w:szCs w:val="48"/>
    </w:rPr>
  </w:style>
  <w:style w:type="paragraph" w:customStyle="1" w:styleId="TableContents">
    <w:name w:val="Table Contents"/>
    <w:basedOn w:val="Normal"/>
    <w:pPr>
      <w:suppressLineNumbers/>
    </w:pPr>
  </w:style>
  <w:style w:type="paragraph" w:styleId="Textodeglobo">
    <w:name w:val="Balloon Text"/>
    <w:basedOn w:val="Normal"/>
    <w:link w:val="TextodegloboCar"/>
    <w:uiPriority w:val="99"/>
    <w:semiHidden/>
    <w:unhideWhenUsed/>
    <w:rsid w:val="000B701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7019"/>
    <w:rPr>
      <w:rFonts w:ascii="Tahoma" w:eastAsia="Arial" w:hAnsi="Tahoma" w:cs="Tahoma"/>
      <w:color w:val="000000"/>
      <w:sz w:val="16"/>
      <w:szCs w:val="16"/>
      <w:lang w:bidi="en-US"/>
    </w:rPr>
  </w:style>
  <w:style w:type="table" w:styleId="Tablaconcuadrcula">
    <w:name w:val="Table Grid"/>
    <w:basedOn w:val="Tablanormal"/>
    <w:uiPriority w:val="59"/>
    <w:rsid w:val="000B701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tulodeTDC">
    <w:name w:val="TOC Heading"/>
    <w:basedOn w:val="Ttulo1"/>
    <w:next w:val="Normal"/>
    <w:uiPriority w:val="39"/>
    <w:semiHidden/>
    <w:unhideWhenUsed/>
    <w:qFormat/>
    <w:rsid w:val="00FE78BB"/>
    <w:pPr>
      <w:keepNext/>
      <w:keepLines/>
      <w:suppressAutoHyphens w:val="0"/>
      <w:spacing w:after="0"/>
      <w:outlineLvl w:val="9"/>
    </w:pPr>
    <w:rPr>
      <w:rFonts w:ascii="Cambria" w:eastAsia="Times New Roman" w:hAnsi="Cambria" w:cs="Times New Roman"/>
      <w:color w:val="365F91"/>
      <w:sz w:val="28"/>
      <w:szCs w:val="28"/>
      <w:lang w:val="es-ES" w:bidi="ar-SA"/>
    </w:rPr>
  </w:style>
  <w:style w:type="paragraph" w:styleId="TDC1">
    <w:name w:val="toc 1"/>
    <w:basedOn w:val="Normal"/>
    <w:next w:val="Normal"/>
    <w:autoRedefine/>
    <w:uiPriority w:val="39"/>
    <w:unhideWhenUsed/>
    <w:rsid w:val="00FE78BB"/>
  </w:style>
  <w:style w:type="paragraph" w:styleId="TDC2">
    <w:name w:val="toc 2"/>
    <w:basedOn w:val="Normal"/>
    <w:next w:val="Normal"/>
    <w:autoRedefine/>
    <w:uiPriority w:val="39"/>
    <w:unhideWhenUsed/>
    <w:rsid w:val="00FE78BB"/>
    <w:pPr>
      <w:ind w:left="220"/>
    </w:pPr>
  </w:style>
  <w:style w:type="paragraph" w:styleId="TDC3">
    <w:name w:val="toc 3"/>
    <w:basedOn w:val="Normal"/>
    <w:next w:val="Normal"/>
    <w:autoRedefine/>
    <w:uiPriority w:val="39"/>
    <w:unhideWhenUsed/>
    <w:rsid w:val="00FE78BB"/>
    <w:pPr>
      <w:ind w:left="440"/>
    </w:pPr>
  </w:style>
  <w:style w:type="character" w:styleId="Hipervnculo">
    <w:name w:val="Hyperlink"/>
    <w:basedOn w:val="Fuentedeprrafopredeter"/>
    <w:uiPriority w:val="99"/>
    <w:unhideWhenUsed/>
    <w:rsid w:val="00FE78BB"/>
    <w:rPr>
      <w:color w:val="0000FF"/>
      <w:u w:val="single"/>
    </w:rPr>
  </w:style>
  <w:style w:type="paragraph" w:styleId="Prrafodelista">
    <w:name w:val="List Paragraph"/>
    <w:basedOn w:val="Normal"/>
    <w:uiPriority w:val="34"/>
    <w:qFormat/>
    <w:rsid w:val="007053AE"/>
    <w:pPr>
      <w:suppressAutoHyphens w:val="0"/>
      <w:spacing w:after="200" w:line="240" w:lineRule="auto"/>
      <w:ind w:left="720"/>
      <w:contextualSpacing/>
    </w:pPr>
    <w:rPr>
      <w:rFonts w:asciiTheme="minorHAnsi" w:eastAsiaTheme="minorHAnsi" w:hAnsiTheme="minorHAnsi" w:cstheme="minorBidi"/>
      <w:color w:val="auto"/>
      <w:lang w:val="es-ES" w:bidi="ar-SA"/>
    </w:rPr>
  </w:style>
</w:styles>
</file>

<file path=word/webSettings.xml><?xml version="1.0" encoding="utf-8"?>
<w:webSettings xmlns:r="http://schemas.openxmlformats.org/officeDocument/2006/relationships" xmlns:w="http://schemas.openxmlformats.org/wordprocessingml/2006/main">
  <w:divs>
    <w:div w:id="1524249688">
      <w:bodyDiv w:val="1"/>
      <w:marLeft w:val="0"/>
      <w:marRight w:val="0"/>
      <w:marTop w:val="0"/>
      <w:marBottom w:val="0"/>
      <w:divBdr>
        <w:top w:val="none" w:sz="0" w:space="0" w:color="auto"/>
        <w:left w:val="none" w:sz="0" w:space="0" w:color="auto"/>
        <w:bottom w:val="none" w:sz="0" w:space="0" w:color="auto"/>
        <w:right w:val="none" w:sz="0" w:space="0" w:color="auto"/>
      </w:divBdr>
    </w:div>
    <w:div w:id="192410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emf"/><Relationship Id="rId34" Type="http://schemas.openxmlformats.org/officeDocument/2006/relationships/oleObject" Target="embeddings/oleObject16.bin"/><Relationship Id="rId42" Type="http://schemas.openxmlformats.org/officeDocument/2006/relationships/image" Target="media/image18.emf"/><Relationship Id="rId47" Type="http://schemas.openxmlformats.org/officeDocument/2006/relationships/oleObject" Target="embeddings/oleObject23.bin"/><Relationship Id="rId50" Type="http://schemas.openxmlformats.org/officeDocument/2006/relationships/oleObject" Target="embeddings/oleObject24.bin"/><Relationship Id="rId55" Type="http://schemas.openxmlformats.org/officeDocument/2006/relationships/oleObject" Target="embeddings/oleObject27.bin"/><Relationship Id="rId63" Type="http://schemas.openxmlformats.org/officeDocument/2006/relationships/image" Target="media/image28.emf"/><Relationship Id="rId68" Type="http://schemas.openxmlformats.org/officeDocument/2006/relationships/oleObject" Target="embeddings/oleObject34.bin"/><Relationship Id="rId76" Type="http://schemas.openxmlformats.org/officeDocument/2006/relationships/image" Target="media/image31.emf"/><Relationship Id="rId84" Type="http://schemas.openxmlformats.org/officeDocument/2006/relationships/oleObject" Target="embeddings/oleObject48.bin"/><Relationship Id="rId89" Type="http://schemas.openxmlformats.org/officeDocument/2006/relationships/image" Target="media/image34.emf"/><Relationship Id="rId97" Type="http://schemas.openxmlformats.org/officeDocument/2006/relationships/oleObject" Target="embeddings/oleObject58.bin"/><Relationship Id="rId7" Type="http://schemas.openxmlformats.org/officeDocument/2006/relationships/image" Target="media/image2.emf"/><Relationship Id="rId71" Type="http://schemas.openxmlformats.org/officeDocument/2006/relationships/oleObject" Target="embeddings/oleObject37.bin"/><Relationship Id="rId92" Type="http://schemas.openxmlformats.org/officeDocument/2006/relationships/oleObject" Target="embeddings/oleObject54.bin"/><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emf"/><Relationship Id="rId11" Type="http://schemas.openxmlformats.org/officeDocument/2006/relationships/image" Target="media/image4.e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6.emf"/><Relationship Id="rId40" Type="http://schemas.openxmlformats.org/officeDocument/2006/relationships/oleObject" Target="embeddings/oleObject19.bin"/><Relationship Id="rId45" Type="http://schemas.openxmlformats.org/officeDocument/2006/relationships/oleObject" Target="embeddings/oleObject22.bin"/><Relationship Id="rId53" Type="http://schemas.openxmlformats.org/officeDocument/2006/relationships/oleObject" Target="embeddings/oleObject26.bin"/><Relationship Id="rId58" Type="http://schemas.openxmlformats.org/officeDocument/2006/relationships/image" Target="media/image26.emf"/><Relationship Id="rId66" Type="http://schemas.openxmlformats.org/officeDocument/2006/relationships/oleObject" Target="embeddings/oleObject33.bin"/><Relationship Id="rId74" Type="http://schemas.openxmlformats.org/officeDocument/2006/relationships/oleObject" Target="embeddings/oleObject40.bin"/><Relationship Id="rId79" Type="http://schemas.openxmlformats.org/officeDocument/2006/relationships/image" Target="media/image32.emf"/><Relationship Id="rId87" Type="http://schemas.openxmlformats.org/officeDocument/2006/relationships/oleObject" Target="embeddings/oleObject50.bin"/><Relationship Id="rId102" Type="http://schemas.openxmlformats.org/officeDocument/2006/relationships/theme" Target="theme/theme1.xml"/><Relationship Id="rId5" Type="http://schemas.openxmlformats.org/officeDocument/2006/relationships/image" Target="media/image1.emf"/><Relationship Id="rId61" Type="http://schemas.openxmlformats.org/officeDocument/2006/relationships/oleObject" Target="embeddings/oleObject30.bin"/><Relationship Id="rId82" Type="http://schemas.openxmlformats.org/officeDocument/2006/relationships/oleObject" Target="embeddings/oleObject46.bin"/><Relationship Id="rId90" Type="http://schemas.openxmlformats.org/officeDocument/2006/relationships/oleObject" Target="embeddings/oleObject52.bin"/><Relationship Id="rId95" Type="http://schemas.openxmlformats.org/officeDocument/2006/relationships/oleObject" Target="embeddings/oleObject57.bin"/><Relationship Id="rId19" Type="http://schemas.openxmlformats.org/officeDocument/2006/relationships/image" Target="media/image8.e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emf"/><Relationship Id="rId30" Type="http://schemas.openxmlformats.org/officeDocument/2006/relationships/oleObject" Target="embeddings/oleObject13.bin"/><Relationship Id="rId35" Type="http://schemas.openxmlformats.org/officeDocument/2006/relationships/image" Target="media/image15.emf"/><Relationship Id="rId43" Type="http://schemas.openxmlformats.org/officeDocument/2006/relationships/oleObject" Target="embeddings/oleObject21.bin"/><Relationship Id="rId48" Type="http://schemas.openxmlformats.org/officeDocument/2006/relationships/image" Target="media/image21.png"/><Relationship Id="rId56" Type="http://schemas.openxmlformats.org/officeDocument/2006/relationships/image" Target="media/image25.emf"/><Relationship Id="rId64" Type="http://schemas.openxmlformats.org/officeDocument/2006/relationships/oleObject" Target="embeddings/oleObject32.bin"/><Relationship Id="rId69" Type="http://schemas.openxmlformats.org/officeDocument/2006/relationships/oleObject" Target="embeddings/oleObject35.bin"/><Relationship Id="rId77" Type="http://schemas.openxmlformats.org/officeDocument/2006/relationships/oleObject" Target="embeddings/oleObject42.bin"/><Relationship Id="rId100" Type="http://schemas.openxmlformats.org/officeDocument/2006/relationships/oleObject" Target="embeddings/oleObject60.bin"/><Relationship Id="rId8" Type="http://schemas.openxmlformats.org/officeDocument/2006/relationships/oleObject" Target="embeddings/oleObject2.bin"/><Relationship Id="rId51" Type="http://schemas.openxmlformats.org/officeDocument/2006/relationships/oleObject" Target="embeddings/oleObject25.bin"/><Relationship Id="rId72" Type="http://schemas.openxmlformats.org/officeDocument/2006/relationships/oleObject" Target="embeddings/oleObject38.bin"/><Relationship Id="rId80" Type="http://schemas.openxmlformats.org/officeDocument/2006/relationships/oleObject" Target="embeddings/oleObject44.bin"/><Relationship Id="rId85" Type="http://schemas.openxmlformats.org/officeDocument/2006/relationships/oleObject" Target="embeddings/oleObject49.bin"/><Relationship Id="rId93" Type="http://schemas.openxmlformats.org/officeDocument/2006/relationships/oleObject" Target="embeddings/oleObject55.bin"/><Relationship Id="rId98" Type="http://schemas.openxmlformats.org/officeDocument/2006/relationships/oleObject" Target="embeddings/oleObject59.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oleObject" Target="embeddings/oleObject15.bin"/><Relationship Id="rId38" Type="http://schemas.openxmlformats.org/officeDocument/2006/relationships/oleObject" Target="embeddings/oleObject18.bin"/><Relationship Id="rId46" Type="http://schemas.openxmlformats.org/officeDocument/2006/relationships/image" Target="media/image20.emf"/><Relationship Id="rId59" Type="http://schemas.openxmlformats.org/officeDocument/2006/relationships/oleObject" Target="embeddings/oleObject29.bin"/><Relationship Id="rId67" Type="http://schemas.openxmlformats.org/officeDocument/2006/relationships/image" Target="media/image30.emf"/><Relationship Id="rId20" Type="http://schemas.openxmlformats.org/officeDocument/2006/relationships/oleObject" Target="embeddings/oleObject8.bin"/><Relationship Id="rId41" Type="http://schemas.openxmlformats.org/officeDocument/2006/relationships/oleObject" Target="embeddings/oleObject20.bin"/><Relationship Id="rId54" Type="http://schemas.openxmlformats.org/officeDocument/2006/relationships/image" Target="media/image24.emf"/><Relationship Id="rId62" Type="http://schemas.openxmlformats.org/officeDocument/2006/relationships/oleObject" Target="embeddings/oleObject31.bin"/><Relationship Id="rId70" Type="http://schemas.openxmlformats.org/officeDocument/2006/relationships/oleObject" Target="embeddings/oleObject36.bin"/><Relationship Id="rId75" Type="http://schemas.openxmlformats.org/officeDocument/2006/relationships/oleObject" Target="embeddings/oleObject41.bin"/><Relationship Id="rId83" Type="http://schemas.openxmlformats.org/officeDocument/2006/relationships/oleObject" Target="embeddings/oleObject47.bin"/><Relationship Id="rId88" Type="http://schemas.openxmlformats.org/officeDocument/2006/relationships/oleObject" Target="embeddings/oleObject51.bin"/><Relationship Id="rId91" Type="http://schemas.openxmlformats.org/officeDocument/2006/relationships/oleObject" Target="embeddings/oleObject53.bin"/><Relationship Id="rId96" Type="http://schemas.openxmlformats.org/officeDocument/2006/relationships/image" Target="media/image35.emf"/><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12.bin"/><Relationship Id="rId36" Type="http://schemas.openxmlformats.org/officeDocument/2006/relationships/oleObject" Target="embeddings/oleObject17.bin"/><Relationship Id="rId49" Type="http://schemas.openxmlformats.org/officeDocument/2006/relationships/image" Target="media/image22.jpeg"/><Relationship Id="rId57" Type="http://schemas.openxmlformats.org/officeDocument/2006/relationships/oleObject" Target="embeddings/oleObject28.bin"/><Relationship Id="rId10" Type="http://schemas.openxmlformats.org/officeDocument/2006/relationships/oleObject" Target="embeddings/oleObject3.bin"/><Relationship Id="rId31" Type="http://schemas.openxmlformats.org/officeDocument/2006/relationships/image" Target="media/image14.emf"/><Relationship Id="rId44" Type="http://schemas.openxmlformats.org/officeDocument/2006/relationships/image" Target="media/image19.emf"/><Relationship Id="rId52" Type="http://schemas.openxmlformats.org/officeDocument/2006/relationships/image" Target="media/image23.emf"/><Relationship Id="rId60" Type="http://schemas.openxmlformats.org/officeDocument/2006/relationships/image" Target="media/image27.emf"/><Relationship Id="rId65" Type="http://schemas.openxmlformats.org/officeDocument/2006/relationships/image" Target="media/image29.emf"/><Relationship Id="rId73" Type="http://schemas.openxmlformats.org/officeDocument/2006/relationships/oleObject" Target="embeddings/oleObject39.bin"/><Relationship Id="rId78" Type="http://schemas.openxmlformats.org/officeDocument/2006/relationships/oleObject" Target="embeddings/oleObject43.bin"/><Relationship Id="rId81" Type="http://schemas.openxmlformats.org/officeDocument/2006/relationships/oleObject" Target="embeddings/oleObject45.bin"/><Relationship Id="rId86" Type="http://schemas.openxmlformats.org/officeDocument/2006/relationships/image" Target="media/image33.emf"/><Relationship Id="rId94" Type="http://schemas.openxmlformats.org/officeDocument/2006/relationships/oleObject" Target="embeddings/oleObject56.bin"/><Relationship Id="rId99" Type="http://schemas.openxmlformats.org/officeDocument/2006/relationships/image" Target="media/image36.emf"/><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3" Type="http://schemas.openxmlformats.org/officeDocument/2006/relationships/image" Target="media/image5.emf"/><Relationship Id="rId18" Type="http://schemas.openxmlformats.org/officeDocument/2006/relationships/oleObject" Target="embeddings/oleObject7.bin"/><Relationship Id="rId39" Type="http://schemas.openxmlformats.org/officeDocument/2006/relationships/image" Target="media/image17.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26</Pages>
  <Words>4652</Words>
  <Characters>26521</Characters>
  <Application>Microsoft Office Word</Application>
  <DocSecurity>0</DocSecurity>
  <Lines>221</Lines>
  <Paragraphs>62</Paragraphs>
  <ScaleCrop>false</ScaleCrop>
  <Company>Toshiba</Company>
  <LinksUpToDate>false</LinksUpToDate>
  <CharactersWithSpaces>31111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ahiralesc</dc:creator>
  <cp:lastModifiedBy>ahiralesc</cp:lastModifiedBy>
  <cp:revision>5</cp:revision>
  <cp:lastPrinted>1601-01-01T00:00:00Z</cp:lastPrinted>
  <dcterms:created xsi:type="dcterms:W3CDTF">2012-09-24T23:25:00Z</dcterms:created>
  <dcterms:modified xsi:type="dcterms:W3CDTF">2012-09-25T00:02:00Z</dcterms:modified>
</cp:coreProperties>
</file>